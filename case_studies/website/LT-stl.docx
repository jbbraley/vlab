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8A" w:rsidRDefault="00E10E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10E8A" w:rsidRDefault="00E10E8A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E10E8A" w:rsidRDefault="0080424A">
      <w:pPr>
        <w:pStyle w:val="BodyText"/>
        <w:tabs>
          <w:tab w:val="left" w:pos="5734"/>
        </w:tabs>
        <w:ind w:left="2660"/>
      </w:pPr>
      <w:r>
        <w:pict>
          <v:group id="_x0000_s1060" style="position:absolute;left:0;text-align:left;margin-left:40.2pt;margin-top:-6.05pt;width:113.35pt;height:32.35pt;z-index:1096;mso-position-horizontal-relative:page" coordorigin="804,-121" coordsize="2267,647">
            <v:group id="_x0000_s1066" style="position:absolute;left:823;top:-106;width:2226;height:2" coordorigin="823,-106" coordsize="2226,2">
              <v:shape id="_x0000_s1067" style="position:absolute;left:823;top:-106;width:2226;height:2" coordorigin="823,-106" coordsize="2226,0" path="m823,-106r2225,e" filled="f" strokecolor="#ddd" strokeweight=".53233mm">
                <v:path arrowok="t"/>
              </v:shape>
            </v:group>
            <v:group id="_x0000_s1064" style="position:absolute;left:3056;top:-103;width:2;height:614" coordorigin="3056,-103" coordsize="2,614">
              <v:shape id="_x0000_s1065" style="position:absolute;left:3056;top:-103;width:2;height:614" coordorigin="3056,-103" coordsize="0,614" path="m3056,-103r,613e" filled="f" strokecolor="#ddd" strokeweight=".54572mm">
                <v:path arrowok="t"/>
              </v:shape>
            </v:group>
            <v:group id="_x0000_s1061" style="position:absolute;left:819;top:-98;width:2;height:608" coordorigin="819,-98" coordsize="2,608">
              <v:shape id="_x0000_s1063" style="position:absolute;left:819;top:-98;width:2;height:608" coordorigin="819,-98" coordsize="0,608" path="m819,-98r,608e" filled="f" strokecolor="#ddd" strokeweight=".5457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819;top:-106;width:2237;height:616" filled="f" stroked="f">
                <v:textbox inset="0,0,0,0">
                  <w:txbxContent>
                    <w:p w:rsidR="00E10E8A" w:rsidRDefault="0080424A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>Bridge</w:t>
                      </w:r>
                      <w:r>
                        <w:rPr>
                          <w:rFonts w:ascii="Arial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Introduction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0" w:name="LT-stl_1"/>
      <w:bookmarkEnd w:id="0"/>
      <w:r>
        <w:rPr>
          <w:spacing w:val="-25"/>
        </w:rPr>
        <w:t>T</w:t>
      </w:r>
      <w:r>
        <w:rPr>
          <w:spacing w:val="3"/>
        </w:rPr>
        <w:t>e</w:t>
      </w:r>
      <w:r>
        <w:t>c</w:t>
      </w:r>
      <w:r>
        <w:rPr>
          <w:spacing w:val="3"/>
        </w:rPr>
        <w:t>hno</w:t>
      </w:r>
      <w:r>
        <w:rPr>
          <w:spacing w:val="-2"/>
        </w:rPr>
        <w:t>l</w:t>
      </w:r>
      <w:r>
        <w:rPr>
          <w:spacing w:val="3"/>
        </w:rPr>
        <w:t>og</w:t>
      </w:r>
      <w:r>
        <w:t>y</w:t>
      </w:r>
      <w:r>
        <w:rPr>
          <w:spacing w:val="-2"/>
        </w:rPr>
        <w:t xml:space="preserve"> Implementation</w:t>
      </w:r>
      <w:r>
        <w:rPr>
          <w:spacing w:val="-2"/>
        </w:rPr>
        <w:tab/>
      </w:r>
      <w:r>
        <w:t>Results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4"/>
        </w:rPr>
        <w:t xml:space="preserve"> </w:t>
      </w:r>
      <w:r>
        <w:t>Conclusions</w:t>
      </w:r>
    </w:p>
    <w:p w:rsidR="00E10E8A" w:rsidRDefault="00E10E8A">
      <w:pPr>
        <w:spacing w:before="1"/>
        <w:rPr>
          <w:rFonts w:ascii="Arial" w:eastAsia="Arial" w:hAnsi="Arial" w:cs="Arial"/>
          <w:sz w:val="26"/>
          <w:szCs w:val="26"/>
        </w:rPr>
      </w:pPr>
    </w:p>
    <w:p w:rsidR="00E10E8A" w:rsidRDefault="0080424A">
      <w:pPr>
        <w:pStyle w:val="BodyText"/>
        <w:ind w:left="365"/>
      </w:pPr>
      <w:r>
        <w:t>Additional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</w:p>
    <w:p w:rsidR="00E10E8A" w:rsidRDefault="00E10E8A">
      <w:pPr>
        <w:spacing w:before="7"/>
        <w:rPr>
          <w:rFonts w:ascii="Arial" w:eastAsia="Arial" w:hAnsi="Arial" w:cs="Arial"/>
          <w:sz w:val="15"/>
          <w:szCs w:val="15"/>
        </w:rPr>
      </w:pPr>
    </w:p>
    <w:p w:rsidR="00E10E8A" w:rsidRDefault="0080424A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7" style="width:533.35pt;height:.85pt;mso-position-horizontal-relative:char;mso-position-vertical-relative:line" coordsize="10667,17">
            <v:group id="_x0000_s1058" style="position:absolute;left:9;top:9;width:10650;height:2" coordorigin="9,9" coordsize="10650,2">
              <v:shape id="_x0000_s1059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E10E8A" w:rsidRDefault="00E10E8A">
      <w:pPr>
        <w:spacing w:before="9"/>
        <w:rPr>
          <w:rFonts w:ascii="Arial" w:eastAsia="Arial" w:hAnsi="Arial" w:cs="Arial"/>
          <w:sz w:val="19"/>
          <w:szCs w:val="19"/>
        </w:rPr>
      </w:pPr>
    </w:p>
    <w:p w:rsidR="00E10E8A" w:rsidRDefault="0080424A">
      <w:pPr>
        <w:pStyle w:val="Heading1"/>
        <w:jc w:val="both"/>
      </w:pPr>
      <w:r>
        <w:rPr>
          <w:spacing w:val="-2"/>
        </w:rPr>
        <w:t>Case</w:t>
      </w:r>
      <w:r>
        <w:rPr>
          <w:spacing w:val="-21"/>
        </w:rPr>
        <w:t xml:space="preserve"> </w:t>
      </w:r>
      <w:r>
        <w:t>Study:</w:t>
      </w:r>
      <w:r>
        <w:rPr>
          <w:spacing w:val="-16"/>
        </w:rPr>
        <w:t xml:space="preserve"> </w:t>
      </w:r>
      <w:r>
        <w:rPr>
          <w:spacing w:val="-7"/>
        </w:rPr>
        <w:t>St</w:t>
      </w:r>
      <w:r>
        <w:rPr>
          <w:spacing w:val="-6"/>
        </w:rPr>
        <w:t xml:space="preserve">eel </w:t>
      </w:r>
      <w:r>
        <w:t>Multi-Girder</w:t>
      </w:r>
    </w:p>
    <w:p w:rsidR="00E10E8A" w:rsidRDefault="0080424A">
      <w:pPr>
        <w:pStyle w:val="Heading2"/>
        <w:jc w:val="both"/>
        <w:rPr>
          <w:rFonts w:cs="Arial"/>
        </w:rPr>
      </w:pPr>
      <w:r>
        <w:rPr>
          <w:spacing w:val="2"/>
        </w:rPr>
        <w:t>Bridge</w:t>
      </w:r>
      <w:r>
        <w:rPr>
          <w:spacing w:val="-9"/>
        </w:rPr>
        <w:t xml:space="preserve"> </w:t>
      </w:r>
      <w:r>
        <w:t>Introduction</w:t>
      </w:r>
    </w:p>
    <w:p w:rsidR="00E10E8A" w:rsidRDefault="0080424A">
      <w:pPr>
        <w:pStyle w:val="Heading3"/>
        <w:spacing w:before="150"/>
        <w:jc w:val="both"/>
      </w:pPr>
      <w:r>
        <w:rPr>
          <w:spacing w:val="-1"/>
        </w:rPr>
        <w:t>Motivation</w:t>
      </w:r>
    </w:p>
    <w:p w:rsidR="00E10E8A" w:rsidRDefault="0080424A">
      <w:pPr>
        <w:pStyle w:val="BodyText"/>
        <w:spacing w:before="166"/>
        <w:jc w:val="both"/>
      </w:pPr>
      <w:commentRangeStart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431.75pt;margin-top:6.9pt;width:141pt;height:114pt;z-index:1048;mso-position-horizontal-relative:page">
            <v:imagedata r:id="rId7" o:title=""/>
            <w10:wrap anchorx="page"/>
          </v:shape>
        </w:pict>
      </w:r>
      <w:r>
        <w:rPr>
          <w:spacing w:val="1"/>
        </w:rPr>
        <w:t>This</w:t>
      </w:r>
      <w:r>
        <w:rPr>
          <w:spacing w:val="-1"/>
        </w:rPr>
        <w:t xml:space="preserve"> </w:t>
      </w:r>
      <w:r>
        <w:rPr>
          <w:spacing w:val="1"/>
        </w:rPr>
        <w:t>steel</w:t>
      </w:r>
      <w:r>
        <w:rPr>
          <w:spacing w:val="-2"/>
        </w:rPr>
        <w:t xml:space="preserve"> </w:t>
      </w:r>
      <w:r>
        <w:t>multi-girder</w:t>
      </w:r>
      <w:r>
        <w:rPr>
          <w:spacing w:val="5"/>
        </w:rPr>
        <w:t xml:space="preserve"> </w:t>
      </w:r>
      <w:r>
        <w:rPr>
          <w:spacing w:val="2"/>
        </w:rPr>
        <w:t>bridge</w:t>
      </w:r>
      <w:r>
        <w:rPr>
          <w:spacing w:val="3"/>
        </w:rPr>
        <w:t xml:space="preserve"> </w:t>
      </w:r>
      <w:r>
        <w:rPr>
          <w:spacing w:val="-5"/>
        </w:rPr>
        <w:t>was</w:t>
      </w:r>
      <w:r>
        <w:t xml:space="preserve"> </w:t>
      </w:r>
      <w:r>
        <w:rPr>
          <w:spacing w:val="1"/>
        </w:rPr>
        <w:t>constructed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1980s.</w:t>
      </w:r>
    </w:p>
    <w:p w:rsidR="00E10E8A" w:rsidRDefault="00E10E8A">
      <w:pPr>
        <w:spacing w:before="2"/>
        <w:rPr>
          <w:rFonts w:ascii="Arial" w:eastAsia="Arial" w:hAnsi="Arial" w:cs="Arial"/>
          <w:sz w:val="18"/>
          <w:szCs w:val="18"/>
        </w:rPr>
      </w:pPr>
    </w:p>
    <w:p w:rsidR="00E10E8A" w:rsidRDefault="0080424A">
      <w:pPr>
        <w:pStyle w:val="BodyText"/>
        <w:spacing w:before="0" w:line="298" w:lineRule="auto"/>
        <w:ind w:right="3308"/>
        <w:jc w:val="both"/>
      </w:pPr>
      <w:r>
        <w:rPr>
          <w:spacing w:val="-8"/>
        </w:rPr>
        <w:t>I</w:t>
      </w:r>
      <w:r>
        <w:rPr>
          <w:spacing w:val="-7"/>
        </w:rPr>
        <w:t>n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late</w:t>
      </w:r>
      <w:r>
        <w:rPr>
          <w:spacing w:val="15"/>
        </w:rPr>
        <w:t xml:space="preserve"> </w:t>
      </w:r>
      <w:r>
        <w:rPr>
          <w:spacing w:val="2"/>
        </w:rPr>
        <w:t>1990s</w:t>
      </w:r>
      <w:r>
        <w:rPr>
          <w:spacing w:val="11"/>
        </w:rPr>
        <w:t xml:space="preserve"> </w:t>
      </w:r>
      <w:r>
        <w:rPr>
          <w:spacing w:val="2"/>
        </w:rPr>
        <w:t>during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routine</w:t>
      </w:r>
      <w:r>
        <w:rPr>
          <w:spacing w:val="14"/>
        </w:rPr>
        <w:t xml:space="preserve"> </w:t>
      </w:r>
      <w:r>
        <w:rPr>
          <w:spacing w:val="1"/>
        </w:rPr>
        <w:t>load</w:t>
      </w:r>
      <w:r>
        <w:rPr>
          <w:spacing w:val="15"/>
        </w:rPr>
        <w:t xml:space="preserve"> </w:t>
      </w:r>
      <w:r>
        <w:rPr>
          <w:spacing w:val="1"/>
        </w:rPr>
        <w:t>rating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rPr>
          <w:spacing w:val="-5"/>
        </w:rPr>
        <w:t>was</w:t>
      </w:r>
      <w:r>
        <w:rPr>
          <w:spacing w:val="12"/>
        </w:rPr>
        <w:t xml:space="preserve"> </w:t>
      </w:r>
      <w:r>
        <w:rPr>
          <w:spacing w:val="1"/>
        </w:rPr>
        <w:t>discovered</w:t>
      </w:r>
      <w:r>
        <w:rPr>
          <w:spacing w:val="15"/>
        </w:rPr>
        <w:t xml:space="preserve"> </w:t>
      </w:r>
      <w:r>
        <w:rPr>
          <w:spacing w:val="1"/>
        </w:rPr>
        <w:t>that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flange</w:t>
      </w:r>
      <w:r>
        <w:rPr>
          <w:spacing w:val="54"/>
        </w:rPr>
        <w:t xml:space="preserve"> </w:t>
      </w:r>
      <w:r>
        <w:rPr>
          <w:spacing w:val="1"/>
        </w:rPr>
        <w:t>transitions</w:t>
      </w:r>
      <w:r>
        <w:rPr>
          <w:spacing w:val="13"/>
        </w:rPr>
        <w:t xml:space="preserve"> </w:t>
      </w:r>
      <w:r>
        <w:rPr>
          <w:spacing w:val="2"/>
        </w:rPr>
        <w:t>near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quarter-span</w:t>
      </w:r>
      <w:r>
        <w:rPr>
          <w:spacing w:val="17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girders</w:t>
      </w:r>
      <w:r>
        <w:rPr>
          <w:spacing w:val="13"/>
        </w:rPr>
        <w:t xml:space="preserve"> </w:t>
      </w:r>
      <w:r>
        <w:rPr>
          <w:spacing w:val="2"/>
        </w:rPr>
        <w:t>had</w:t>
      </w:r>
      <w:r>
        <w:rPr>
          <w:spacing w:val="17"/>
        </w:rPr>
        <w:t xml:space="preserve"> </w:t>
      </w:r>
      <w:r>
        <w:rPr>
          <w:spacing w:val="2"/>
        </w:rPr>
        <w:t>been</w:t>
      </w:r>
      <w:r>
        <w:rPr>
          <w:spacing w:val="16"/>
        </w:rPr>
        <w:t xml:space="preserve"> </w:t>
      </w:r>
      <w:r>
        <w:rPr>
          <w:spacing w:val="1"/>
        </w:rPr>
        <w:t>located</w:t>
      </w:r>
      <w:r>
        <w:rPr>
          <w:spacing w:val="17"/>
        </w:rPr>
        <w:t xml:space="preserve"> </w:t>
      </w:r>
      <w:r>
        <w:rPr>
          <w:spacing w:val="1"/>
        </w:rPr>
        <w:t>too</w:t>
      </w:r>
      <w:r>
        <w:rPr>
          <w:spacing w:val="16"/>
        </w:rPr>
        <w:t xml:space="preserve"> </w:t>
      </w:r>
      <w:r>
        <w:rPr>
          <w:spacing w:val="1"/>
        </w:rPr>
        <w:t>far</w:t>
      </w:r>
      <w:r>
        <w:rPr>
          <w:spacing w:val="19"/>
        </w:rPr>
        <w:t xml:space="preserve"> </w:t>
      </w:r>
      <w:r>
        <w:rPr>
          <w:spacing w:val="2"/>
        </w:rPr>
        <w:t>from</w:t>
      </w:r>
      <w:r>
        <w:rPr>
          <w:spacing w:val="52"/>
        </w:rPr>
        <w:t xml:space="preserve"> </w:t>
      </w:r>
      <w:r>
        <w:rPr>
          <w:spacing w:val="1"/>
        </w:rPr>
        <w:t xml:space="preserve">the </w:t>
      </w:r>
      <w:r>
        <w:rPr>
          <w:spacing w:val="2"/>
        </w:rPr>
        <w:t>supports.</w:t>
      </w:r>
    </w:p>
    <w:p w:rsidR="00E10E8A" w:rsidRDefault="0080424A">
      <w:pPr>
        <w:pStyle w:val="BodyText"/>
        <w:spacing w:before="151" w:line="298" w:lineRule="auto"/>
        <w:ind w:right="3321"/>
      </w:pPr>
      <w:r>
        <w:rPr>
          <w:spacing w:val="-3"/>
        </w:rPr>
        <w:t>As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result,</w:t>
      </w:r>
      <w:r>
        <w:rPr>
          <w:spacing w:val="6"/>
        </w:rPr>
        <w:t xml:space="preserve"> </w:t>
      </w:r>
      <w:r>
        <w:rPr>
          <w:spacing w:val="2"/>
        </w:rPr>
        <w:t>there</w:t>
      </w:r>
      <w:r>
        <w:rPr>
          <w:spacing w:val="8"/>
        </w:rPr>
        <w:t xml:space="preserve"> </w:t>
      </w:r>
      <w:r>
        <w:rPr>
          <w:spacing w:val="-5"/>
        </w:rPr>
        <w:t>was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portion</w:t>
      </w:r>
      <w:r>
        <w:rPr>
          <w:spacing w:val="8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girder,</w:t>
      </w:r>
      <w:r>
        <w:rPr>
          <w:spacing w:val="6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rPr>
          <w:spacing w:val="1"/>
        </w:rPr>
        <w:t>outside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1"/>
        </w:rPr>
        <w:t>transition</w:t>
      </w:r>
      <w:r>
        <w:rPr>
          <w:spacing w:val="8"/>
        </w:rPr>
        <w:t xml:space="preserve"> </w:t>
      </w:r>
      <w:r>
        <w:rPr>
          <w:spacing w:val="1"/>
        </w:rPr>
        <w:t>that</w:t>
      </w:r>
      <w:r>
        <w:rPr>
          <w:spacing w:val="6"/>
        </w:rPr>
        <w:t xml:space="preserve"> </w:t>
      </w:r>
      <w:r>
        <w:t>did</w:t>
      </w:r>
      <w:r>
        <w:rPr>
          <w:spacing w:val="50"/>
        </w:rPr>
        <w:t xml:space="preserve"> </w:t>
      </w:r>
      <w:proofErr w:type="gramStart"/>
      <w:r>
        <w:rPr>
          <w:spacing w:val="2"/>
        </w:rPr>
        <w:t>not</w:t>
      </w:r>
      <w:proofErr w:type="gramEnd"/>
      <w:r>
        <w:rPr>
          <w:spacing w:val="1"/>
        </w:rPr>
        <w:t xml:space="preserve"> </w:t>
      </w:r>
      <w:r>
        <w:rPr>
          <w:spacing w:val="2"/>
        </w:rPr>
        <w:t>rate.</w:t>
      </w:r>
    </w:p>
    <w:p w:rsidR="00E10E8A" w:rsidRDefault="0080424A">
      <w:pPr>
        <w:pStyle w:val="BodyText"/>
        <w:spacing w:before="151"/>
        <w:jc w:val="both"/>
      </w:pPr>
      <w:r>
        <w:rPr>
          <w:spacing w:val="-13"/>
        </w:rPr>
        <w:t>T</w:t>
      </w:r>
      <w:r>
        <w:rPr>
          <w:spacing w:val="-12"/>
        </w:rPr>
        <w:t>o</w:t>
      </w:r>
      <w:r>
        <w:rPr>
          <w:spacing w:val="3"/>
        </w:rPr>
        <w:t xml:space="preserve"> </w:t>
      </w:r>
      <w:r>
        <w:rPr>
          <w:spacing w:val="-1"/>
        </w:rPr>
        <w:t>mitigate</w:t>
      </w:r>
      <w:r>
        <w:rPr>
          <w:spacing w:val="4"/>
        </w:rPr>
        <w:t xml:space="preserve"> </w:t>
      </w:r>
      <w:r>
        <w:t>this issue,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series of</w:t>
      </w:r>
      <w:r>
        <w:rPr>
          <w:spacing w:val="2"/>
        </w:rPr>
        <w:t xml:space="preserve"> </w:t>
      </w:r>
      <w:r>
        <w:rPr>
          <w:spacing w:val="1"/>
        </w:rPr>
        <w:t>cover</w:t>
      </w:r>
      <w:r>
        <w:rPr>
          <w:spacing w:val="6"/>
        </w:rPr>
        <w:t xml:space="preserve"> </w:t>
      </w:r>
      <w:r>
        <w:rPr>
          <w:spacing w:val="1"/>
        </w:rPr>
        <w:t>plates</w:t>
      </w:r>
      <w:r>
        <w:t xml:space="preserve"> </w:t>
      </w:r>
      <w:r>
        <w:rPr>
          <w:spacing w:val="-3"/>
        </w:rPr>
        <w:t>were</w:t>
      </w:r>
      <w:r>
        <w:rPr>
          <w:spacing w:val="4"/>
        </w:rPr>
        <w:t xml:space="preserve"> </w:t>
      </w:r>
      <w:r>
        <w:rPr>
          <w:spacing w:val="1"/>
        </w:rPr>
        <w:t>bolted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 xml:space="preserve">this </w:t>
      </w:r>
      <w:r>
        <w:rPr>
          <w:spacing w:val="2"/>
        </w:rPr>
        <w:t>region.</w:t>
      </w:r>
      <w:commentRangeEnd w:id="1"/>
      <w:r w:rsidR="009F76E8">
        <w:rPr>
          <w:rStyle w:val="CommentReference"/>
          <w:rFonts w:asciiTheme="minorHAnsi" w:eastAsiaTheme="minorHAnsi" w:hAnsiTheme="minorHAnsi"/>
        </w:rPr>
        <w:commentReference w:id="1"/>
      </w:r>
    </w:p>
    <w:p w:rsidR="00E10E8A" w:rsidRDefault="00E10E8A">
      <w:pPr>
        <w:spacing w:before="9"/>
        <w:rPr>
          <w:rFonts w:ascii="Arial" w:eastAsia="Arial" w:hAnsi="Arial" w:cs="Arial"/>
          <w:sz w:val="11"/>
          <w:szCs w:val="11"/>
        </w:rPr>
      </w:pPr>
    </w:p>
    <w:p w:rsidR="00E10E8A" w:rsidRDefault="0080424A">
      <w:pPr>
        <w:pStyle w:val="BodyText"/>
        <w:spacing w:line="298" w:lineRule="auto"/>
        <w:ind w:right="124"/>
        <w:jc w:val="both"/>
      </w:pPr>
      <w:r>
        <w:rPr>
          <w:spacing w:val="-2"/>
        </w:rPr>
        <w:t>Approximately</w:t>
      </w:r>
      <w:r>
        <w:rPr>
          <w:spacing w:val="10"/>
        </w:rPr>
        <w:t xml:space="preserve"> </w:t>
      </w:r>
      <w:r>
        <w:rPr>
          <w:spacing w:val="1"/>
        </w:rPr>
        <w:t>10</w:t>
      </w:r>
      <w:r>
        <w:rPr>
          <w:spacing w:val="15"/>
        </w:rPr>
        <w:t xml:space="preserve"> </w:t>
      </w:r>
      <w:r>
        <w:rPr>
          <w:spacing w:val="2"/>
        </w:rPr>
        <w:t>years</w:t>
      </w:r>
      <w:r>
        <w:rPr>
          <w:spacing w:val="10"/>
        </w:rPr>
        <w:t xml:space="preserve"> </w:t>
      </w:r>
      <w:r>
        <w:rPr>
          <w:spacing w:val="-1"/>
        </w:rPr>
        <w:t>later,</w:t>
      </w:r>
      <w:r>
        <w:rPr>
          <w:spacing w:val="13"/>
        </w:rPr>
        <w:t xml:space="preserve"> </w:t>
      </w:r>
      <w:r>
        <w:rPr>
          <w:spacing w:val="2"/>
        </w:rPr>
        <w:t>during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2"/>
        </w:rPr>
        <w:t>subsequent</w:t>
      </w:r>
      <w:r>
        <w:rPr>
          <w:spacing w:val="12"/>
        </w:rPr>
        <w:t xml:space="preserve"> </w:t>
      </w:r>
      <w:r>
        <w:rPr>
          <w:spacing w:val="1"/>
        </w:rPr>
        <w:t>routine</w:t>
      </w:r>
      <w:r>
        <w:rPr>
          <w:spacing w:val="15"/>
        </w:rPr>
        <w:t xml:space="preserve"> </w:t>
      </w:r>
      <w:r>
        <w:rPr>
          <w:spacing w:val="1"/>
        </w:rPr>
        <w:t>load</w:t>
      </w:r>
      <w:r>
        <w:rPr>
          <w:spacing w:val="14"/>
        </w:rPr>
        <w:t xml:space="preserve"> </w:t>
      </w:r>
      <w:r>
        <w:rPr>
          <w:spacing w:val="1"/>
        </w:rPr>
        <w:t>rating,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5"/>
        </w:rPr>
        <w:t>was</w:t>
      </w:r>
      <w:r>
        <w:rPr>
          <w:spacing w:val="11"/>
        </w:rPr>
        <w:t xml:space="preserve"> </w:t>
      </w:r>
      <w:r>
        <w:rPr>
          <w:spacing w:val="1"/>
        </w:rPr>
        <w:t>discovered</w:t>
      </w:r>
      <w:r>
        <w:rPr>
          <w:spacing w:val="14"/>
        </w:rPr>
        <w:t xml:space="preserve"> </w:t>
      </w:r>
      <w:r>
        <w:rPr>
          <w:spacing w:val="1"/>
        </w:rPr>
        <w:t>that</w:t>
      </w:r>
      <w:r>
        <w:rPr>
          <w:spacing w:val="13"/>
        </w:rPr>
        <w:t xml:space="preserve"> </w:t>
      </w:r>
      <w:r>
        <w:rPr>
          <w:spacing w:val="1"/>
        </w:rPr>
        <w:t>these</w:t>
      </w:r>
      <w:r>
        <w:rPr>
          <w:spacing w:val="14"/>
        </w:rPr>
        <w:t xml:space="preserve"> </w:t>
      </w:r>
      <w:r>
        <w:rPr>
          <w:spacing w:val="1"/>
        </w:rPr>
        <w:t>cover</w:t>
      </w:r>
      <w:r>
        <w:rPr>
          <w:spacing w:val="17"/>
        </w:rPr>
        <w:t xml:space="preserve"> </w:t>
      </w:r>
      <w:r>
        <w:rPr>
          <w:spacing w:val="1"/>
        </w:rPr>
        <w:t>plates</w:t>
      </w:r>
      <w:r>
        <w:rPr>
          <w:spacing w:val="84"/>
        </w:rPr>
        <w:t xml:space="preserve"> </w:t>
      </w:r>
      <w:r>
        <w:rPr>
          <w:spacing w:val="-3"/>
        </w:rPr>
        <w:t>were</w:t>
      </w:r>
      <w:r>
        <w:rPr>
          <w:spacing w:val="3"/>
        </w:rPr>
        <w:t xml:space="preserve"> </w:t>
      </w:r>
      <w:r>
        <w:rPr>
          <w:spacing w:val="2"/>
        </w:rPr>
        <w:t xml:space="preserve">not </w:t>
      </w:r>
      <w:r>
        <w:t>fully</w:t>
      </w:r>
      <w:r>
        <w:rPr>
          <w:spacing w:val="1"/>
        </w:rPr>
        <w:t xml:space="preserve"> developed</w:t>
      </w:r>
      <w:r>
        <w:rPr>
          <w:spacing w:val="3"/>
        </w:rPr>
        <w:t xml:space="preserve"> </w:t>
      </w:r>
      <w:r>
        <w:rPr>
          <w:spacing w:val="1"/>
        </w:rPr>
        <w:t>at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rPr>
          <w:spacing w:val="1"/>
        </w:rPr>
        <w:t>location,</w:t>
      </w:r>
      <w:r>
        <w:rPr>
          <w:spacing w:val="2"/>
        </w:rPr>
        <w:t xml:space="preserve"> due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rPr>
          <w:spacing w:val="3"/>
        </w:rPr>
        <w:t xml:space="preserve"> </w:t>
      </w:r>
      <w:r>
        <w:t>insufficient</w:t>
      </w:r>
      <w:r>
        <w:rPr>
          <w:spacing w:val="3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t>bolts.</w:t>
      </w:r>
    </w:p>
    <w:p w:rsidR="00E10E8A" w:rsidRDefault="0080424A">
      <w:pPr>
        <w:pStyle w:val="BodyText"/>
        <w:spacing w:before="151" w:line="298" w:lineRule="auto"/>
        <w:ind w:right="121"/>
        <w:jc w:val="both"/>
      </w:pPr>
      <w:r>
        <w:t>Given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costs</w:t>
      </w:r>
      <w:r>
        <w:rPr>
          <w:spacing w:val="12"/>
        </w:rPr>
        <w:t xml:space="preserve"> </w:t>
      </w:r>
      <w:r>
        <w:rPr>
          <w:spacing w:val="2"/>
        </w:rPr>
        <w:t>already</w:t>
      </w:r>
      <w:r>
        <w:rPr>
          <w:spacing w:val="11"/>
        </w:rPr>
        <w:t xml:space="preserve"> </w:t>
      </w:r>
      <w:r>
        <w:rPr>
          <w:spacing w:val="1"/>
        </w:rPr>
        <w:t>sunk</w:t>
      </w:r>
      <w:r>
        <w:rPr>
          <w:spacing w:val="11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retrofit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5"/>
        </w:rPr>
        <w:t xml:space="preserve"> </w:t>
      </w:r>
      <w:r>
        <w:rPr>
          <w:spacing w:val="2"/>
        </w:rPr>
        <w:t>recent</w:t>
      </w:r>
      <w:r>
        <w:rPr>
          <w:spacing w:val="13"/>
        </w:rPr>
        <w:t xml:space="preserve"> </w:t>
      </w:r>
      <w:r>
        <w:rPr>
          <w:spacing w:val="1"/>
        </w:rPr>
        <w:t>repainting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bridge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its</w:t>
      </w:r>
      <w:r>
        <w:rPr>
          <w:spacing w:val="11"/>
        </w:rPr>
        <w:t xml:space="preserve"> </w:t>
      </w:r>
      <w:r>
        <w:rPr>
          <w:spacing w:val="-2"/>
        </w:rPr>
        <w:t>extremely</w:t>
      </w:r>
      <w:r>
        <w:rPr>
          <w:spacing w:val="1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rPr>
          <w:spacing w:val="-3"/>
        </w:rPr>
        <w:t>ADT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68"/>
        </w:rPr>
        <w:t xml:space="preserve"> </w:t>
      </w:r>
      <w:r>
        <w:rPr>
          <w:spacing w:val="-7"/>
        </w:rPr>
        <w:t>A</w:t>
      </w:r>
      <w:r>
        <w:rPr>
          <w:spacing w:val="-6"/>
        </w:rPr>
        <w:t>D</w:t>
      </w:r>
      <w:r>
        <w:rPr>
          <w:spacing w:val="-7"/>
        </w:rPr>
        <w:t>TT,</w:t>
      </w:r>
      <w:r>
        <w:rPr>
          <w:spacing w:val="52"/>
        </w:rPr>
        <w:t xml:space="preserve"> </w:t>
      </w:r>
      <w:r>
        <w:rPr>
          <w:spacing w:val="1"/>
        </w:rPr>
        <w:t>the</w:t>
      </w:r>
      <w:r>
        <w:rPr>
          <w:spacing w:val="53"/>
        </w:rPr>
        <w:t xml:space="preserve"> </w:t>
      </w:r>
      <w:r>
        <w:rPr>
          <w:spacing w:val="-2"/>
        </w:rPr>
        <w:t>owner</w:t>
      </w:r>
      <w:r>
        <w:rPr>
          <w:spacing w:val="54"/>
        </w:rPr>
        <w:t xml:space="preserve"> </w:t>
      </w:r>
      <w:r>
        <w:rPr>
          <w:spacing w:val="-5"/>
        </w:rPr>
        <w:t>was</w:t>
      </w:r>
      <w:r>
        <w:rPr>
          <w:spacing w:val="51"/>
        </w:rPr>
        <w:t xml:space="preserve"> </w:t>
      </w:r>
      <w:r>
        <w:rPr>
          <w:spacing w:val="1"/>
        </w:rPr>
        <w:t>interested</w:t>
      </w:r>
      <w:r>
        <w:rPr>
          <w:spacing w:val="52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1"/>
        </w:rPr>
        <w:t>developing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more</w:t>
      </w:r>
      <w:r>
        <w:rPr>
          <w:spacing w:val="53"/>
        </w:rPr>
        <w:t xml:space="preserve"> </w:t>
      </w:r>
      <w:r>
        <w:rPr>
          <w:spacing w:val="1"/>
        </w:rPr>
        <w:t>accurate</w:t>
      </w:r>
      <w:r>
        <w:rPr>
          <w:spacing w:val="53"/>
        </w:rPr>
        <w:t xml:space="preserve"> </w:t>
      </w:r>
      <w:r>
        <w:rPr>
          <w:spacing w:val="1"/>
        </w:rPr>
        <w:t>load</w:t>
      </w:r>
      <w:r>
        <w:rPr>
          <w:spacing w:val="53"/>
        </w:rPr>
        <w:t xml:space="preserve"> </w:t>
      </w:r>
      <w:r>
        <w:rPr>
          <w:spacing w:val="1"/>
        </w:rPr>
        <w:t>rating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1"/>
        </w:rPr>
        <w:t>the</w:t>
      </w:r>
      <w:r>
        <w:rPr>
          <w:spacing w:val="53"/>
        </w:rPr>
        <w:t xml:space="preserve"> </w:t>
      </w:r>
      <w:r>
        <w:rPr>
          <w:spacing w:val="2"/>
        </w:rPr>
        <w:t>hope</w:t>
      </w:r>
      <w:r>
        <w:rPr>
          <w:spacing w:val="53"/>
        </w:rPr>
        <w:t xml:space="preserve"> </w:t>
      </w:r>
      <w:r>
        <w:rPr>
          <w:spacing w:val="1"/>
        </w:rPr>
        <w:t>that</w:t>
      </w:r>
      <w:r>
        <w:rPr>
          <w:spacing w:val="52"/>
        </w:rPr>
        <w:t xml:space="preserve"> </w:t>
      </w:r>
      <w:r>
        <w:rPr>
          <w:spacing w:val="1"/>
        </w:rPr>
        <w:t>no</w:t>
      </w:r>
      <w:r>
        <w:rPr>
          <w:spacing w:val="53"/>
        </w:rPr>
        <w:t xml:space="preserve"> </w:t>
      </w:r>
      <w:r>
        <w:rPr>
          <w:spacing w:val="1"/>
        </w:rPr>
        <w:t>additional</w:t>
      </w:r>
      <w:r>
        <w:rPr>
          <w:spacing w:val="86"/>
        </w:rPr>
        <w:t xml:space="preserve"> </w:t>
      </w:r>
      <w:r>
        <w:rPr>
          <w:spacing w:val="1"/>
        </w:rPr>
        <w:t>intervention</w:t>
      </w:r>
      <w:r>
        <w:rPr>
          <w:spacing w:val="3"/>
        </w:rPr>
        <w:t xml:space="preserve"> </w:t>
      </w:r>
      <w:r>
        <w:rPr>
          <w:spacing w:val="-3"/>
        </w:rPr>
        <w:t>would</w:t>
      </w:r>
      <w:r>
        <w:rPr>
          <w:spacing w:val="3"/>
        </w:rPr>
        <w:t xml:space="preserve"> </w:t>
      </w:r>
      <w:r>
        <w:rPr>
          <w:spacing w:val="1"/>
        </w:rPr>
        <w:t>be</w:t>
      </w:r>
      <w:r>
        <w:rPr>
          <w:spacing w:val="4"/>
        </w:rPr>
        <w:t xml:space="preserve"> </w:t>
      </w:r>
      <w:r>
        <w:rPr>
          <w:spacing w:val="2"/>
        </w:rPr>
        <w:t>needed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avoid</w:t>
      </w:r>
      <w:r>
        <w:rPr>
          <w:spacing w:val="4"/>
        </w:rPr>
        <w:t xml:space="preserve"> </w:t>
      </w:r>
      <w:r>
        <w:rPr>
          <w:spacing w:val="1"/>
        </w:rPr>
        <w:t>posting.</w:t>
      </w:r>
    </w:p>
    <w:p w:rsidR="00E10E8A" w:rsidRDefault="0080424A">
      <w:pPr>
        <w:pStyle w:val="Heading3"/>
        <w:jc w:val="both"/>
      </w:pPr>
      <w:r>
        <w:rPr>
          <w:spacing w:val="-1"/>
        </w:rPr>
        <w:t>Description</w:t>
      </w:r>
    </w:p>
    <w:p w:rsidR="00E10E8A" w:rsidRDefault="0080424A">
      <w:pPr>
        <w:pStyle w:val="BodyText"/>
        <w:spacing w:before="166" w:line="298" w:lineRule="auto"/>
        <w:ind w:right="126"/>
        <w:jc w:val="both"/>
      </w:pP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bridge</w:t>
      </w:r>
      <w:r>
        <w:rPr>
          <w:spacing w:val="9"/>
        </w:rPr>
        <w:t xml:space="preserve"> </w:t>
      </w:r>
      <w:r>
        <w:rPr>
          <w:spacing w:val="2"/>
        </w:rPr>
        <w:t>presented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rPr>
          <w:spacing w:val="1"/>
        </w:rPr>
        <w:t>study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comprised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four</w:t>
      </w:r>
      <w:r>
        <w:rPr>
          <w:spacing w:val="10"/>
        </w:rPr>
        <w:t xml:space="preserve"> </w:t>
      </w:r>
      <w:r>
        <w:t>simply-supported</w:t>
      </w:r>
      <w:r>
        <w:rPr>
          <w:spacing w:val="9"/>
        </w:rPr>
        <w:t xml:space="preserve"> </w:t>
      </w:r>
      <w:r>
        <w:rPr>
          <w:spacing w:val="1"/>
        </w:rPr>
        <w:t>spans,</w:t>
      </w:r>
      <w:r>
        <w:rPr>
          <w:spacing w:val="8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skew</w:t>
      </w:r>
      <w:r>
        <w:rPr>
          <w:spacing w:val="-11"/>
        </w:rPr>
        <w:t xml:space="preserve"> </w:t>
      </w:r>
      <w:r>
        <w:rPr>
          <w:spacing w:val="1"/>
        </w:rPr>
        <w:t>angle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49</w:t>
      </w:r>
      <w:r>
        <w:rPr>
          <w:spacing w:val="88"/>
        </w:rPr>
        <w:t xml:space="preserve"> </w:t>
      </w:r>
      <w:r>
        <w:rPr>
          <w:spacing w:val="2"/>
        </w:rPr>
        <w:t>degrees.</w:t>
      </w:r>
      <w:r>
        <w:rPr>
          <w:spacing w:val="3"/>
        </w:rPr>
        <w:t xml:space="preserve"> </w:t>
      </w:r>
      <w:r>
        <w:rPr>
          <w:spacing w:val="-8"/>
        </w:rPr>
        <w:t>It</w:t>
      </w:r>
      <w:r>
        <w:rPr>
          <w:spacing w:val="4"/>
        </w:rPr>
        <w:t xml:space="preserve"> </w:t>
      </w:r>
      <w:r>
        <w:rPr>
          <w:spacing w:val="-5"/>
        </w:rPr>
        <w:t>was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7"/>
        </w:rPr>
        <w:t>t</w:t>
      </w:r>
      <w:r>
        <w:rPr>
          <w:spacing w:val="-6"/>
        </w:rPr>
        <w:t>wo</w:t>
      </w:r>
      <w:r>
        <w:rPr>
          <w:spacing w:val="5"/>
        </w:rPr>
        <w:t xml:space="preserve"> </w:t>
      </w:r>
      <w:r>
        <w:rPr>
          <w:spacing w:val="1"/>
        </w:rPr>
        <w:t>longest</w:t>
      </w:r>
      <w:r>
        <w:rPr>
          <w:spacing w:val="4"/>
        </w:rPr>
        <w:t xml:space="preserve"> </w:t>
      </w:r>
      <w:r>
        <w:rPr>
          <w:spacing w:val="1"/>
        </w:rPr>
        <w:t>spans,</w:t>
      </w:r>
      <w:r>
        <w:rPr>
          <w:spacing w:val="3"/>
        </w:rPr>
        <w:t xml:space="preserve"> </w:t>
      </w:r>
      <w:r>
        <w:rPr>
          <w:spacing w:val="-4"/>
        </w:rPr>
        <w:t>which</w:t>
      </w:r>
      <w:r>
        <w:rPr>
          <w:spacing w:val="6"/>
        </w:rPr>
        <w:t xml:space="preserve"> </w:t>
      </w:r>
      <w:r>
        <w:rPr>
          <w:spacing w:val="1"/>
        </w:rPr>
        <w:t>each</w:t>
      </w:r>
      <w:r>
        <w:rPr>
          <w:spacing w:val="5"/>
        </w:rPr>
        <w:t xml:space="preserve"> </w:t>
      </w:r>
      <w:r>
        <w:rPr>
          <w:spacing w:val="1"/>
        </w:rPr>
        <w:t>have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length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147</w:t>
      </w:r>
      <w:r>
        <w:rPr>
          <w:spacing w:val="6"/>
        </w:rPr>
        <w:t xml:space="preserve"> </w:t>
      </w:r>
      <w:proofErr w:type="gramStart"/>
      <w:r>
        <w:rPr>
          <w:spacing w:val="1"/>
        </w:rPr>
        <w:t>feet,</w:t>
      </w:r>
      <w:r>
        <w:rPr>
          <w:spacing w:val="3"/>
        </w:rPr>
        <w:t xml:space="preserve"> </w:t>
      </w:r>
      <w:r>
        <w:rPr>
          <w:spacing w:val="1"/>
        </w:rPr>
        <w:t>that</w:t>
      </w:r>
      <w:proofErr w:type="gramEnd"/>
      <w:r>
        <w:rPr>
          <w:spacing w:val="4"/>
        </w:rPr>
        <w:t xml:space="preserve"> </w:t>
      </w:r>
      <w:r>
        <w:t>failed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2"/>
        </w:rPr>
        <w:t>rate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6"/>
        </w:rPr>
        <w:t xml:space="preserve"> </w:t>
      </w:r>
      <w:r>
        <w:rPr>
          <w:spacing w:val="1"/>
        </w:rPr>
        <w:t>thus</w:t>
      </w:r>
      <w:r>
        <w:rPr>
          <w:spacing w:val="2"/>
        </w:rPr>
        <w:t xml:space="preserve"> </w:t>
      </w:r>
      <w:r>
        <w:rPr>
          <w:spacing w:val="-3"/>
        </w:rPr>
        <w:t>were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86"/>
        </w:rPr>
        <w:t xml:space="preserve"> </w:t>
      </w:r>
      <w:r>
        <w:rPr>
          <w:spacing w:val="1"/>
        </w:rPr>
        <w:t>focus</w:t>
      </w:r>
      <w: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-2"/>
        </w:rPr>
        <w:t>study.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1"/>
        </w:rPr>
        <w:t>span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composed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six</w:t>
      </w:r>
      <w:r>
        <w:rPr>
          <w:spacing w:val="-14"/>
        </w:rPr>
        <w:t xml:space="preserve"> </w:t>
      </w:r>
      <w:r>
        <w:rPr>
          <w:spacing w:val="2"/>
        </w:rPr>
        <w:t>(6)</w:t>
      </w:r>
      <w:r>
        <w:rPr>
          <w:spacing w:val="5"/>
        </w:rPr>
        <w:t xml:space="preserve"> </w:t>
      </w:r>
      <w:r>
        <w:rPr>
          <w:spacing w:val="-2"/>
        </w:rPr>
        <w:t>welded</w:t>
      </w:r>
      <w:r>
        <w:rPr>
          <w:spacing w:val="3"/>
        </w:rPr>
        <w:t xml:space="preserve"> </w:t>
      </w:r>
      <w:r>
        <w:rPr>
          <w:spacing w:val="2"/>
        </w:rPr>
        <w:t>plate-girders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cast-in-place</w:t>
      </w:r>
      <w:r>
        <w:rPr>
          <w:spacing w:val="4"/>
        </w:rPr>
        <w:t xml:space="preserve"> </w:t>
      </w:r>
      <w:r>
        <w:rPr>
          <w:spacing w:val="1"/>
        </w:rPr>
        <w:t>deck.</w:t>
      </w:r>
    </w:p>
    <w:p w:rsidR="00E10E8A" w:rsidRDefault="00E10E8A">
      <w:pPr>
        <w:spacing w:before="9"/>
        <w:rPr>
          <w:rFonts w:ascii="Arial" w:eastAsia="Arial" w:hAnsi="Arial" w:cs="Arial"/>
          <w:sz w:val="10"/>
          <w:szCs w:val="10"/>
        </w:rPr>
      </w:pPr>
    </w:p>
    <w:p w:rsidR="00E10E8A" w:rsidRDefault="0080424A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50135" cy="183489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135" cy="1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E10E8A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E10E8A">
          <w:headerReference w:type="default" r:id="rId10"/>
          <w:type w:val="continuous"/>
          <w:pgSz w:w="12240" w:h="15840"/>
          <w:pgMar w:top="2060" w:right="660" w:bottom="280" w:left="680" w:header="1222" w:footer="720" w:gutter="0"/>
          <w:cols w:space="720"/>
        </w:sectPr>
      </w:pPr>
    </w:p>
    <w:p w:rsidR="00E10E8A" w:rsidRDefault="0080424A">
      <w:pPr>
        <w:pStyle w:val="BodyText"/>
        <w:spacing w:before="48" w:line="298" w:lineRule="auto"/>
        <w:ind w:left="105" w:right="103"/>
        <w:jc w:val="both"/>
      </w:pPr>
      <w:r>
        <w:lastRenderedPageBreak/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capacity</w:t>
      </w:r>
      <w:r>
        <w:rPr>
          <w:spacing w:val="8"/>
        </w:rPr>
        <w:t xml:space="preserve"> </w:t>
      </w:r>
      <w:r>
        <w:t>issues,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2"/>
        </w:rPr>
        <w:t>1997,</w:t>
      </w:r>
      <w:r>
        <w:rPr>
          <w:spacing w:val="10"/>
        </w:rPr>
        <w:t xml:space="preserve"> </w:t>
      </w:r>
      <w:r>
        <w:rPr>
          <w:spacing w:val="1"/>
        </w:rPr>
        <w:t>steel</w:t>
      </w:r>
      <w:r>
        <w:rPr>
          <w:spacing w:val="7"/>
        </w:rPr>
        <w:t xml:space="preserve"> </w:t>
      </w:r>
      <w:r>
        <w:rPr>
          <w:spacing w:val="2"/>
        </w:rPr>
        <w:t>retrofit</w:t>
      </w:r>
      <w:r>
        <w:rPr>
          <w:spacing w:val="10"/>
        </w:rPr>
        <w:t xml:space="preserve"> </w:t>
      </w:r>
      <w:r>
        <w:rPr>
          <w:spacing w:val="1"/>
        </w:rPr>
        <w:t>plates</w:t>
      </w:r>
      <w:r>
        <w:rPr>
          <w:spacing w:val="8"/>
        </w:rPr>
        <w:t xml:space="preserve"> </w:t>
      </w:r>
      <w:r>
        <w:rPr>
          <w:spacing w:val="-3"/>
        </w:rPr>
        <w:t>were</w:t>
      </w:r>
      <w:r>
        <w:rPr>
          <w:spacing w:val="12"/>
        </w:rPr>
        <w:t xml:space="preserve"> </w:t>
      </w:r>
      <w:r>
        <w:rPr>
          <w:spacing w:val="1"/>
        </w:rPr>
        <w:t>bolted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bottom</w:t>
      </w:r>
      <w:r>
        <w:rPr>
          <w:spacing w:val="-1"/>
        </w:rPr>
        <w:t xml:space="preserve"> </w:t>
      </w:r>
      <w:r>
        <w:rPr>
          <w:spacing w:val="1"/>
        </w:rPr>
        <w:t>flange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girders</w:t>
      </w:r>
      <w:r>
        <w:rPr>
          <w:spacing w:val="8"/>
        </w:rPr>
        <w:t xml:space="preserve"> </w:t>
      </w:r>
      <w:r>
        <w:rPr>
          <w:spacing w:val="-3"/>
        </w:rPr>
        <w:t>within</w:t>
      </w:r>
      <w:r>
        <w:rPr>
          <w:spacing w:val="11"/>
        </w:rPr>
        <w:t xml:space="preserve"> </w:t>
      </w:r>
      <w:r>
        <w:t>Spans</w:t>
      </w:r>
      <w:r>
        <w:rPr>
          <w:spacing w:val="70"/>
        </w:rPr>
        <w:t xml:space="preserve"> </w:t>
      </w:r>
      <w:r>
        <w:t>2</w:t>
      </w:r>
      <w:r>
        <w:rPr>
          <w:spacing w:val="30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t>3</w:t>
      </w:r>
      <w:r>
        <w:rPr>
          <w:spacing w:val="30"/>
        </w:rPr>
        <w:t xml:space="preserve"> </w:t>
      </w:r>
      <w:r>
        <w:rPr>
          <w:spacing w:val="1"/>
        </w:rPr>
        <w:t>at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t>first</w:t>
      </w:r>
      <w:r>
        <w:rPr>
          <w:spacing w:val="29"/>
        </w:rPr>
        <w:t xml:space="preserve"> </w:t>
      </w:r>
      <w:r>
        <w:rPr>
          <w:spacing w:val="1"/>
        </w:rPr>
        <w:t>bottom</w:t>
      </w:r>
      <w:r>
        <w:rPr>
          <w:spacing w:val="19"/>
        </w:rPr>
        <w:t xml:space="preserve"> </w:t>
      </w:r>
      <w:r>
        <w:rPr>
          <w:spacing w:val="1"/>
        </w:rPr>
        <w:t>flange</w:t>
      </w:r>
      <w:r>
        <w:rPr>
          <w:spacing w:val="30"/>
        </w:rPr>
        <w:t xml:space="preserve"> </w:t>
      </w:r>
      <w:r>
        <w:rPr>
          <w:spacing w:val="1"/>
        </w:rPr>
        <w:t>transitions.</w:t>
      </w:r>
      <w:r>
        <w:rPr>
          <w:spacing w:val="30"/>
        </w:rPr>
        <w:t xml:space="preserve"> </w:t>
      </w:r>
      <w:r>
        <w:rPr>
          <w:spacing w:val="-1"/>
        </w:rPr>
        <w:t>Since</w:t>
      </w:r>
      <w:r>
        <w:rPr>
          <w:spacing w:val="30"/>
        </w:rPr>
        <w:t xml:space="preserve"> </w:t>
      </w:r>
      <w:r>
        <w:rPr>
          <w:spacing w:val="1"/>
        </w:rPr>
        <w:t>these</w:t>
      </w:r>
      <w:r>
        <w:rPr>
          <w:spacing w:val="31"/>
        </w:rPr>
        <w:t xml:space="preserve"> </w:t>
      </w:r>
      <w:r>
        <w:rPr>
          <w:spacing w:val="1"/>
        </w:rPr>
        <w:t>plates</w:t>
      </w:r>
      <w:r>
        <w:rPr>
          <w:spacing w:val="28"/>
        </w:rPr>
        <w:t xml:space="preserve"> </w:t>
      </w:r>
      <w:r>
        <w:rPr>
          <w:spacing w:val="-3"/>
        </w:rPr>
        <w:t>were</w:t>
      </w:r>
      <w:r>
        <w:rPr>
          <w:spacing w:val="31"/>
        </w:rPr>
        <w:t xml:space="preserve"> </w:t>
      </w:r>
      <w:r>
        <w:t>installed</w:t>
      </w:r>
      <w:r>
        <w:rPr>
          <w:spacing w:val="30"/>
        </w:rPr>
        <w:t xml:space="preserve"> </w:t>
      </w:r>
      <w:r>
        <w:rPr>
          <w:spacing w:val="-2"/>
        </w:rPr>
        <w:t>without</w:t>
      </w:r>
      <w:r>
        <w:rPr>
          <w:spacing w:val="30"/>
        </w:rPr>
        <w:t xml:space="preserve"> </w:t>
      </w:r>
      <w:r>
        <w:rPr>
          <w:spacing w:val="1"/>
        </w:rPr>
        <w:t>shoring,</w:t>
      </w:r>
      <w:r>
        <w:rPr>
          <w:spacing w:val="30"/>
        </w:rPr>
        <w:t xml:space="preserve"> </w:t>
      </w:r>
      <w:r>
        <w:rPr>
          <w:spacing w:val="1"/>
        </w:rPr>
        <w:t>they</w:t>
      </w:r>
      <w:r>
        <w:rPr>
          <w:spacing w:val="28"/>
        </w:rPr>
        <w:t xml:space="preserve"> </w:t>
      </w:r>
      <w:r>
        <w:rPr>
          <w:spacing w:val="2"/>
        </w:rPr>
        <w:t>are</w:t>
      </w:r>
      <w:r>
        <w:rPr>
          <w:spacing w:val="31"/>
        </w:rPr>
        <w:t xml:space="preserve"> </w:t>
      </w:r>
      <w:r>
        <w:rPr>
          <w:spacing w:val="1"/>
        </w:rPr>
        <w:t>only</w:t>
      </w:r>
      <w:r>
        <w:rPr>
          <w:spacing w:val="88"/>
        </w:rPr>
        <w:t xml:space="preserve"> </w:t>
      </w:r>
      <w:r>
        <w:t>active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resisting</w:t>
      </w:r>
      <w:r>
        <w:rPr>
          <w:spacing w:val="19"/>
        </w:rPr>
        <w:t xml:space="preserve"> </w:t>
      </w:r>
      <w:r>
        <w:rPr>
          <w:spacing w:val="-1"/>
        </w:rPr>
        <w:t>live</w:t>
      </w:r>
      <w:r>
        <w:rPr>
          <w:spacing w:val="19"/>
        </w:rPr>
        <w:t xml:space="preserve"> </w:t>
      </w:r>
      <w:r>
        <w:rPr>
          <w:spacing w:val="1"/>
        </w:rPr>
        <w:t>load</w:t>
      </w:r>
      <w:r>
        <w:rPr>
          <w:spacing w:val="19"/>
        </w:rPr>
        <w:t xml:space="preserve"> </w:t>
      </w:r>
      <w:r>
        <w:rPr>
          <w:spacing w:val="1"/>
        </w:rPr>
        <w:t>effects.</w:t>
      </w:r>
      <w:r>
        <w:rPr>
          <w:spacing w:val="18"/>
        </w:rPr>
        <w:t xml:space="preserve"> </w:t>
      </w:r>
      <w:r>
        <w:rPr>
          <w:spacing w:val="2"/>
        </w:rPr>
        <w:t>Furthermore,</w:t>
      </w:r>
      <w:r>
        <w:rPr>
          <w:spacing w:val="18"/>
        </w:rPr>
        <w:t xml:space="preserve"> </w:t>
      </w:r>
      <w:r>
        <w:rPr>
          <w:spacing w:val="1"/>
        </w:rPr>
        <w:t>these</w:t>
      </w:r>
      <w:r>
        <w:rPr>
          <w:spacing w:val="19"/>
        </w:rPr>
        <w:t xml:space="preserve"> </w:t>
      </w:r>
      <w:r>
        <w:rPr>
          <w:spacing w:val="2"/>
        </w:rPr>
        <w:t>cover-plates</w:t>
      </w:r>
      <w:r>
        <w:rPr>
          <w:spacing w:val="17"/>
        </w:rPr>
        <w:t xml:space="preserve"> </w:t>
      </w:r>
      <w:r>
        <w:rPr>
          <w:spacing w:val="-3"/>
        </w:rPr>
        <w:t>were</w:t>
      </w:r>
      <w:r>
        <w:rPr>
          <w:spacing w:val="19"/>
        </w:rPr>
        <w:t xml:space="preserve"> </w:t>
      </w:r>
      <w:r>
        <w:t>installed</w:t>
      </w:r>
      <w:r>
        <w:rPr>
          <w:spacing w:val="19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9"/>
        </w:rPr>
        <w:t xml:space="preserve"> </w:t>
      </w:r>
      <w:r>
        <w:rPr>
          <w:spacing w:val="1"/>
        </w:rPr>
        <w:t>too</w:t>
      </w:r>
      <w:r>
        <w:rPr>
          <w:spacing w:val="19"/>
        </w:rPr>
        <w:t xml:space="preserve"> </w:t>
      </w:r>
      <w:r>
        <w:rPr>
          <w:spacing w:val="1"/>
        </w:rPr>
        <w:t>few</w:t>
      </w:r>
      <w:r>
        <w:rPr>
          <w:spacing w:val="-1"/>
        </w:rPr>
        <w:t xml:space="preserve"> </w:t>
      </w:r>
      <w:r>
        <w:rPr>
          <w:spacing w:val="1"/>
        </w:rPr>
        <w:t>bolts</w:t>
      </w:r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1"/>
        </w:rPr>
        <w:t>achieve</w:t>
      </w:r>
      <w:r>
        <w:rPr>
          <w:spacing w:val="56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development</w:t>
      </w:r>
      <w:r>
        <w:rPr>
          <w:spacing w:val="2"/>
        </w:rPr>
        <w:t xml:space="preserve"> and</w:t>
      </w:r>
      <w:r>
        <w:rPr>
          <w:spacing w:val="3"/>
        </w:rPr>
        <w:t xml:space="preserve"> </w:t>
      </w:r>
      <w:r>
        <w:t>failed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2"/>
        </w:rPr>
        <w:t>rate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1"/>
        </w:rPr>
        <w:t>conventional</w:t>
      </w:r>
      <w:r>
        <w:rPr>
          <w:spacing w:val="-1"/>
        </w:rPr>
        <w:t xml:space="preserve"> </w:t>
      </w:r>
      <w:r>
        <w:t>methods.</w:t>
      </w:r>
    </w:p>
    <w:p w:rsidR="00E10E8A" w:rsidRDefault="0080424A">
      <w:pPr>
        <w:pStyle w:val="BodyText"/>
        <w:spacing w:before="151" w:line="298" w:lineRule="auto"/>
        <w:ind w:left="105" w:right="104"/>
        <w:jc w:val="both"/>
      </w:pPr>
      <w:r>
        <w:rPr>
          <w:spacing w:val="-8"/>
        </w:rPr>
        <w:t>I</w:t>
      </w:r>
      <w:r>
        <w:rPr>
          <w:spacing w:val="-7"/>
        </w:rPr>
        <w:t>n</w:t>
      </w:r>
      <w:r>
        <w:rPr>
          <w:spacing w:val="3"/>
        </w:rPr>
        <w:t xml:space="preserve"> </w:t>
      </w:r>
      <w:r>
        <w:rPr>
          <w:spacing w:val="2"/>
        </w:rPr>
        <w:t>order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3"/>
        </w:rPr>
        <w:t>examine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influence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these</w:t>
      </w:r>
      <w:r>
        <w:rPr>
          <w:spacing w:val="4"/>
        </w:rPr>
        <w:t xml:space="preserve"> </w:t>
      </w:r>
      <w:r>
        <w:t xml:space="preserve">issues </w:t>
      </w:r>
      <w:r>
        <w:rPr>
          <w:spacing w:val="1"/>
        </w:rPr>
        <w:t>on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bridge’s</w:t>
      </w:r>
      <w:r>
        <w:t xml:space="preserve"> </w:t>
      </w:r>
      <w:r>
        <w:rPr>
          <w:spacing w:val="1"/>
        </w:rPr>
        <w:t>continued</w:t>
      </w:r>
      <w:r>
        <w:rPr>
          <w:spacing w:val="4"/>
        </w:rPr>
        <w:t xml:space="preserve"> </w:t>
      </w:r>
      <w:r>
        <w:rPr>
          <w:spacing w:val="1"/>
        </w:rPr>
        <w:t>performance,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detailed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4"/>
        </w:rPr>
        <w:t xml:space="preserve"> </w:t>
      </w:r>
      <w:r>
        <w:rPr>
          <w:spacing w:val="1"/>
        </w:rPr>
        <w:t>rating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82"/>
          <w:w w:val="99"/>
        </w:rPr>
        <w:t xml:space="preserve"> </w:t>
      </w:r>
      <w:r>
        <w:rPr>
          <w:spacing w:val="1"/>
        </w:rPr>
        <w:t>these</w:t>
      </w:r>
      <w:r>
        <w:rPr>
          <w:spacing w:val="3"/>
        </w:rPr>
        <w:t xml:space="preserve"> </w:t>
      </w:r>
      <w:r>
        <w:rPr>
          <w:spacing w:val="2"/>
        </w:rPr>
        <w:t>bridges</w:t>
      </w:r>
      <w:r>
        <w:t xml:space="preserve"> </w:t>
      </w:r>
      <w:r>
        <w:rPr>
          <w:spacing w:val="-5"/>
        </w:rPr>
        <w:t>was</w:t>
      </w:r>
      <w:r>
        <w:rPr>
          <w:spacing w:val="1"/>
        </w:rPr>
        <w:t xml:space="preserve"> performed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spacing w:val="1"/>
        </w:rPr>
        <w:t>refined</w:t>
      </w:r>
      <w:r>
        <w:rPr>
          <w:spacing w:val="3"/>
        </w:rPr>
        <w:t xml:space="preserve"> </w:t>
      </w:r>
      <w:r>
        <w:rPr>
          <w:spacing w:val="-1"/>
        </w:rPr>
        <w:t>modeling</w:t>
      </w:r>
      <w:r>
        <w:rPr>
          <w:spacing w:val="4"/>
        </w:rPr>
        <w:t xml:space="preserve"> </w:t>
      </w:r>
      <w:r>
        <w:rPr>
          <w:spacing w:val="1"/>
        </w:rPr>
        <w:t>techniques</w:t>
      </w:r>
      <w:r>
        <w:t xml:space="preserve"> </w:t>
      </w:r>
      <w:r>
        <w:rPr>
          <w:spacing w:val="1"/>
        </w:rPr>
        <w:t>calibrated</w:t>
      </w:r>
      <w:r>
        <w:rPr>
          <w:spacing w:val="3"/>
        </w:rPr>
        <w:t xml:space="preserve"> </w:t>
      </w:r>
      <w:r>
        <w:rPr>
          <w:spacing w:val="1"/>
        </w:rPr>
        <w:t xml:space="preserve">by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diagnostic load</w:t>
      </w:r>
      <w:r>
        <w:rPr>
          <w:spacing w:val="3"/>
        </w:rPr>
        <w:t xml:space="preserve"> </w:t>
      </w:r>
      <w:r>
        <w:rPr>
          <w:spacing w:val="1"/>
        </w:rPr>
        <w:t>test.</w:t>
      </w:r>
    </w:p>
    <w:p w:rsidR="00E10E8A" w:rsidRDefault="00E10E8A">
      <w:pPr>
        <w:rPr>
          <w:rFonts w:ascii="Arial" w:eastAsia="Arial" w:hAnsi="Arial" w:cs="Arial"/>
          <w:sz w:val="20"/>
          <w:szCs w:val="20"/>
        </w:rPr>
      </w:pPr>
    </w:p>
    <w:p w:rsidR="00E10E8A" w:rsidRDefault="00E10E8A">
      <w:pPr>
        <w:spacing w:before="3"/>
        <w:rPr>
          <w:rFonts w:ascii="Arial" w:eastAsia="Arial" w:hAnsi="Arial" w:cs="Arial"/>
          <w:sz w:val="19"/>
          <w:szCs w:val="19"/>
        </w:rPr>
      </w:pPr>
    </w:p>
    <w:p w:rsidR="00E10E8A" w:rsidRDefault="0080424A">
      <w:pPr>
        <w:pStyle w:val="BodyText"/>
        <w:spacing w:before="0"/>
        <w:ind w:left="105"/>
        <w:jc w:val="both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p w:rsidR="00E10E8A" w:rsidRDefault="00E10E8A">
      <w:pPr>
        <w:jc w:val="both"/>
        <w:rPr>
          <w:rFonts w:ascii="Arial" w:eastAsia="Arial" w:hAnsi="Arial" w:cs="Arial"/>
        </w:rPr>
        <w:sectPr w:rsidR="00E10E8A">
          <w:headerReference w:type="even" r:id="rId11"/>
          <w:pgSz w:w="12240" w:h="15840"/>
          <w:pgMar w:top="560" w:right="680" w:bottom="280" w:left="700" w:header="0" w:footer="0" w:gutter="0"/>
          <w:cols w:space="720"/>
        </w:sectPr>
      </w:pPr>
    </w:p>
    <w:p w:rsidR="00E10E8A" w:rsidRDefault="00E10E8A">
      <w:pPr>
        <w:rPr>
          <w:rFonts w:ascii="Arial" w:eastAsia="Arial" w:hAnsi="Arial" w:cs="Arial"/>
          <w:b/>
          <w:bCs/>
          <w:sz w:val="20"/>
          <w:szCs w:val="20"/>
        </w:rPr>
      </w:pPr>
    </w:p>
    <w:p w:rsidR="00E10E8A" w:rsidRDefault="00E10E8A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E10E8A" w:rsidRDefault="00E10E8A">
      <w:pPr>
        <w:rPr>
          <w:rFonts w:ascii="Arial" w:eastAsia="Arial" w:hAnsi="Arial" w:cs="Arial"/>
          <w:sz w:val="16"/>
          <w:szCs w:val="16"/>
        </w:rPr>
        <w:sectPr w:rsidR="00E10E8A">
          <w:headerReference w:type="default" r:id="rId12"/>
          <w:pgSz w:w="12240" w:h="15840"/>
          <w:pgMar w:top="2060" w:right="660" w:bottom="280" w:left="680" w:header="1222" w:footer="0" w:gutter="0"/>
          <w:cols w:space="720"/>
        </w:sectPr>
      </w:pPr>
    </w:p>
    <w:p w:rsidR="00E10E8A" w:rsidRDefault="0080424A">
      <w:pPr>
        <w:pStyle w:val="BodyText"/>
        <w:ind w:left="365"/>
        <w:rPr>
          <w:rFonts w:cs="Arial"/>
        </w:rPr>
      </w:pPr>
      <w:bookmarkStart w:id="2" w:name="LT-stl_2"/>
      <w:bookmarkEnd w:id="2"/>
      <w:r>
        <w:lastRenderedPageBreak/>
        <w:t>Bridge</w:t>
      </w:r>
      <w:r>
        <w:rPr>
          <w:spacing w:val="-1"/>
        </w:rPr>
        <w:t xml:space="preserve"> </w:t>
      </w:r>
      <w:r>
        <w:t>Introduction</w:t>
      </w:r>
    </w:p>
    <w:p w:rsidR="00E10E8A" w:rsidRDefault="0080424A">
      <w:pPr>
        <w:pStyle w:val="BodyText"/>
        <w:ind w:left="365"/>
        <w:rPr>
          <w:rFonts w:cs="Arial"/>
        </w:rPr>
      </w:pPr>
      <w:r>
        <w:br w:type="column"/>
      </w:r>
      <w:r>
        <w:lastRenderedPageBreak/>
        <w:t xml:space="preserve">Results </w:t>
      </w:r>
      <w:r>
        <w:rPr>
          <w:spacing w:val="2"/>
        </w:rPr>
        <w:t>and</w:t>
      </w:r>
      <w:r>
        <w:rPr>
          <w:spacing w:val="4"/>
        </w:rPr>
        <w:t xml:space="preserve"> </w:t>
      </w:r>
      <w:r>
        <w:t>Conclusions</w:t>
      </w:r>
    </w:p>
    <w:p w:rsidR="00E10E8A" w:rsidRDefault="00E10E8A">
      <w:pPr>
        <w:rPr>
          <w:rFonts w:ascii="Arial" w:eastAsia="Arial" w:hAnsi="Arial" w:cs="Arial"/>
        </w:rPr>
        <w:sectPr w:rsidR="00E10E8A">
          <w:type w:val="continuous"/>
          <w:pgSz w:w="12240" w:h="15840"/>
          <w:pgMar w:top="2060" w:right="660" w:bottom="280" w:left="680" w:header="720" w:footer="720" w:gutter="0"/>
          <w:cols w:num="2" w:space="720" w:equalWidth="0">
            <w:col w:w="2147" w:space="3223"/>
            <w:col w:w="5530"/>
          </w:cols>
        </w:sectPr>
      </w:pPr>
    </w:p>
    <w:p w:rsidR="00E10E8A" w:rsidRDefault="00E10E8A">
      <w:pPr>
        <w:spacing w:before="1"/>
        <w:rPr>
          <w:rFonts w:ascii="Arial" w:eastAsia="Arial" w:hAnsi="Arial" w:cs="Arial"/>
          <w:sz w:val="26"/>
          <w:szCs w:val="26"/>
        </w:rPr>
      </w:pPr>
    </w:p>
    <w:p w:rsidR="00E10E8A" w:rsidRDefault="0080424A">
      <w:pPr>
        <w:pStyle w:val="BodyText"/>
        <w:ind w:left="365"/>
        <w:rPr>
          <w:rFonts w:cs="Arial"/>
        </w:rPr>
      </w:pPr>
      <w:r>
        <w:pict>
          <v:group id="_x0000_s1048" style="position:absolute;left:0;text-align:left;margin-left:154.95pt;margin-top:-36.8pt;width:152.35pt;height:32.35pt;z-index:1168;mso-position-horizontal-relative:page" coordorigin="3099,-736" coordsize="3047,647">
            <v:group id="_x0000_s1054" style="position:absolute;left:3118;top:-721;width:3006;height:2" coordorigin="3118,-721" coordsize="3006,2">
              <v:shape id="_x0000_s1055" style="position:absolute;left:3118;top:-721;width:3006;height:2" coordorigin="3118,-721" coordsize="3006,0" path="m3118,-721r3005,e" filled="f" strokecolor="#ddd" strokeweight=".53233mm">
                <v:path arrowok="t"/>
              </v:shape>
            </v:group>
            <v:group id="_x0000_s1052" style="position:absolute;left:6131;top:-718;width:2;height:614" coordorigin="6131,-718" coordsize="2,614">
              <v:shape id="_x0000_s1053" style="position:absolute;left:6131;top:-718;width:2;height:614" coordorigin="6131,-718" coordsize="0,614" path="m6131,-718r,613e" filled="f" strokecolor="#ddd" strokeweight=".54572mm">
                <v:path arrowok="t"/>
              </v:shape>
            </v:group>
            <v:group id="_x0000_s1049" style="position:absolute;left:3114;top:-713;width:2;height:608" coordorigin="3114,-713" coordsize="2,608">
              <v:shape id="_x0000_s1051" style="position:absolute;left:3114;top:-713;width:2;height:608" coordorigin="3114,-713" coordsize="0,608" path="m3114,-713r,608e" filled="f" strokecolor="#ddd" strokeweight=".54572mm">
                <v:path arrowok="t"/>
              </v:shape>
              <v:shape id="_x0000_s1050" type="#_x0000_t202" style="position:absolute;left:3114;top:-721;width:3017;height:616" filled="f" stroked="f">
                <v:textbox inset="0,0,0,0">
                  <w:txbxContent>
                    <w:p w:rsidR="00E10E8A" w:rsidRDefault="0080424A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pacing w:val="-25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spacing w:val="3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spacing w:val="3"/>
                          <w:sz w:val="21"/>
                        </w:rPr>
                        <w:t>hno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spacing w:val="3"/>
                          <w:sz w:val="21"/>
                        </w:rPr>
                        <w:t>og</w:t>
                      </w:r>
                      <w:r>
                        <w:rPr>
                          <w:rFonts w:ascii="Arial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 xml:space="preserve"> Implementation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Additional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</w:p>
    <w:p w:rsidR="00E10E8A" w:rsidRDefault="00E10E8A">
      <w:pPr>
        <w:spacing w:before="7"/>
        <w:rPr>
          <w:rFonts w:ascii="Arial" w:eastAsia="Arial" w:hAnsi="Arial" w:cs="Arial"/>
          <w:sz w:val="15"/>
          <w:szCs w:val="15"/>
        </w:rPr>
      </w:pPr>
    </w:p>
    <w:p w:rsidR="00E10E8A" w:rsidRDefault="0080424A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5" style="width:533.35pt;height:.85pt;mso-position-horizontal-relative:char;mso-position-vertical-relative:line" coordsize="10667,17">
            <v:group id="_x0000_s1046" style="position:absolute;left:9;top:9;width:10650;height:2" coordorigin="9,9" coordsize="10650,2">
              <v:shape id="_x0000_s1047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E10E8A" w:rsidRDefault="00E10E8A">
      <w:pPr>
        <w:spacing w:before="9"/>
        <w:rPr>
          <w:rFonts w:ascii="Arial" w:eastAsia="Arial" w:hAnsi="Arial" w:cs="Arial"/>
          <w:sz w:val="19"/>
          <w:szCs w:val="19"/>
        </w:rPr>
      </w:pPr>
    </w:p>
    <w:p w:rsidR="00E10E8A" w:rsidRDefault="0080424A">
      <w:pPr>
        <w:pStyle w:val="Heading1"/>
        <w:jc w:val="both"/>
        <w:rPr>
          <w:rFonts w:cs="Arial"/>
        </w:rPr>
      </w:pPr>
      <w:r>
        <w:rPr>
          <w:spacing w:val="-2"/>
        </w:rPr>
        <w:t>Case</w:t>
      </w:r>
      <w:r>
        <w:rPr>
          <w:spacing w:val="-21"/>
        </w:rPr>
        <w:t xml:space="preserve"> </w:t>
      </w:r>
      <w:r>
        <w:t>Study:</w:t>
      </w:r>
      <w:r>
        <w:rPr>
          <w:spacing w:val="-16"/>
        </w:rPr>
        <w:t xml:space="preserve"> </w:t>
      </w:r>
      <w:r>
        <w:rPr>
          <w:spacing w:val="-7"/>
        </w:rPr>
        <w:t>St</w:t>
      </w:r>
      <w:r>
        <w:rPr>
          <w:spacing w:val="-6"/>
        </w:rPr>
        <w:t xml:space="preserve">eel </w:t>
      </w:r>
      <w:r>
        <w:t>Multi-Girder</w:t>
      </w:r>
    </w:p>
    <w:p w:rsidR="00E10E8A" w:rsidRDefault="0080424A">
      <w:pPr>
        <w:pStyle w:val="Heading2"/>
        <w:jc w:val="both"/>
      </w:pPr>
      <w:r>
        <w:rPr>
          <w:spacing w:val="-56"/>
        </w:rPr>
        <w:t>T</w:t>
      </w:r>
      <w:r>
        <w:rPr>
          <w:spacing w:val="-6"/>
        </w:rPr>
        <w:t>e</w:t>
      </w:r>
      <w:r>
        <w:t>c</w:t>
      </w:r>
      <w:r>
        <w:rPr>
          <w:spacing w:val="9"/>
        </w:rPr>
        <w:t>hn</w:t>
      </w:r>
      <w:r>
        <w:rPr>
          <w:spacing w:val="-6"/>
        </w:rPr>
        <w:t>o</w:t>
      </w:r>
      <w:r>
        <w:rPr>
          <w:spacing w:val="10"/>
        </w:rPr>
        <w:t>l</w:t>
      </w:r>
      <w:r>
        <w:rPr>
          <w:spacing w:val="-6"/>
        </w:rPr>
        <w:t>o</w:t>
      </w:r>
      <w:r>
        <w:rPr>
          <w:spacing w:val="9"/>
        </w:rPr>
        <w:t>g</w:t>
      </w:r>
      <w:r>
        <w:t xml:space="preserve">y </w:t>
      </w:r>
      <w:r>
        <w:rPr>
          <w:spacing w:val="-11"/>
        </w:rPr>
        <w:t>I</w:t>
      </w:r>
      <w:r>
        <w:t>m</w:t>
      </w:r>
      <w:r>
        <w:rPr>
          <w:spacing w:val="9"/>
        </w:rPr>
        <w:t>p</w:t>
      </w:r>
      <w:r>
        <w:rPr>
          <w:spacing w:val="10"/>
        </w:rPr>
        <w:t>l</w:t>
      </w:r>
      <w:r>
        <w:rPr>
          <w:spacing w:val="-6"/>
        </w:rPr>
        <w:t>e</w:t>
      </w:r>
      <w:r>
        <w:t>m</w:t>
      </w:r>
      <w:r>
        <w:rPr>
          <w:spacing w:val="-6"/>
        </w:rPr>
        <w:t>e</w:t>
      </w:r>
      <w:r>
        <w:rPr>
          <w:spacing w:val="9"/>
        </w:rPr>
        <w:t>n</w:t>
      </w:r>
      <w:r>
        <w:rPr>
          <w:spacing w:val="5"/>
        </w:rPr>
        <w:t>t</w:t>
      </w:r>
      <w:r>
        <w:rPr>
          <w:spacing w:val="-6"/>
        </w:rPr>
        <w:t>a</w:t>
      </w:r>
      <w:r>
        <w:rPr>
          <w:spacing w:val="5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</w:p>
    <w:p w:rsidR="00E10E8A" w:rsidRDefault="0080424A">
      <w:pPr>
        <w:pStyle w:val="Heading3"/>
        <w:spacing w:before="150"/>
        <w:jc w:val="both"/>
        <w:rPr>
          <w:rFonts w:cs="Arial"/>
        </w:rPr>
      </w:pPr>
      <w:r>
        <w:rPr>
          <w:spacing w:val="-1"/>
        </w:rPr>
        <w:t>Description</w:t>
      </w:r>
    </w:p>
    <w:p w:rsidR="00E10E8A" w:rsidRDefault="0080424A">
      <w:pPr>
        <w:pStyle w:val="BodyText"/>
        <w:spacing w:before="166" w:line="298" w:lineRule="auto"/>
        <w:ind w:right="121"/>
        <w:jc w:val="both"/>
        <w:rPr>
          <w:rFonts w:cs="Arial"/>
        </w:rPr>
      </w:pPr>
      <w:r>
        <w:rPr>
          <w:spacing w:val="3"/>
        </w:rPr>
        <w:t xml:space="preserve">The </w:t>
      </w:r>
      <w:r>
        <w:rPr>
          <w:spacing w:val="2"/>
        </w:rPr>
        <w:t>bridge</w:t>
      </w:r>
      <w:r>
        <w:rPr>
          <w:spacing w:val="4"/>
        </w:rPr>
        <w:t xml:space="preserve"> </w:t>
      </w:r>
      <w:r>
        <w:rPr>
          <w:spacing w:val="-5"/>
        </w:rPr>
        <w:t>was</w:t>
      </w:r>
      <w:r>
        <w:t xml:space="preserve"> </w:t>
      </w:r>
      <w:r>
        <w:rPr>
          <w:spacing w:val="1"/>
        </w:rPr>
        <w:t>evaluated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1"/>
        </w:rPr>
        <w:t>performing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diagnostic</w:t>
      </w:r>
      <w:r>
        <w:rPr>
          <w:spacing w:val="2"/>
        </w:rPr>
        <w:t xml:space="preserve"> </w:t>
      </w:r>
      <w:r>
        <w:rPr>
          <w:spacing w:val="1"/>
        </w:rPr>
        <w:t>load</w:t>
      </w:r>
      <w:r>
        <w:rPr>
          <w:spacing w:val="5"/>
        </w:rPr>
        <w:t xml:space="preserve"> </w:t>
      </w:r>
      <w:r>
        <w:rPr>
          <w:spacing w:val="1"/>
        </w:rPr>
        <w:t>test,</w:t>
      </w:r>
      <w:r>
        <w:rPr>
          <w:spacing w:val="4"/>
        </w:rPr>
        <w:t xml:space="preserve"> </w:t>
      </w:r>
      <w:r>
        <w:t>whereby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static</w:t>
      </w:r>
      <w:r>
        <w:rPr>
          <w:spacing w:val="1"/>
        </w:rPr>
        <w:t xml:space="preserve"> load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placed</w:t>
      </w:r>
      <w:r>
        <w:rPr>
          <w:spacing w:val="6"/>
        </w:rPr>
        <w:t xml:space="preserve"> </w:t>
      </w:r>
      <w:r>
        <w:rPr>
          <w:spacing w:val="1"/>
        </w:rPr>
        <w:t>on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bridge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32"/>
        </w:rPr>
        <w:t xml:space="preserve"> </w:t>
      </w:r>
      <w:r>
        <w:rPr>
          <w:spacing w:val="2"/>
        </w:rPr>
        <w:t>responses</w:t>
      </w:r>
      <w:r>
        <w:rPr>
          <w:spacing w:val="24"/>
        </w:rPr>
        <w:t xml:space="preserve"> </w:t>
      </w:r>
      <w:r>
        <w:rPr>
          <w:spacing w:val="2"/>
        </w:rPr>
        <w:t>recorded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characterize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load</w:t>
      </w:r>
      <w:r>
        <w:rPr>
          <w:spacing w:val="27"/>
        </w:rPr>
        <w:t xml:space="preserve"> </w:t>
      </w:r>
      <w:r>
        <w:rPr>
          <w:spacing w:val="1"/>
        </w:rPr>
        <w:t>distribution.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2"/>
        </w:rPr>
        <w:t>responses</w:t>
      </w:r>
      <w:r>
        <w:rPr>
          <w:spacing w:val="24"/>
        </w:rPr>
        <w:t xml:space="preserve"> </w:t>
      </w:r>
      <w:r>
        <w:rPr>
          <w:spacing w:val="2"/>
        </w:rPr>
        <w:t>are</w:t>
      </w:r>
      <w:r>
        <w:rPr>
          <w:spacing w:val="28"/>
        </w:rPr>
        <w:t xml:space="preserve"> </w:t>
      </w:r>
      <w:r>
        <w:t>compared</w:t>
      </w:r>
      <w:r>
        <w:rPr>
          <w:spacing w:val="27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27"/>
        </w:rPr>
        <w:t xml:space="preserve"> </w:t>
      </w:r>
      <w:r>
        <w:rPr>
          <w:spacing w:val="3"/>
        </w:rPr>
        <w:t>FE</w:t>
      </w:r>
      <w:r>
        <w:rPr>
          <w:spacing w:val="20"/>
        </w:rPr>
        <w:t xml:space="preserve"> </w:t>
      </w:r>
      <w:r>
        <w:rPr>
          <w:spacing w:val="-1"/>
        </w:rPr>
        <w:t>model</w:t>
      </w:r>
      <w:r>
        <w:rPr>
          <w:spacing w:val="72"/>
        </w:rPr>
        <w:t xml:space="preserve"> </w:t>
      </w:r>
      <w:r>
        <w:rPr>
          <w:spacing w:val="1"/>
        </w:rPr>
        <w:t>predictions</w:t>
      </w:r>
      <w: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1"/>
        </w:rPr>
        <w:t>used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validate</w:t>
      </w:r>
      <w:r>
        <w:rPr>
          <w:spacing w:val="4"/>
        </w:rPr>
        <w:t xml:space="preserve"> </w:t>
      </w:r>
      <w:r>
        <w:rPr>
          <w:spacing w:val="1"/>
        </w:rPr>
        <w:t>or</w:t>
      </w:r>
      <w:r>
        <w:rPr>
          <w:spacing w:val="5"/>
        </w:rPr>
        <w:t xml:space="preserve"> </w:t>
      </w:r>
      <w:r>
        <w:rPr>
          <w:spacing w:val="1"/>
        </w:rPr>
        <w:t>calibrate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model.</w:t>
      </w:r>
    </w:p>
    <w:p w:rsidR="00E10E8A" w:rsidRDefault="0080424A">
      <w:pPr>
        <w:pStyle w:val="BodyText"/>
        <w:spacing w:before="151" w:line="298" w:lineRule="auto"/>
        <w:ind w:right="124"/>
        <w:jc w:val="both"/>
        <w:rPr>
          <w:rFonts w:cs="Arial"/>
        </w:rPr>
      </w:pPr>
      <w:r>
        <w:rPr>
          <w:rFonts w:cs="Arial"/>
        </w:rPr>
        <w:t>A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diagnostic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differs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from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proof-level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less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than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proof-level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load.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While</w:t>
      </w:r>
      <w:r>
        <w:rPr>
          <w:rFonts w:cs="Arial"/>
          <w:spacing w:val="44"/>
        </w:rPr>
        <w:t xml:space="preserve"> </w:t>
      </w:r>
      <w:r>
        <w:rPr>
          <w:rFonts w:cs="Arial"/>
        </w:rPr>
        <w:t>this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method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2"/>
        </w:rPr>
        <w:t>does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2"/>
        </w:rPr>
        <w:t>not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allow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direct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inference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capacity,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2"/>
        </w:rPr>
        <w:t>does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allow</w:t>
      </w:r>
      <w:r>
        <w:rPr>
          <w:rFonts w:cs="Arial"/>
          <w:spacing w:val="1"/>
        </w:rPr>
        <w:t xml:space="preserve"> for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accurate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characterization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84"/>
          <w:w w:val="99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1"/>
        </w:rPr>
        <w:t>distribution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1"/>
        </w:rPr>
        <w:t>as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1"/>
        </w:rPr>
        <w:t>long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1"/>
        </w:rPr>
        <w:t>large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2"/>
        </w:rPr>
        <w:t>enough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1"/>
        </w:rPr>
        <w:t>cause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1"/>
        </w:rPr>
        <w:t>appreciable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2"/>
        </w:rPr>
        <w:t>response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2"/>
        </w:rPr>
        <w:t>(e.g.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1"/>
        </w:rPr>
        <w:t>&gt;1/10”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displacement).</w:t>
      </w:r>
      <w:r>
        <w:rPr>
          <w:rFonts w:cs="Arial"/>
          <w:spacing w:val="68"/>
          <w:w w:val="99"/>
        </w:rPr>
        <w:t xml:space="preserve"> </w:t>
      </w:r>
      <w:r>
        <w:rPr>
          <w:rFonts w:cs="Arial"/>
          <w:spacing w:val="2"/>
        </w:rPr>
        <w:t>Loads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1"/>
        </w:rPr>
        <w:t>should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applied</w:t>
      </w:r>
      <w:r>
        <w:rPr>
          <w:rFonts w:cs="Arial"/>
          <w:spacing w:val="52"/>
        </w:rPr>
        <w:t xml:space="preserve"> </w:t>
      </w:r>
      <w:r>
        <w:rPr>
          <w:rFonts w:cs="Arial"/>
        </w:rPr>
        <w:t>incrementally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2"/>
        </w:rPr>
        <w:t>responses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1"/>
        </w:rPr>
        <w:t>should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1"/>
        </w:rPr>
        <w:t>continuously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monitored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2"/>
        </w:rPr>
        <w:t>during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1"/>
        </w:rPr>
        <w:t>loading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activities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ensure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no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damage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occurs (i.e.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non-linear</w:t>
      </w:r>
      <w:r>
        <w:rPr>
          <w:rFonts w:cs="Arial"/>
          <w:spacing w:val="6"/>
        </w:rPr>
        <w:t xml:space="preserve"> </w:t>
      </w:r>
      <w:r>
        <w:rPr>
          <w:rFonts w:cs="Arial"/>
          <w:spacing w:val="2"/>
        </w:rPr>
        <w:t>response).</w:t>
      </w:r>
    </w:p>
    <w:p w:rsidR="00E10E8A" w:rsidRDefault="0080424A">
      <w:pPr>
        <w:pStyle w:val="Heading3"/>
        <w:jc w:val="both"/>
        <w:rPr>
          <w:rFonts w:cs="Arial"/>
        </w:rPr>
      </w:pPr>
      <w:r>
        <w:rPr>
          <w:spacing w:val="-1"/>
        </w:rPr>
        <w:t>Methods</w:t>
      </w:r>
    </w:p>
    <w:p w:rsidR="00E10E8A" w:rsidRDefault="0080424A">
      <w:pPr>
        <w:pStyle w:val="BodyText"/>
        <w:spacing w:before="166"/>
        <w:jc w:val="both"/>
        <w:rPr>
          <w:rFonts w:cs="Arial"/>
        </w:rPr>
      </w:pPr>
      <w:r>
        <w:rPr>
          <w:spacing w:val="-10"/>
        </w:rPr>
        <w:t>T</w:t>
      </w:r>
      <w:r>
        <w:rPr>
          <w:spacing w:val="-9"/>
        </w:rPr>
        <w:t>wo</w:t>
      </w:r>
      <w:r>
        <w:rPr>
          <w:spacing w:val="3"/>
        </w:rPr>
        <w:t xml:space="preserve"> </w:t>
      </w:r>
      <w:r>
        <w:rPr>
          <w:spacing w:val="1"/>
        </w:rPr>
        <w:t>trucks,</w:t>
      </w:r>
      <w:r>
        <w:rPr>
          <w:spacing w:val="2"/>
        </w:rPr>
        <w:t xml:space="preserve"> </w:t>
      </w:r>
      <w:r>
        <w:rPr>
          <w:spacing w:val="1"/>
        </w:rPr>
        <w:t>each</w:t>
      </w:r>
      <w:r>
        <w:rPr>
          <w:spacing w:val="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weight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65</w:t>
      </w:r>
      <w:r>
        <w:rPr>
          <w:spacing w:val="4"/>
        </w:rPr>
        <w:t xml:space="preserve"> </w:t>
      </w:r>
      <w:r>
        <w:t xml:space="preserve">kips </w:t>
      </w:r>
      <w:r>
        <w:rPr>
          <w:spacing w:val="-3"/>
        </w:rPr>
        <w:t>were</w:t>
      </w:r>
      <w:r>
        <w:rPr>
          <w:spacing w:val="3"/>
        </w:rPr>
        <w:t xml:space="preserve"> </w:t>
      </w:r>
      <w:r>
        <w:rPr>
          <w:spacing w:val="1"/>
        </w:rPr>
        <w:t>used</w:t>
      </w:r>
      <w:r>
        <w:rPr>
          <w:spacing w:val="4"/>
        </w:rPr>
        <w:t xml:space="preserve"> </w:t>
      </w:r>
      <w:r>
        <w:rPr>
          <w:spacing w:val="1"/>
        </w:rPr>
        <w:t>for</w:t>
      </w:r>
      <w:r>
        <w:rPr>
          <w:spacing w:val="5"/>
        </w:rPr>
        <w:t xml:space="preserve"> </w:t>
      </w:r>
      <w:r>
        <w:t xml:space="preserve">this </w:t>
      </w:r>
      <w:r>
        <w:rPr>
          <w:spacing w:val="1"/>
        </w:rPr>
        <w:t>test.</w:t>
      </w:r>
    </w:p>
    <w:p w:rsidR="00E10E8A" w:rsidRDefault="00E10E8A">
      <w:pPr>
        <w:spacing w:before="8"/>
        <w:rPr>
          <w:rFonts w:ascii="Arial" w:eastAsia="Arial" w:hAnsi="Arial" w:cs="Arial"/>
          <w:sz w:val="15"/>
          <w:szCs w:val="15"/>
        </w:rPr>
      </w:pPr>
    </w:p>
    <w:p w:rsidR="00E10E8A" w:rsidRDefault="0080424A">
      <w:pPr>
        <w:spacing w:line="200" w:lineRule="atLeast"/>
        <w:ind w:left="27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3386261" cy="165020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261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80424A">
      <w:pPr>
        <w:pStyle w:val="BodyText"/>
        <w:spacing w:before="24" w:line="298" w:lineRule="auto"/>
        <w:ind w:right="123"/>
        <w:jc w:val="both"/>
        <w:rPr>
          <w:rFonts w:cs="Arial"/>
        </w:rPr>
      </w:pPr>
      <w:r>
        <w:rPr>
          <w:spacing w:val="-1"/>
        </w:rPr>
        <w:t>Displacement</w:t>
      </w:r>
      <w:r>
        <w:rPr>
          <w:spacing w:val="10"/>
        </w:rPr>
        <w:t xml:space="preserve"> </w:t>
      </w:r>
      <w:r>
        <w:rPr>
          <w:spacing w:val="-5"/>
        </w:rPr>
        <w:t>was</w:t>
      </w:r>
      <w:r>
        <w:rPr>
          <w:spacing w:val="9"/>
        </w:rPr>
        <w:t xml:space="preserve"> </w:t>
      </w:r>
      <w:r>
        <w:t>monitored</w:t>
      </w:r>
      <w:r>
        <w:rPr>
          <w:spacing w:val="12"/>
        </w:rPr>
        <w:t xml:space="preserve"> </w:t>
      </w:r>
      <w:r>
        <w:rPr>
          <w:spacing w:val="1"/>
        </w:rPr>
        <w:t>on</w:t>
      </w:r>
      <w:r>
        <w:rPr>
          <w:spacing w:val="11"/>
        </w:rPr>
        <w:t xml:space="preserve"> </w:t>
      </w:r>
      <w:r>
        <w:rPr>
          <w:spacing w:val="1"/>
        </w:rPr>
        <w:t>each</w:t>
      </w:r>
      <w:r>
        <w:rPr>
          <w:spacing w:val="12"/>
        </w:rPr>
        <w:t xml:space="preserve"> </w:t>
      </w:r>
      <w:r>
        <w:rPr>
          <w:spacing w:val="2"/>
        </w:rPr>
        <w:t>girder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middle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1"/>
        </w:rPr>
        <w:t>span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2"/>
        </w:rPr>
        <w:t xml:space="preserve"> </w:t>
      </w:r>
      <w:r>
        <w:rPr>
          <w:spacing w:val="1"/>
        </w:rPr>
        <w:t>at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location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t>problematic</w:t>
      </w:r>
      <w:r>
        <w:rPr>
          <w:spacing w:val="9"/>
        </w:rPr>
        <w:t xml:space="preserve"> </w:t>
      </w:r>
      <w:r>
        <w:rPr>
          <w:spacing w:val="1"/>
        </w:rPr>
        <w:t>cover</w:t>
      </w:r>
      <w:r>
        <w:rPr>
          <w:spacing w:val="94"/>
        </w:rPr>
        <w:t xml:space="preserve"> </w:t>
      </w:r>
      <w:r>
        <w:rPr>
          <w:spacing w:val="1"/>
        </w:rPr>
        <w:t>plate.</w:t>
      </w:r>
      <w:r>
        <w:rPr>
          <w:spacing w:val="28"/>
        </w:rPr>
        <w:t xml:space="preserve"> </w:t>
      </w:r>
      <w:r>
        <w:t>Strain</w:t>
      </w:r>
      <w:r>
        <w:rPr>
          <w:spacing w:val="31"/>
        </w:rPr>
        <w:t xml:space="preserve"> </w:t>
      </w:r>
      <w:r>
        <w:rPr>
          <w:spacing w:val="-5"/>
        </w:rPr>
        <w:t>was</w:t>
      </w:r>
      <w:r>
        <w:rPr>
          <w:spacing w:val="28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rPr>
          <w:spacing w:val="2"/>
        </w:rPr>
        <w:t>recorded</w:t>
      </w:r>
      <w:r>
        <w:rPr>
          <w:spacing w:val="30"/>
        </w:rPr>
        <w:t xml:space="preserve"> </w:t>
      </w:r>
      <w:r>
        <w:rPr>
          <w:spacing w:val="1"/>
        </w:rPr>
        <w:t>at</w:t>
      </w:r>
      <w:r>
        <w:rPr>
          <w:spacing w:val="29"/>
        </w:rPr>
        <w:t xml:space="preserve"> </w:t>
      </w:r>
      <w:r>
        <w:t>mid-span</w:t>
      </w:r>
      <w:r>
        <w:rPr>
          <w:spacing w:val="31"/>
        </w:rPr>
        <w:t xml:space="preserve"> </w:t>
      </w:r>
      <w:r>
        <w:rPr>
          <w:spacing w:val="1"/>
        </w:rPr>
        <w:t>on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rPr>
          <w:spacing w:val="2"/>
        </w:rPr>
        <w:t>girder</w:t>
      </w:r>
      <w:r>
        <w:rPr>
          <w:spacing w:val="32"/>
        </w:rPr>
        <w:t xml:space="preserve"> </w:t>
      </w:r>
      <w:r>
        <w:rPr>
          <w:spacing w:val="1"/>
        </w:rPr>
        <w:t>bottom</w:t>
      </w:r>
      <w:r>
        <w:rPr>
          <w:spacing w:val="17"/>
        </w:rPr>
        <w:t xml:space="preserve"> </w:t>
      </w:r>
      <w:r>
        <w:rPr>
          <w:spacing w:val="1"/>
        </w:rPr>
        <w:t>flanges,</w:t>
      </w:r>
      <w:r>
        <w:rPr>
          <w:spacing w:val="29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near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cover</w:t>
      </w:r>
      <w:r>
        <w:rPr>
          <w:spacing w:val="32"/>
        </w:rPr>
        <w:t xml:space="preserve"> </w:t>
      </w:r>
      <w:r>
        <w:rPr>
          <w:spacing w:val="1"/>
        </w:rPr>
        <w:t>plates</w:t>
      </w:r>
      <w:r>
        <w:rPr>
          <w:spacing w:val="28"/>
        </w:rPr>
        <w:t xml:space="preserve"> </w:t>
      </w:r>
      <w:r>
        <w:rPr>
          <w:spacing w:val="1"/>
        </w:rPr>
        <w:t>at</w:t>
      </w:r>
      <w:r>
        <w:rPr>
          <w:spacing w:val="29"/>
        </w:rPr>
        <w:t xml:space="preserve"> </w:t>
      </w:r>
      <w:r>
        <w:rPr>
          <w:spacing w:val="2"/>
        </w:rPr>
        <w:t>three</w:t>
      </w:r>
      <w:r>
        <w:rPr>
          <w:spacing w:val="64"/>
        </w:rPr>
        <w:t xml:space="preserve"> </w:t>
      </w:r>
      <w:r>
        <w:rPr>
          <w:spacing w:val="1"/>
        </w:rPr>
        <w:t>locations</w:t>
      </w:r>
      <w:r>
        <w:rPr>
          <w:spacing w:val="41"/>
        </w:rPr>
        <w:t xml:space="preserve"> </w:t>
      </w:r>
      <w:r>
        <w:rPr>
          <w:spacing w:val="1"/>
        </w:rPr>
        <w:t>along</w:t>
      </w:r>
      <w:r>
        <w:rPr>
          <w:spacing w:val="45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rPr>
          <w:spacing w:val="2"/>
        </w:rPr>
        <w:t>girders</w:t>
      </w:r>
      <w:r>
        <w:rPr>
          <w:spacing w:val="42"/>
        </w:rPr>
        <w:t xml:space="preserve"> </w:t>
      </w:r>
      <w:r>
        <w:rPr>
          <w:spacing w:val="1"/>
        </w:rPr>
        <w:t>height,</w:t>
      </w:r>
      <w:r>
        <w:rPr>
          <w:spacing w:val="44"/>
        </w:rPr>
        <w:t xml:space="preserve"> </w:t>
      </w:r>
      <w:r>
        <w:rPr>
          <w:spacing w:val="-2"/>
        </w:rPr>
        <w:t>allowing</w:t>
      </w:r>
      <w:r>
        <w:rPr>
          <w:spacing w:val="45"/>
        </w:rPr>
        <w:t xml:space="preserve"> </w:t>
      </w:r>
      <w:r>
        <w:rPr>
          <w:spacing w:val="1"/>
        </w:rPr>
        <w:t>for</w:t>
      </w:r>
      <w:r>
        <w:rPr>
          <w:spacing w:val="46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rPr>
          <w:spacing w:val="1"/>
        </w:rPr>
        <w:t>strain</w:t>
      </w:r>
      <w:r>
        <w:rPr>
          <w:spacing w:val="44"/>
        </w:rPr>
        <w:t xml:space="preserve"> </w:t>
      </w:r>
      <w:r>
        <w:rPr>
          <w:spacing w:val="1"/>
        </w:rPr>
        <w:t>profiles</w:t>
      </w:r>
      <w:r>
        <w:rPr>
          <w:spacing w:val="42"/>
        </w:rPr>
        <w:t xml:space="preserve"> </w:t>
      </w:r>
      <w:r>
        <w:rPr>
          <w:spacing w:val="2"/>
        </w:rPr>
        <w:t>and</w:t>
      </w:r>
      <w:r>
        <w:rPr>
          <w:spacing w:val="45"/>
        </w:rPr>
        <w:t xml:space="preserve"> </w:t>
      </w:r>
      <w:r>
        <w:t>calculation</w:t>
      </w:r>
      <w:r>
        <w:rPr>
          <w:spacing w:val="45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76"/>
        </w:rPr>
        <w:t xml:space="preserve"> </w:t>
      </w:r>
      <w:r>
        <w:rPr>
          <w:spacing w:val="2"/>
        </w:rPr>
        <w:t>neutral</w:t>
      </w:r>
      <w:r>
        <w:t xml:space="preserve"> </w:t>
      </w:r>
      <w:r>
        <w:rPr>
          <w:spacing w:val="-2"/>
        </w:rPr>
        <w:t>axes.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total</w:t>
      </w:r>
      <w: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displacement</w:t>
      </w:r>
      <w:r>
        <w:rPr>
          <w:spacing w:val="3"/>
        </w:rPr>
        <w:t xml:space="preserve"> </w:t>
      </w:r>
      <w:r>
        <w:rPr>
          <w:spacing w:val="2"/>
        </w:rPr>
        <w:t>gauges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1"/>
        </w:rPr>
        <w:t>22</w:t>
      </w:r>
      <w:r>
        <w:rPr>
          <w:spacing w:val="5"/>
        </w:rPr>
        <w:t xml:space="preserve"> </w:t>
      </w:r>
      <w:r>
        <w:rPr>
          <w:spacing w:val="1"/>
        </w:rPr>
        <w:t>strain</w:t>
      </w:r>
      <w:r>
        <w:rPr>
          <w:spacing w:val="6"/>
        </w:rPr>
        <w:t xml:space="preserve"> </w:t>
      </w:r>
      <w:r>
        <w:rPr>
          <w:spacing w:val="2"/>
        </w:rPr>
        <w:t xml:space="preserve">gauges </w:t>
      </w:r>
      <w:r>
        <w:rPr>
          <w:spacing w:val="-3"/>
        </w:rPr>
        <w:t>were</w:t>
      </w:r>
      <w:r>
        <w:rPr>
          <w:spacing w:val="5"/>
        </w:rPr>
        <w:t xml:space="preserve"> </w:t>
      </w:r>
      <w:r>
        <w:t>installed</w:t>
      </w:r>
      <w:r>
        <w:rPr>
          <w:spacing w:val="6"/>
        </w:rPr>
        <w:t xml:space="preserve"> </w:t>
      </w:r>
      <w:r>
        <w:rPr>
          <w:spacing w:val="1"/>
        </w:rPr>
        <w:t>on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2"/>
        </w:rPr>
        <w:t>bridge.</w:t>
      </w:r>
      <w:r>
        <w:rPr>
          <w:spacing w:val="4"/>
        </w:rPr>
        <w:t xml:space="preserve"> </w:t>
      </w:r>
      <w:r>
        <w:rPr>
          <w:spacing w:val="2"/>
        </w:rPr>
        <w:t>Their</w:t>
      </w:r>
      <w:r>
        <w:rPr>
          <w:spacing w:val="7"/>
        </w:rPr>
        <w:t xml:space="preserve"> </w:t>
      </w:r>
      <w:r>
        <w:rPr>
          <w:spacing w:val="1"/>
        </w:rPr>
        <w:t>locations</w:t>
      </w:r>
      <w:r>
        <w:rPr>
          <w:spacing w:val="62"/>
        </w:rPr>
        <w:t xml:space="preserve"> </w:t>
      </w:r>
      <w:r>
        <w:rPr>
          <w:spacing w:val="-3"/>
        </w:rPr>
        <w:t>were</w:t>
      </w:r>
      <w:r>
        <w:rPr>
          <w:spacing w:val="3"/>
        </w:rPr>
        <w:t xml:space="preserve"> </w:t>
      </w:r>
      <w:r>
        <w:rPr>
          <w:spacing w:val="1"/>
        </w:rPr>
        <w:t>chosen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2"/>
        </w:rPr>
        <w:t>capture</w:t>
      </w:r>
      <w:r>
        <w:rPr>
          <w:spacing w:val="4"/>
        </w:rPr>
        <w:t xml:space="preserve"> </w:t>
      </w:r>
      <w:r>
        <w:rPr>
          <w:spacing w:val="-5"/>
        </w:rPr>
        <w:t>maximum</w:t>
      </w:r>
      <w:r>
        <w:rPr>
          <w:spacing w:val="-10"/>
        </w:rPr>
        <w:t xml:space="preserve"> </w:t>
      </w:r>
      <w:r>
        <w:rPr>
          <w:spacing w:val="2"/>
        </w:rPr>
        <w:t>responses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2"/>
        </w:rPr>
        <w:t>responses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area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interest</w:t>
      </w:r>
      <w:r>
        <w:rPr>
          <w:spacing w:val="3"/>
        </w:rPr>
        <w:t xml:space="preserve"> </w:t>
      </w:r>
      <w:r>
        <w:rPr>
          <w:spacing w:val="2"/>
        </w:rPr>
        <w:t>(cover-plate</w:t>
      </w:r>
      <w:r>
        <w:rPr>
          <w:spacing w:val="3"/>
        </w:rPr>
        <w:t xml:space="preserve"> </w:t>
      </w:r>
      <w:r>
        <w:rPr>
          <w:spacing w:val="1"/>
        </w:rPr>
        <w:t>detail).</w:t>
      </w:r>
    </w:p>
    <w:p w:rsidR="00E10E8A" w:rsidRDefault="00E10E8A">
      <w:pPr>
        <w:spacing w:line="298" w:lineRule="auto"/>
        <w:jc w:val="both"/>
        <w:rPr>
          <w:rFonts w:ascii="Arial" w:eastAsia="Arial" w:hAnsi="Arial" w:cs="Arial"/>
        </w:rPr>
        <w:sectPr w:rsidR="00E10E8A">
          <w:type w:val="continuous"/>
          <w:pgSz w:w="12240" w:h="15840"/>
          <w:pgMar w:top="2060" w:right="660" w:bottom="280" w:left="680" w:header="720" w:footer="720" w:gutter="0"/>
          <w:cols w:space="720"/>
        </w:sectPr>
      </w:pPr>
    </w:p>
    <w:p w:rsidR="00E10E8A" w:rsidRDefault="00E10E8A">
      <w:pPr>
        <w:spacing w:before="11"/>
        <w:rPr>
          <w:rFonts w:ascii="Arial" w:eastAsia="Arial" w:hAnsi="Arial" w:cs="Arial"/>
          <w:sz w:val="6"/>
          <w:szCs w:val="6"/>
        </w:rPr>
      </w:pPr>
    </w:p>
    <w:p w:rsidR="00E10E8A" w:rsidRDefault="0080424A">
      <w:pPr>
        <w:spacing w:line="200" w:lineRule="atLeast"/>
        <w:ind w:left="6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103770" cy="174802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770" cy="17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E10E8A">
      <w:pPr>
        <w:spacing w:before="5"/>
        <w:rPr>
          <w:rFonts w:ascii="Arial" w:eastAsia="Arial" w:hAnsi="Arial" w:cs="Arial"/>
          <w:sz w:val="8"/>
          <w:szCs w:val="8"/>
        </w:rPr>
      </w:pPr>
    </w:p>
    <w:p w:rsidR="00E10E8A" w:rsidRDefault="0080424A">
      <w:pPr>
        <w:pStyle w:val="BodyText"/>
        <w:spacing w:line="298" w:lineRule="auto"/>
        <w:ind w:left="105" w:right="104"/>
        <w:jc w:val="both"/>
        <w:rPr>
          <w:rFonts w:cs="Arial"/>
        </w:rPr>
      </w:pPr>
      <w:r>
        <w:rPr>
          <w:spacing w:val="-3"/>
        </w:rPr>
        <w:t>An</w:t>
      </w:r>
      <w:r>
        <w:rPr>
          <w:spacing w:val="7"/>
        </w:rPr>
        <w:t xml:space="preserve"> </w:t>
      </w:r>
      <w:r>
        <w:t>element-level</w:t>
      </w:r>
      <w:r>
        <w:rPr>
          <w:spacing w:val="2"/>
        </w:rPr>
        <w:t xml:space="preserve"> </w:t>
      </w:r>
      <w:r>
        <w:rPr>
          <w:spacing w:val="3"/>
        </w:rPr>
        <w:t>FE</w:t>
      </w:r>
      <w:r>
        <w:rPr>
          <w:spacing w:val="58"/>
        </w:rPr>
        <w:t xml:space="preserve"> </w:t>
      </w:r>
      <w:r>
        <w:rPr>
          <w:spacing w:val="-1"/>
        </w:rPr>
        <w:t>model</w:t>
      </w:r>
      <w:r>
        <w:rPr>
          <w:spacing w:val="2"/>
        </w:rPr>
        <w:t xml:space="preserve"> </w:t>
      </w:r>
      <w:r>
        <w:rPr>
          <w:spacing w:val="-5"/>
        </w:rPr>
        <w:t>was</w:t>
      </w:r>
      <w:r>
        <w:rPr>
          <w:spacing w:val="4"/>
        </w:rPr>
        <w:t xml:space="preserve"> </w:t>
      </w:r>
      <w:r>
        <w:rPr>
          <w:spacing w:val="1"/>
        </w:rPr>
        <w:t>constructed</w:t>
      </w:r>
      <w:r>
        <w:rPr>
          <w:spacing w:val="8"/>
        </w:rPr>
        <w:t xml:space="preserve"> </w:t>
      </w:r>
      <w:r>
        <w:rPr>
          <w:spacing w:val="1"/>
        </w:rPr>
        <w:t>based</w:t>
      </w:r>
      <w:r>
        <w:rPr>
          <w:spacing w:val="7"/>
        </w:rPr>
        <w:t xml:space="preserve"> </w:t>
      </w:r>
      <w:r>
        <w:rPr>
          <w:spacing w:val="1"/>
        </w:rPr>
        <w:t>on</w:t>
      </w:r>
      <w:r>
        <w:rPr>
          <w:spacing w:val="7"/>
        </w:rPr>
        <w:t xml:space="preserve"> </w:t>
      </w:r>
      <w:r>
        <w:rPr>
          <w:spacing w:val="2"/>
        </w:rPr>
        <w:t>bridge</w:t>
      </w:r>
      <w:r>
        <w:rPr>
          <w:spacing w:val="8"/>
        </w:rPr>
        <w:t xml:space="preserve"> </w:t>
      </w:r>
      <w:r>
        <w:rPr>
          <w:spacing w:val="1"/>
        </w:rPr>
        <w:t>geometry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assumed</w:t>
      </w:r>
      <w:r>
        <w:rPr>
          <w:spacing w:val="7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rPr>
          <w:spacing w:val="2"/>
        </w:rPr>
        <w:t>properties</w:t>
      </w:r>
      <w:r>
        <w:rPr>
          <w:spacing w:val="82"/>
        </w:rPr>
        <w:t xml:space="preserve"> </w:t>
      </w:r>
      <w:r>
        <w:rPr>
          <w:spacing w:val="1"/>
        </w:rPr>
        <w:t>provided</w:t>
      </w:r>
      <w:r>
        <w:rPr>
          <w:spacing w:val="31"/>
        </w:rPr>
        <w:t xml:space="preserve"> </w:t>
      </w:r>
      <w:r>
        <w:rPr>
          <w:spacing w:val="1"/>
        </w:rPr>
        <w:t>by</w:t>
      </w:r>
      <w:r>
        <w:rPr>
          <w:spacing w:val="28"/>
        </w:rPr>
        <w:t xml:space="preserve"> </w:t>
      </w:r>
      <w:r>
        <w:rPr>
          <w:spacing w:val="1"/>
        </w:rPr>
        <w:t>construction</w:t>
      </w:r>
      <w:r>
        <w:rPr>
          <w:spacing w:val="32"/>
        </w:rPr>
        <w:t xml:space="preserve"> </w:t>
      </w:r>
      <w:r>
        <w:t>documents.</w:t>
      </w:r>
      <w:r>
        <w:rPr>
          <w:spacing w:val="29"/>
        </w:rPr>
        <w:t xml:space="preserve"> </w:t>
      </w:r>
      <w:r>
        <w:rPr>
          <w:spacing w:val="1"/>
        </w:rPr>
        <w:t>This</w:t>
      </w:r>
      <w:r>
        <w:rPr>
          <w:spacing w:val="28"/>
        </w:rPr>
        <w:t xml:space="preserve"> </w:t>
      </w:r>
      <w:r>
        <w:rPr>
          <w:spacing w:val="1"/>
        </w:rPr>
        <w:t>type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model</w:t>
      </w:r>
      <w:r>
        <w:rPr>
          <w:spacing w:val="26"/>
        </w:rPr>
        <w:t xml:space="preserve"> </w:t>
      </w:r>
      <w:r>
        <w:rPr>
          <w:spacing w:val="-1"/>
        </w:rPr>
        <w:t>employs</w:t>
      </w:r>
      <w:r>
        <w:rPr>
          <w:spacing w:val="28"/>
        </w:rPr>
        <w:t xml:space="preserve"> </w:t>
      </w:r>
      <w:r>
        <w:rPr>
          <w:spacing w:val="1"/>
        </w:rPr>
        <w:t>both</w:t>
      </w:r>
      <w:r>
        <w:rPr>
          <w:spacing w:val="31"/>
        </w:rPr>
        <w:t xml:space="preserve"> </w:t>
      </w:r>
      <w:r>
        <w:rPr>
          <w:spacing w:val="1"/>
        </w:rPr>
        <w:t>one-dimensional</w:t>
      </w:r>
      <w:r>
        <w:rPr>
          <w:spacing w:val="27"/>
        </w:rPr>
        <w:t xml:space="preserve"> </w:t>
      </w:r>
      <w:r>
        <w:rPr>
          <w:spacing w:val="2"/>
        </w:rPr>
        <w:t>(beam</w:t>
      </w:r>
      <w:r>
        <w:rPr>
          <w:spacing w:val="18"/>
        </w:rPr>
        <w:t xml:space="preserve"> </w:t>
      </w:r>
      <w:r>
        <w:t>elements)</w:t>
      </w:r>
      <w:r>
        <w:rPr>
          <w:spacing w:val="34"/>
        </w:rPr>
        <w:t xml:space="preserve"> </w:t>
      </w:r>
      <w:r>
        <w:rPr>
          <w:spacing w:val="2"/>
        </w:rPr>
        <w:t>and</w:t>
      </w:r>
      <w:r>
        <w:rPr>
          <w:spacing w:val="84"/>
        </w:rPr>
        <w:t xml:space="preserve"> </w:t>
      </w:r>
      <w:r>
        <w:rPr>
          <w:spacing w:val="-1"/>
        </w:rPr>
        <w:t>two-dimensional</w:t>
      </w:r>
      <w:r>
        <w:rPr>
          <w:spacing w:val="38"/>
        </w:rPr>
        <w:t xml:space="preserve"> </w:t>
      </w:r>
      <w:r>
        <w:t>elements</w:t>
      </w:r>
      <w:r>
        <w:rPr>
          <w:spacing w:val="41"/>
        </w:rPr>
        <w:t xml:space="preserve"> </w:t>
      </w:r>
      <w:r>
        <w:rPr>
          <w:spacing w:val="2"/>
        </w:rPr>
        <w:t>(e.g.</w:t>
      </w:r>
      <w:r>
        <w:rPr>
          <w:spacing w:val="41"/>
        </w:rPr>
        <w:t xml:space="preserve"> </w:t>
      </w:r>
      <w:r>
        <w:rPr>
          <w:spacing w:val="1"/>
        </w:rPr>
        <w:t>plate</w:t>
      </w:r>
      <w:r>
        <w:rPr>
          <w:spacing w:val="44"/>
        </w:rPr>
        <w:t xml:space="preserve"> </w:t>
      </w:r>
      <w:r>
        <w:rPr>
          <w:spacing w:val="1"/>
        </w:rPr>
        <w:t>or</w:t>
      </w:r>
      <w:r>
        <w:rPr>
          <w:spacing w:val="45"/>
        </w:rPr>
        <w:t xml:space="preserve"> </w:t>
      </w:r>
      <w:r>
        <w:t>shell</w:t>
      </w:r>
      <w:r>
        <w:rPr>
          <w:spacing w:val="39"/>
        </w:rPr>
        <w:t xml:space="preserve"> </w:t>
      </w:r>
      <w:r>
        <w:t>elements)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model</w:t>
      </w:r>
      <w:r>
        <w:rPr>
          <w:spacing w:val="39"/>
        </w:rPr>
        <w:t xml:space="preserve"> </w:t>
      </w:r>
      <w:r>
        <w:rPr>
          <w:spacing w:val="1"/>
        </w:rPr>
        <w:t>girders/diaphragms</w:t>
      </w:r>
      <w:r>
        <w:rPr>
          <w:spacing w:val="40"/>
        </w:rPr>
        <w:t xml:space="preserve"> </w:t>
      </w:r>
      <w:r>
        <w:rPr>
          <w:spacing w:val="2"/>
        </w:rPr>
        <w:t>and</w:t>
      </w:r>
      <w:r>
        <w:rPr>
          <w:spacing w:val="44"/>
        </w:rPr>
        <w:t xml:space="preserve"> </w:t>
      </w:r>
      <w:r>
        <w:rPr>
          <w:spacing w:val="1"/>
        </w:rPr>
        <w:t>deck,</w:t>
      </w:r>
      <w:r>
        <w:rPr>
          <w:spacing w:val="41"/>
        </w:rPr>
        <w:t xml:space="preserve"> </w:t>
      </w:r>
      <w:r>
        <w:rPr>
          <w:spacing w:val="-1"/>
        </w:rPr>
        <w:t>respectively.</w:t>
      </w:r>
      <w:r>
        <w:rPr>
          <w:spacing w:val="98"/>
          <w:w w:val="99"/>
        </w:rPr>
        <w:t xml:space="preserve"> </w:t>
      </w:r>
      <w:r>
        <w:rPr>
          <w:spacing w:val="-1"/>
        </w:rPr>
        <w:t>Rigid</w:t>
      </w:r>
      <w:r>
        <w:rPr>
          <w:spacing w:val="3"/>
        </w:rPr>
        <w:t xml:space="preserve"> </w:t>
      </w:r>
      <w:r>
        <w:rPr>
          <w:spacing w:val="-1"/>
        </w:rPr>
        <w:t>links</w:t>
      </w:r>
      <w:r>
        <w:rPr>
          <w:spacing w:val="1"/>
        </w:rPr>
        <w:t xml:space="preserve"> </w:t>
      </w:r>
      <w:r>
        <w:rPr>
          <w:spacing w:val="2"/>
        </w:rPr>
        <w:t>are</w:t>
      </w:r>
      <w:r>
        <w:rPr>
          <w:spacing w:val="3"/>
        </w:rPr>
        <w:t xml:space="preserve"> </w:t>
      </w:r>
      <w:r>
        <w:rPr>
          <w:spacing w:val="1"/>
        </w:rPr>
        <w:t>use</w:t>
      </w:r>
      <w:ins w:id="3" w:author="John Braley" w:date="2018-09-28T15:28:00Z">
        <w:r w:rsidR="009F76E8">
          <w:rPr>
            <w:spacing w:val="1"/>
          </w:rPr>
          <w:t>d</w:t>
        </w:r>
      </w:ins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2"/>
        </w:rPr>
        <w:t>enforce</w:t>
      </w:r>
      <w:r>
        <w:rPr>
          <w:spacing w:val="4"/>
        </w:rPr>
        <w:t xml:space="preserve"> </w:t>
      </w:r>
      <w:r>
        <w:rPr>
          <w:spacing w:val="-1"/>
        </w:rPr>
        <w:t>compatibility</w:t>
      </w:r>
      <w:r>
        <w:t xml:space="preserve"> </w:t>
      </w:r>
      <w:r>
        <w:rPr>
          <w:spacing w:val="-1"/>
        </w:rPr>
        <w:t>between</w:t>
      </w:r>
      <w:r>
        <w:rPr>
          <w:spacing w:val="4"/>
        </w:rPr>
        <w:t xml:space="preserve"> </w:t>
      </w:r>
      <w:r>
        <w:t xml:space="preserve">elements </w:t>
      </w:r>
      <w:r>
        <w:rPr>
          <w:spacing w:val="-4"/>
        </w:rPr>
        <w:t>while</w:t>
      </w:r>
      <w:r>
        <w:rPr>
          <w:spacing w:val="4"/>
        </w:rPr>
        <w:t xml:space="preserve"> </w:t>
      </w:r>
      <w:r>
        <w:t>maintaining</w:t>
      </w:r>
      <w:r>
        <w:rPr>
          <w:spacing w:val="3"/>
        </w:rPr>
        <w:t xml:space="preserve"> </w:t>
      </w:r>
      <w:r>
        <w:rPr>
          <w:spacing w:val="1"/>
        </w:rPr>
        <w:t>accurate</w:t>
      </w:r>
      <w:r>
        <w:rPr>
          <w:spacing w:val="4"/>
        </w:rPr>
        <w:t xml:space="preserve"> </w:t>
      </w:r>
      <w:r>
        <w:rPr>
          <w:spacing w:val="-1"/>
        </w:rPr>
        <w:t>geometry.</w:t>
      </w:r>
    </w:p>
    <w:p w:rsidR="00E10E8A" w:rsidRDefault="00E10E8A">
      <w:pPr>
        <w:spacing w:before="9"/>
        <w:rPr>
          <w:rFonts w:ascii="Arial" w:eastAsia="Arial" w:hAnsi="Arial" w:cs="Arial"/>
          <w:sz w:val="10"/>
          <w:szCs w:val="10"/>
        </w:rPr>
      </w:pPr>
    </w:p>
    <w:p w:rsidR="00E10E8A" w:rsidRDefault="0080424A">
      <w:pPr>
        <w:spacing w:line="200" w:lineRule="atLeast"/>
        <w:ind w:left="6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095753" cy="156448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53" cy="15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E10E8A">
      <w:pPr>
        <w:spacing w:before="2"/>
        <w:rPr>
          <w:rFonts w:ascii="Arial" w:eastAsia="Arial" w:hAnsi="Arial" w:cs="Arial"/>
          <w:sz w:val="28"/>
          <w:szCs w:val="28"/>
        </w:rPr>
      </w:pPr>
    </w:p>
    <w:p w:rsidR="00E10E8A" w:rsidRDefault="0080424A">
      <w:pPr>
        <w:pStyle w:val="BodyText"/>
        <w:spacing w:before="0"/>
        <w:ind w:left="105"/>
        <w:jc w:val="both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p w:rsidR="00E10E8A" w:rsidRDefault="00E10E8A">
      <w:pPr>
        <w:jc w:val="both"/>
        <w:rPr>
          <w:rFonts w:ascii="Arial" w:eastAsia="Arial" w:hAnsi="Arial" w:cs="Arial"/>
        </w:rPr>
        <w:sectPr w:rsidR="00E10E8A">
          <w:headerReference w:type="even" r:id="rId16"/>
          <w:pgSz w:w="12240" w:h="15840"/>
          <w:pgMar w:top="500" w:right="680" w:bottom="280" w:left="700" w:header="0" w:footer="0" w:gutter="0"/>
          <w:cols w:space="720"/>
        </w:sectPr>
      </w:pPr>
    </w:p>
    <w:p w:rsidR="00E10E8A" w:rsidRDefault="00E10E8A">
      <w:pPr>
        <w:rPr>
          <w:rFonts w:ascii="Arial" w:eastAsia="Arial" w:hAnsi="Arial" w:cs="Arial"/>
          <w:b/>
          <w:bCs/>
          <w:sz w:val="20"/>
          <w:szCs w:val="20"/>
        </w:rPr>
      </w:pPr>
    </w:p>
    <w:p w:rsidR="00E10E8A" w:rsidRDefault="00E10E8A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E10E8A" w:rsidRDefault="0080424A">
      <w:pPr>
        <w:pStyle w:val="BodyText"/>
        <w:tabs>
          <w:tab w:val="left" w:pos="2659"/>
        </w:tabs>
        <w:ind w:left="365"/>
        <w:rPr>
          <w:rFonts w:cs="Arial"/>
        </w:rPr>
      </w:pPr>
      <w:r>
        <w:pict>
          <v:group id="_x0000_s1037" style="position:absolute;left:0;text-align:left;margin-left:308.7pt;margin-top:-6.05pt;width:141.1pt;height:32.35pt;z-index:1240;mso-position-horizontal-relative:page" coordorigin="6174,-121" coordsize="2822,647">
            <v:group id="_x0000_s1043" style="position:absolute;left:6193;top:-106;width:2781;height:2" coordorigin="6193,-106" coordsize="2781,2">
              <v:shape id="_x0000_s1044" style="position:absolute;left:6193;top:-106;width:2781;height:2" coordorigin="6193,-106" coordsize="2781,0" path="m6193,-106r2780,e" filled="f" strokecolor="#ddd" strokeweight=".53233mm">
                <v:path arrowok="t"/>
              </v:shape>
            </v:group>
            <v:group id="_x0000_s1041" style="position:absolute;left:8981;top:-103;width:2;height:614" coordorigin="8981,-103" coordsize="2,614">
              <v:shape id="_x0000_s1042" style="position:absolute;left:8981;top:-103;width:2;height:614" coordorigin="8981,-103" coordsize="0,614" path="m8981,-103r,613e" filled="f" strokecolor="#ddd" strokeweight=".54572mm">
                <v:path arrowok="t"/>
              </v:shape>
            </v:group>
            <v:group id="_x0000_s1038" style="position:absolute;left:6189;top:-98;width:2;height:608" coordorigin="6189,-98" coordsize="2,608">
              <v:shape id="_x0000_s1040" style="position:absolute;left:6189;top:-98;width:2;height:608" coordorigin="6189,-98" coordsize="0,608" path="m6189,-98r,608e" filled="f" strokecolor="#ddd" strokeweight=".54572mm">
                <v:path arrowok="t"/>
              </v:shape>
              <v:shape id="_x0000_s1039" type="#_x0000_t202" style="position:absolute;left:6189;top:-106;width:2792;height:616" filled="f" stroked="f">
                <v:textbox inset="0,0,0,0">
                  <w:txbxContent>
                    <w:p w:rsidR="00E10E8A" w:rsidRDefault="0080424A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 xml:space="preserve">Results </w:t>
                      </w:r>
                      <w:r>
                        <w:rPr>
                          <w:rFonts w:ascii="Arial"/>
                          <w:spacing w:val="2"/>
                          <w:sz w:val="21"/>
                        </w:rPr>
                        <w:t>and</w:t>
                      </w:r>
                      <w:r>
                        <w:rPr>
                          <w:rFonts w:ascii="Arial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Conclusions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4" w:name="LT-stl_3"/>
      <w:bookmarkEnd w:id="4"/>
      <w:r>
        <w:t>Bridge</w:t>
      </w:r>
      <w:r>
        <w:rPr>
          <w:spacing w:val="-1"/>
        </w:rPr>
        <w:t xml:space="preserve"> </w:t>
      </w:r>
      <w:r>
        <w:t>Introduction</w:t>
      </w:r>
      <w:r>
        <w:tab/>
      </w:r>
      <w:r>
        <w:rPr>
          <w:spacing w:val="-25"/>
        </w:rPr>
        <w:t>T</w:t>
      </w:r>
      <w:r>
        <w:rPr>
          <w:spacing w:val="3"/>
        </w:rPr>
        <w:t>e</w:t>
      </w:r>
      <w:r>
        <w:t>c</w:t>
      </w:r>
      <w:r>
        <w:rPr>
          <w:spacing w:val="3"/>
        </w:rPr>
        <w:t>hno</w:t>
      </w:r>
      <w:r>
        <w:rPr>
          <w:spacing w:val="-2"/>
        </w:rPr>
        <w:t>l</w:t>
      </w:r>
      <w:r>
        <w:rPr>
          <w:spacing w:val="3"/>
        </w:rPr>
        <w:t>og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:rsidR="00E10E8A" w:rsidRDefault="00E10E8A">
      <w:pPr>
        <w:spacing w:before="1"/>
        <w:rPr>
          <w:rFonts w:ascii="Arial" w:eastAsia="Arial" w:hAnsi="Arial" w:cs="Arial"/>
          <w:sz w:val="26"/>
          <w:szCs w:val="26"/>
        </w:rPr>
      </w:pPr>
    </w:p>
    <w:p w:rsidR="00E10E8A" w:rsidRDefault="0080424A">
      <w:pPr>
        <w:pStyle w:val="BodyText"/>
        <w:ind w:left="365"/>
        <w:rPr>
          <w:rFonts w:cs="Arial"/>
        </w:rPr>
      </w:pPr>
      <w:r>
        <w:t>Additional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</w:p>
    <w:p w:rsidR="00E10E8A" w:rsidRDefault="00E10E8A">
      <w:pPr>
        <w:spacing w:before="7"/>
        <w:rPr>
          <w:rFonts w:ascii="Arial" w:eastAsia="Arial" w:hAnsi="Arial" w:cs="Arial"/>
          <w:sz w:val="15"/>
          <w:szCs w:val="15"/>
        </w:rPr>
      </w:pPr>
    </w:p>
    <w:p w:rsidR="00E10E8A" w:rsidRDefault="0080424A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4" style="width:533.35pt;height:.85pt;mso-position-horizontal-relative:char;mso-position-vertical-relative:line" coordsize="10667,17">
            <v:group id="_x0000_s1035" style="position:absolute;left:9;top:9;width:10650;height:2" coordorigin="9,9" coordsize="10650,2">
              <v:shape id="_x0000_s1036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E10E8A" w:rsidRDefault="00E10E8A">
      <w:pPr>
        <w:spacing w:before="9"/>
        <w:rPr>
          <w:rFonts w:ascii="Arial" w:eastAsia="Arial" w:hAnsi="Arial" w:cs="Arial"/>
          <w:sz w:val="19"/>
          <w:szCs w:val="19"/>
        </w:rPr>
      </w:pPr>
    </w:p>
    <w:p w:rsidR="00E10E8A" w:rsidRDefault="0080424A">
      <w:pPr>
        <w:pStyle w:val="Heading1"/>
        <w:jc w:val="both"/>
        <w:rPr>
          <w:rFonts w:cs="Arial"/>
        </w:rPr>
      </w:pPr>
      <w:r>
        <w:rPr>
          <w:spacing w:val="-2"/>
        </w:rPr>
        <w:t>Case</w:t>
      </w:r>
      <w:r>
        <w:rPr>
          <w:spacing w:val="-21"/>
        </w:rPr>
        <w:t xml:space="preserve"> </w:t>
      </w:r>
      <w:r>
        <w:t>Study:</w:t>
      </w:r>
      <w:r>
        <w:rPr>
          <w:spacing w:val="-16"/>
        </w:rPr>
        <w:t xml:space="preserve"> </w:t>
      </w:r>
      <w:r>
        <w:rPr>
          <w:spacing w:val="-7"/>
        </w:rPr>
        <w:t>St</w:t>
      </w:r>
      <w:r>
        <w:rPr>
          <w:spacing w:val="-6"/>
        </w:rPr>
        <w:t xml:space="preserve">eel </w:t>
      </w:r>
      <w:r>
        <w:t>Multi-Girder</w:t>
      </w:r>
    </w:p>
    <w:p w:rsidR="00E10E8A" w:rsidRDefault="0080424A">
      <w:pPr>
        <w:pStyle w:val="Heading2"/>
        <w:jc w:val="both"/>
        <w:rPr>
          <w:rFonts w:cs="Arial"/>
        </w:rPr>
      </w:pPr>
      <w:r>
        <w:rPr>
          <w:spacing w:val="1"/>
        </w:rPr>
        <w:t>Results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1"/>
        </w:rPr>
        <w:t>Conclusions</w:t>
      </w:r>
    </w:p>
    <w:p w:rsidR="00E10E8A" w:rsidRDefault="0080424A">
      <w:pPr>
        <w:pStyle w:val="BodyText"/>
        <w:spacing w:before="191" w:line="298" w:lineRule="auto"/>
        <w:ind w:right="124"/>
        <w:jc w:val="both"/>
        <w:rPr>
          <w:rFonts w:cs="Arial"/>
        </w:rPr>
      </w:pPr>
      <w:r>
        <w:t>Strain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bottom</w:t>
      </w:r>
      <w:r>
        <w:rPr>
          <w:spacing w:val="11"/>
        </w:rPr>
        <w:t xml:space="preserve"> </w:t>
      </w:r>
      <w:r>
        <w:rPr>
          <w:spacing w:val="1"/>
        </w:rPr>
        <w:t>flange</w:t>
      </w:r>
      <w:r>
        <w:rPr>
          <w:spacing w:val="23"/>
        </w:rPr>
        <w:t xml:space="preserve"> </w:t>
      </w:r>
      <w:del w:id="5" w:author="John Braley" w:date="2018-09-28T15:29:00Z">
        <w:r w:rsidDel="009F76E8">
          <w:rPr>
            <w:spacing w:val="-3"/>
          </w:rPr>
          <w:delText>were</w:delText>
        </w:r>
        <w:r w:rsidDel="009F76E8">
          <w:rPr>
            <w:spacing w:val="24"/>
          </w:rPr>
          <w:delText xml:space="preserve"> </w:delText>
        </w:r>
      </w:del>
      <w:ins w:id="6" w:author="John Braley" w:date="2018-09-28T15:29:00Z">
        <w:r w:rsidR="009F76E8">
          <w:rPr>
            <w:spacing w:val="-3"/>
          </w:rPr>
          <w:t>was</w:t>
        </w:r>
        <w:r w:rsidR="009F76E8">
          <w:rPr>
            <w:spacing w:val="24"/>
          </w:rPr>
          <w:t xml:space="preserve"> </w:t>
        </w:r>
      </w:ins>
      <w:r>
        <w:t>compared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del w:id="7" w:author="John Braley" w:date="2018-09-28T15:29:00Z">
        <w:r w:rsidDel="009F76E8">
          <w:rPr>
            <w:spacing w:val="1"/>
          </w:rPr>
          <w:delText>those</w:delText>
        </w:r>
        <w:r w:rsidDel="009F76E8">
          <w:rPr>
            <w:spacing w:val="23"/>
          </w:rPr>
          <w:delText xml:space="preserve"> </w:delText>
        </w:r>
      </w:del>
      <w:ins w:id="8" w:author="John Braley" w:date="2018-09-28T15:29:00Z">
        <w:r w:rsidR="009F76E8">
          <w:rPr>
            <w:spacing w:val="1"/>
          </w:rPr>
          <w:t>that</w:t>
        </w:r>
        <w:r w:rsidR="009F76E8">
          <w:rPr>
            <w:spacing w:val="23"/>
          </w:rPr>
          <w:t xml:space="preserve"> </w:t>
        </w:r>
      </w:ins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cover-plate</w:t>
      </w:r>
      <w:r>
        <w:rPr>
          <w:spacing w:val="24"/>
        </w:rPr>
        <w:t xml:space="preserve"> </w:t>
      </w:r>
      <w:r>
        <w:rPr>
          <w:spacing w:val="1"/>
        </w:rPr>
        <w:t>at</w:t>
      </w:r>
      <w:r>
        <w:rPr>
          <w:spacing w:val="22"/>
        </w:rPr>
        <w:t xml:space="preserve"> </w:t>
      </w:r>
      <w:r>
        <w:rPr>
          <w:spacing w:val="2"/>
        </w:rPr>
        <w:t>several</w:t>
      </w:r>
      <w:r>
        <w:rPr>
          <w:spacing w:val="19"/>
        </w:rPr>
        <w:t xml:space="preserve"> </w:t>
      </w:r>
      <w:r>
        <w:rPr>
          <w:spacing w:val="1"/>
        </w:rPr>
        <w:t>locations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region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74"/>
        </w:rPr>
        <w:t xml:space="preserve"> </w:t>
      </w:r>
      <w:r>
        <w:t xml:space="preserve">problematic </w:t>
      </w:r>
      <w:r>
        <w:rPr>
          <w:spacing w:val="2"/>
        </w:rPr>
        <w:t>cover-plate.</w:t>
      </w:r>
      <w:r>
        <w:rPr>
          <w:spacing w:val="3"/>
        </w:rPr>
        <w:t xml:space="preserve"> </w:t>
      </w:r>
      <w:r>
        <w:rPr>
          <w:spacing w:val="2"/>
        </w:rPr>
        <w:t>These</w:t>
      </w:r>
      <w:r>
        <w:rPr>
          <w:spacing w:val="3"/>
        </w:rPr>
        <w:t xml:space="preserve"> </w:t>
      </w:r>
      <w:r>
        <w:t xml:space="preserve">measurements </w:t>
      </w:r>
      <w:r>
        <w:rPr>
          <w:spacing w:val="-3"/>
        </w:rPr>
        <w:t>were</w:t>
      </w:r>
      <w:r>
        <w:rPr>
          <w:spacing w:val="4"/>
        </w:rPr>
        <w:t xml:space="preserve"> </w:t>
      </w:r>
      <w:r>
        <w:rPr>
          <w:spacing w:val="2"/>
        </w:rPr>
        <w:t>found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be</w:t>
      </w:r>
      <w:r>
        <w:rPr>
          <w:spacing w:val="3"/>
        </w:rPr>
        <w:t xml:space="preserve"> </w:t>
      </w:r>
      <w:r>
        <w:rPr>
          <w:spacing w:val="2"/>
        </w:rPr>
        <w:t>nearly</w:t>
      </w:r>
      <w:r>
        <w:rPr>
          <w:spacing w:val="1"/>
        </w:rPr>
        <w:t xml:space="preserve"> equal,</w:t>
      </w:r>
      <w:r>
        <w:rPr>
          <w:spacing w:val="2"/>
        </w:rPr>
        <w:t xml:space="preserve"> thereby</w:t>
      </w:r>
      <w:r>
        <w:rPr>
          <w:spacing w:val="1"/>
        </w:rPr>
        <w:t xml:space="preserve"> </w:t>
      </w:r>
      <w:r>
        <w:t>indicating</w:t>
      </w:r>
      <w:r>
        <w:rPr>
          <w:spacing w:val="3"/>
        </w:rPr>
        <w:t xml:space="preserve"> </w:t>
      </w:r>
      <w:r>
        <w:rPr>
          <w:spacing w:val="1"/>
        </w:rPr>
        <w:t>that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beam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76"/>
        </w:rPr>
        <w:t xml:space="preserve"> </w:t>
      </w:r>
      <w:r>
        <w:t xml:space="preserve">effectively </w:t>
      </w:r>
      <w:r>
        <w:rPr>
          <w:spacing w:val="2"/>
        </w:rPr>
        <w:t>transferring</w:t>
      </w:r>
      <w:r>
        <w:rPr>
          <w:spacing w:val="3"/>
        </w:rPr>
        <w:t xml:space="preserve"> </w:t>
      </w:r>
      <w:r>
        <w:rPr>
          <w:spacing w:val="1"/>
        </w:rPr>
        <w:t>force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 xml:space="preserve">cover-plate, </w:t>
      </w:r>
      <w:r>
        <w:rPr>
          <w:spacing w:val="-4"/>
        </w:rPr>
        <w:t>which</w:t>
      </w:r>
      <w:r>
        <w:rPr>
          <w:spacing w:val="4"/>
        </w:rPr>
        <w:t xml:space="preserve"> </w:t>
      </w:r>
      <w:r>
        <w:rPr>
          <w:spacing w:val="1"/>
        </w:rPr>
        <w:t>can</w:t>
      </w:r>
      <w:r>
        <w:rPr>
          <w:spacing w:val="3"/>
        </w:rPr>
        <w:t xml:space="preserve"> </w:t>
      </w:r>
      <w:r>
        <w:rPr>
          <w:spacing w:val="1"/>
        </w:rPr>
        <w:t>be</w:t>
      </w:r>
      <w:r>
        <w:rPr>
          <w:spacing w:val="3"/>
        </w:rPr>
        <w:t xml:space="preserve"> </w:t>
      </w:r>
      <w:r>
        <w:rPr>
          <w:spacing w:val="2"/>
        </w:rPr>
        <w:t>therefore</w:t>
      </w:r>
      <w:r>
        <w:rPr>
          <w:spacing w:val="3"/>
        </w:rPr>
        <w:t xml:space="preserve"> </w:t>
      </w:r>
      <w:r>
        <w:rPr>
          <w:spacing w:val="1"/>
        </w:rPr>
        <w:t>considered</w:t>
      </w:r>
      <w:r>
        <w:rPr>
          <w:spacing w:val="3"/>
        </w:rPr>
        <w:t xml:space="preserve"> </w:t>
      </w:r>
      <w:r>
        <w:rPr>
          <w:spacing w:val="2"/>
        </w:rPr>
        <w:t>adequately</w:t>
      </w:r>
      <w:r>
        <w:t xml:space="preserve"> </w:t>
      </w:r>
      <w:r>
        <w:rPr>
          <w:spacing w:val="1"/>
        </w:rPr>
        <w:t>developed.</w:t>
      </w:r>
    </w:p>
    <w:p w:rsidR="00E10E8A" w:rsidRDefault="0080424A">
      <w:pPr>
        <w:pStyle w:val="BodyText"/>
        <w:spacing w:before="151" w:line="298" w:lineRule="auto"/>
        <w:ind w:right="124"/>
        <w:jc w:val="both"/>
        <w:rPr>
          <w:rFonts w:cs="Arial"/>
        </w:rPr>
      </w:pPr>
      <w:r>
        <w:rPr>
          <w:spacing w:val="2"/>
        </w:rPr>
        <w:t>Furthermore,</w:t>
      </w:r>
      <w:r>
        <w:rPr>
          <w:spacing w:val="6"/>
        </w:rPr>
        <w:t xml:space="preserve"> </w:t>
      </w:r>
      <w:r>
        <w:rPr>
          <w:spacing w:val="-1"/>
        </w:rPr>
        <w:t>experimentally</w:t>
      </w:r>
      <w:r>
        <w:rPr>
          <w:spacing w:val="4"/>
        </w:rPr>
        <w:t xml:space="preserve"> </w:t>
      </w:r>
      <w:r>
        <w:t>determined</w:t>
      </w:r>
      <w:r>
        <w:rPr>
          <w:spacing w:val="8"/>
        </w:rPr>
        <w:t xml:space="preserve"> </w:t>
      </w:r>
      <w:r>
        <w:rPr>
          <w:spacing w:val="1"/>
        </w:rPr>
        <w:t>distribution</w:t>
      </w:r>
      <w:r>
        <w:rPr>
          <w:spacing w:val="8"/>
        </w:rPr>
        <w:t xml:space="preserve"> </w:t>
      </w:r>
      <w:r>
        <w:rPr>
          <w:spacing w:val="1"/>
        </w:rPr>
        <w:t>factors</w:t>
      </w:r>
      <w:r>
        <w:rPr>
          <w:spacing w:val="4"/>
        </w:rPr>
        <w:t xml:space="preserve"> </w:t>
      </w:r>
      <w:r>
        <w:rPr>
          <w:spacing w:val="-2"/>
        </w:rPr>
        <w:t>showed</w:t>
      </w:r>
      <w:r>
        <w:rPr>
          <w:spacing w:val="8"/>
        </w:rPr>
        <w:t xml:space="preserve"> </w:t>
      </w:r>
      <w:r>
        <w:rPr>
          <w:spacing w:val="1"/>
        </w:rPr>
        <w:t>that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2"/>
        </w:rPr>
        <w:t>girder</w:t>
      </w:r>
      <w:r>
        <w:rPr>
          <w:spacing w:val="9"/>
        </w:rPr>
        <w:t xml:space="preserve"> </w:t>
      </w:r>
      <w:r>
        <w:rPr>
          <w:spacing w:val="-6"/>
        </w:rPr>
        <w:t>will</w:t>
      </w:r>
      <w:r>
        <w:rPr>
          <w:spacing w:val="3"/>
        </w:rPr>
        <w:t xml:space="preserve"> </w:t>
      </w:r>
      <w:r>
        <w:t>experience,</w:t>
      </w:r>
      <w:r>
        <w:rPr>
          <w:spacing w:val="6"/>
        </w:rPr>
        <w:t xml:space="preserve"> </w:t>
      </w:r>
      <w:r>
        <w:rPr>
          <w:spacing w:val="1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most,</w:t>
      </w:r>
      <w:r>
        <w:rPr>
          <w:spacing w:val="6"/>
        </w:rPr>
        <w:t xml:space="preserve"> </w:t>
      </w:r>
      <w:r>
        <w:rPr>
          <w:spacing w:val="2"/>
        </w:rPr>
        <w:t>33%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96"/>
          <w:w w:val="99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applied</w:t>
      </w:r>
      <w:r>
        <w:rPr>
          <w:spacing w:val="3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rPr>
          <w:spacing w:val="2"/>
        </w:rPr>
        <w:t>(total</w:t>
      </w:r>
      <w:r>
        <w:rPr>
          <w:spacing w:val="-2"/>
        </w:rPr>
        <w:t xml:space="preserve"> </w:t>
      </w:r>
      <w:r>
        <w:rPr>
          <w:spacing w:val="2"/>
        </w:rPr>
        <w:t>response)</w:t>
      </w:r>
      <w:r>
        <w:rPr>
          <w:spacing w:val="5"/>
        </w:rPr>
        <w:t xml:space="preserve"> </w:t>
      </w:r>
      <w:r>
        <w:t>indicating</w:t>
      </w:r>
      <w:r>
        <w:rPr>
          <w:spacing w:val="3"/>
        </w:rPr>
        <w:t xml:space="preserve"> </w:t>
      </w:r>
      <w:r>
        <w:rPr>
          <w:spacing w:val="1"/>
        </w:rPr>
        <w:t>that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structure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efficiently </w:t>
      </w:r>
      <w:r>
        <w:rPr>
          <w:spacing w:val="2"/>
        </w:rPr>
        <w:t>transferring</w:t>
      </w:r>
      <w:r>
        <w:rPr>
          <w:spacing w:val="3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adjacent</w:t>
      </w:r>
      <w:r>
        <w:rPr>
          <w:spacing w:val="2"/>
        </w:rPr>
        <w:t xml:space="preserve"> girders.</w:t>
      </w:r>
    </w:p>
    <w:p w:rsidR="00E10E8A" w:rsidRDefault="0080424A">
      <w:pPr>
        <w:pStyle w:val="BodyText"/>
        <w:spacing w:before="151" w:line="298" w:lineRule="auto"/>
        <w:ind w:right="117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test</w:t>
      </w:r>
      <w:r>
        <w:rPr>
          <w:spacing w:val="10"/>
        </w:rPr>
        <w:t xml:space="preserve"> </w:t>
      </w:r>
      <w:r>
        <w:rPr>
          <w:spacing w:val="1"/>
        </w:rPr>
        <w:t>loading</w:t>
      </w:r>
      <w:r>
        <w:rPr>
          <w:spacing w:val="11"/>
        </w:rPr>
        <w:t xml:space="preserve"> </w:t>
      </w:r>
      <w:r>
        <w:rPr>
          <w:spacing w:val="1"/>
        </w:rPr>
        <w:t>scenarios</w:t>
      </w:r>
      <w:r>
        <w:rPr>
          <w:spacing w:val="8"/>
        </w:rPr>
        <w:t xml:space="preserve"> </w:t>
      </w:r>
      <w:r>
        <w:rPr>
          <w:spacing w:val="-3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simulated</w:t>
      </w:r>
      <w:r>
        <w:rPr>
          <w:spacing w:val="12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 xml:space="preserve">FE </w:t>
      </w:r>
      <w:r>
        <w:rPr>
          <w:spacing w:val="-1"/>
        </w:rPr>
        <w:t>model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12"/>
        </w:rPr>
        <w:t xml:space="preserve"> </w:t>
      </w:r>
      <w:r>
        <w:t>compared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experimental</w:t>
      </w:r>
      <w:r>
        <w:rPr>
          <w:spacing w:val="6"/>
        </w:rPr>
        <w:t xml:space="preserve"> </w:t>
      </w:r>
      <w:r>
        <w:rPr>
          <w:spacing w:val="1"/>
        </w:rPr>
        <w:t>results.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FE</w:t>
      </w:r>
      <w:r>
        <w:rPr>
          <w:spacing w:val="84"/>
          <w:w w:val="99"/>
        </w:rPr>
        <w:t xml:space="preserve"> </w:t>
      </w:r>
      <w:r>
        <w:rPr>
          <w:spacing w:val="1"/>
        </w:rPr>
        <w:t>predictions</w:t>
      </w:r>
      <w:r>
        <w:rPr>
          <w:spacing w:val="49"/>
        </w:rPr>
        <w:t xml:space="preserve"> </w:t>
      </w:r>
      <w:r>
        <w:t>closely</w:t>
      </w:r>
      <w:r>
        <w:rPr>
          <w:spacing w:val="50"/>
        </w:rPr>
        <w:t xml:space="preserve"> </w:t>
      </w:r>
      <w:r>
        <w:rPr>
          <w:spacing w:val="2"/>
        </w:rPr>
        <w:t>agreed</w:t>
      </w:r>
      <w:r>
        <w:rPr>
          <w:spacing w:val="54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53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t>field</w:t>
      </w:r>
      <w:r>
        <w:rPr>
          <w:spacing w:val="54"/>
        </w:rPr>
        <w:t xml:space="preserve"> </w:t>
      </w:r>
      <w:r>
        <w:rPr>
          <w:spacing w:val="1"/>
        </w:rPr>
        <w:t>results</w:t>
      </w:r>
      <w:r>
        <w:rPr>
          <w:spacing w:val="50"/>
        </w:rPr>
        <w:t xml:space="preserve"> </w:t>
      </w:r>
      <w:r>
        <w:rPr>
          <w:spacing w:val="-2"/>
        </w:rPr>
        <w:t>without</w:t>
      </w:r>
      <w:r>
        <w:rPr>
          <w:spacing w:val="51"/>
        </w:rPr>
        <w:t xml:space="preserve"> </w:t>
      </w:r>
      <w:r>
        <w:rPr>
          <w:spacing w:val="2"/>
        </w:rPr>
        <w:t>requiring</w:t>
      </w:r>
      <w:r>
        <w:rPr>
          <w:spacing w:val="54"/>
        </w:rPr>
        <w:t xml:space="preserve"> </w:t>
      </w:r>
      <w:r>
        <w:rPr>
          <w:spacing w:val="2"/>
        </w:rPr>
        <w:t>any</w:t>
      </w:r>
      <w:r>
        <w:rPr>
          <w:spacing w:val="50"/>
        </w:rPr>
        <w:t xml:space="preserve"> </w:t>
      </w:r>
      <w:r>
        <w:t>modifications.</w:t>
      </w:r>
      <w:r>
        <w:rPr>
          <w:spacing w:val="52"/>
        </w:rPr>
        <w:t xml:space="preserve"> </w:t>
      </w:r>
      <w:r>
        <w:rPr>
          <w:spacing w:val="1"/>
        </w:rPr>
        <w:t>This</w:t>
      </w:r>
      <w:r>
        <w:rPr>
          <w:spacing w:val="49"/>
        </w:rPr>
        <w:t xml:space="preserve"> </w:t>
      </w:r>
      <w:r>
        <w:t>validation</w:t>
      </w:r>
      <w:r>
        <w:rPr>
          <w:spacing w:val="54"/>
        </w:rPr>
        <w:t xml:space="preserve"> </w:t>
      </w:r>
      <w:r>
        <w:rPr>
          <w:spacing w:val="2"/>
        </w:rPr>
        <w:t>process</w:t>
      </w:r>
      <w:r>
        <w:rPr>
          <w:spacing w:val="70"/>
        </w:rPr>
        <w:t xml:space="preserve"> </w:t>
      </w:r>
      <w:r>
        <w:rPr>
          <w:spacing w:val="2"/>
        </w:rPr>
        <w:t>ensured</w:t>
      </w:r>
      <w:r>
        <w:rPr>
          <w:spacing w:val="53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rPr>
          <w:spacing w:val="3"/>
        </w:rPr>
        <w:t>FE</w:t>
      </w:r>
      <w:r>
        <w:rPr>
          <w:spacing w:val="46"/>
        </w:rPr>
        <w:t xml:space="preserve"> </w:t>
      </w:r>
      <w:r>
        <w:rPr>
          <w:spacing w:val="-1"/>
        </w:rPr>
        <w:t>model</w:t>
      </w:r>
      <w:r>
        <w:rPr>
          <w:spacing w:val="48"/>
        </w:rPr>
        <w:t xml:space="preserve"> </w:t>
      </w:r>
      <w:r>
        <w:rPr>
          <w:spacing w:val="-5"/>
        </w:rPr>
        <w:t>was</w:t>
      </w:r>
      <w:r>
        <w:rPr>
          <w:spacing w:val="51"/>
        </w:rPr>
        <w:t xml:space="preserve"> </w:t>
      </w:r>
      <w:r>
        <w:rPr>
          <w:spacing w:val="2"/>
        </w:rPr>
        <w:t>representative</w:t>
      </w:r>
      <w:r>
        <w:rPr>
          <w:spacing w:val="54"/>
        </w:rPr>
        <w:t xml:space="preserve"> </w:t>
      </w:r>
      <w:r>
        <w:rPr>
          <w:spacing w:val="1"/>
        </w:rPr>
        <w:t>of</w:t>
      </w:r>
      <w:r>
        <w:rPr>
          <w:spacing w:val="51"/>
        </w:rPr>
        <w:t xml:space="preserve"> </w:t>
      </w:r>
      <w:r>
        <w:rPr>
          <w:spacing w:val="1"/>
        </w:rPr>
        <w:t>the</w:t>
      </w:r>
      <w:r>
        <w:rPr>
          <w:spacing w:val="54"/>
        </w:rPr>
        <w:t xml:space="preserve"> </w:t>
      </w:r>
      <w:r>
        <w:rPr>
          <w:spacing w:val="2"/>
        </w:rPr>
        <w:t>real</w:t>
      </w:r>
      <w:r>
        <w:rPr>
          <w:spacing w:val="49"/>
        </w:rPr>
        <w:t xml:space="preserve"> </w:t>
      </w:r>
      <w:r>
        <w:rPr>
          <w:spacing w:val="2"/>
        </w:rPr>
        <w:t>structure,</w:t>
      </w:r>
      <w:r>
        <w:rPr>
          <w:spacing w:val="52"/>
        </w:rPr>
        <w:t xml:space="preserve"> </w:t>
      </w:r>
      <w:r>
        <w:rPr>
          <w:spacing w:val="2"/>
        </w:rPr>
        <w:t>and</w:t>
      </w:r>
      <w:r>
        <w:rPr>
          <w:spacing w:val="53"/>
        </w:rPr>
        <w:t xml:space="preserve"> </w:t>
      </w:r>
      <w:r>
        <w:rPr>
          <w:spacing w:val="2"/>
        </w:rPr>
        <w:t>any</w:t>
      </w:r>
      <w:r>
        <w:rPr>
          <w:spacing w:val="51"/>
        </w:rPr>
        <w:t xml:space="preserve"> </w:t>
      </w:r>
      <w:r>
        <w:rPr>
          <w:spacing w:val="2"/>
        </w:rPr>
        <w:t>subsequent</w:t>
      </w:r>
      <w:r>
        <w:rPr>
          <w:spacing w:val="52"/>
        </w:rPr>
        <w:t xml:space="preserve"> </w:t>
      </w:r>
      <w:r>
        <w:rPr>
          <w:spacing w:val="-1"/>
        </w:rPr>
        <w:t>simulations</w:t>
      </w:r>
      <w:r>
        <w:rPr>
          <w:spacing w:val="50"/>
        </w:rPr>
        <w:t xml:space="preserve"> </w:t>
      </w:r>
      <w:r>
        <w:t>could</w:t>
      </w:r>
      <w:r>
        <w:rPr>
          <w:spacing w:val="54"/>
        </w:rPr>
        <w:t xml:space="preserve"> </w:t>
      </w:r>
      <w:r>
        <w:rPr>
          <w:spacing w:val="1"/>
        </w:rPr>
        <w:t>be</w:t>
      </w:r>
      <w:r>
        <w:rPr>
          <w:spacing w:val="58"/>
        </w:rPr>
        <w:t xml:space="preserve"> </w:t>
      </w:r>
      <w:r>
        <w:rPr>
          <w:spacing w:val="1"/>
        </w:rPr>
        <w:t>t</w:t>
      </w:r>
      <w:r>
        <w:rPr>
          <w:spacing w:val="5"/>
        </w:rPr>
        <w:t>r</w:t>
      </w:r>
      <w:r>
        <w:rPr>
          <w:spacing w:val="3"/>
        </w:rPr>
        <w:t>u</w:t>
      </w:r>
      <w:r>
        <w:t>s</w:t>
      </w:r>
      <w:r>
        <w:rPr>
          <w:spacing w:val="1"/>
        </w:rPr>
        <w:t>t</w:t>
      </w:r>
      <w:r>
        <w:rPr>
          <w:spacing w:val="3"/>
        </w:rPr>
        <w:t>ed</w:t>
      </w:r>
      <w:r>
        <w:t>.</w:t>
      </w:r>
    </w:p>
    <w:p w:rsidR="00E10E8A" w:rsidRDefault="00E10E8A">
      <w:pPr>
        <w:spacing w:before="9"/>
        <w:rPr>
          <w:rFonts w:ascii="Arial" w:eastAsia="Arial" w:hAnsi="Arial" w:cs="Arial"/>
          <w:sz w:val="10"/>
          <w:szCs w:val="10"/>
        </w:rPr>
      </w:pPr>
    </w:p>
    <w:p w:rsidR="00E10E8A" w:rsidRDefault="0080424A">
      <w:pPr>
        <w:spacing w:line="200" w:lineRule="atLeast"/>
        <w:ind w:left="11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443803" cy="154305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80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80424A">
      <w:pPr>
        <w:pStyle w:val="BodyText"/>
        <w:spacing w:before="13" w:line="298" w:lineRule="auto"/>
        <w:ind w:right="124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validated</w:t>
      </w:r>
      <w:r>
        <w:rPr>
          <w:spacing w:val="5"/>
        </w:rPr>
        <w:t xml:space="preserve"> </w:t>
      </w:r>
      <w:r>
        <w:rPr>
          <w:spacing w:val="3"/>
        </w:rPr>
        <w:t>FE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5"/>
        </w:rPr>
        <w:t>was</w:t>
      </w:r>
      <w:r>
        <w:rPr>
          <w:spacing w:val="3"/>
        </w:rPr>
        <w:t xml:space="preserve"> </w:t>
      </w:r>
      <w:r>
        <w:rPr>
          <w:spacing w:val="1"/>
        </w:rP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simulate</w:t>
      </w:r>
      <w:r>
        <w:rPr>
          <w:spacing w:val="6"/>
        </w:rPr>
        <w:t xml:space="preserve"> </w:t>
      </w:r>
      <w:r>
        <w:rPr>
          <w:spacing w:val="2"/>
        </w:rPr>
        <w:t>dead</w:t>
      </w:r>
      <w:r>
        <w:rPr>
          <w:spacing w:val="5"/>
        </w:rPr>
        <w:t xml:space="preserve"> </w:t>
      </w:r>
      <w:r>
        <w:rPr>
          <w:spacing w:val="1"/>
        </w:rPr>
        <w:t>load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live</w:t>
      </w:r>
      <w:r>
        <w:rPr>
          <w:spacing w:val="5"/>
        </w:rPr>
        <w:t xml:space="preserve"> </w:t>
      </w:r>
      <w:r>
        <w:rPr>
          <w:spacing w:val="1"/>
        </w:rPr>
        <w:t>load</w:t>
      </w:r>
      <w:r>
        <w:rPr>
          <w:spacing w:val="6"/>
        </w:rPr>
        <w:t xml:space="preserve"> </w:t>
      </w:r>
      <w:r>
        <w:rPr>
          <w:spacing w:val="1"/>
        </w:rPr>
        <w:t>effects</w:t>
      </w:r>
      <w:r>
        <w:rPr>
          <w:spacing w:val="2"/>
        </w:rPr>
        <w:t xml:space="preserve"> </w:t>
      </w:r>
      <w:r>
        <w:rPr>
          <w:spacing w:val="1"/>
        </w:rPr>
        <w:t>for</w:t>
      </w:r>
      <w:r>
        <w:rPr>
          <w:spacing w:val="8"/>
        </w:rPr>
        <w:t xml:space="preserve"> </w:t>
      </w:r>
      <w:r>
        <w:t>computing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refined</w:t>
      </w:r>
      <w:r>
        <w:rPr>
          <w:spacing w:val="6"/>
        </w:rPr>
        <w:t xml:space="preserve"> </w:t>
      </w:r>
      <w:r>
        <w:rPr>
          <w:spacing w:val="2"/>
        </w:rPr>
        <w:t>load-rating.</w:t>
      </w:r>
      <w:r>
        <w:rPr>
          <w:spacing w:val="42"/>
          <w:w w:val="99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1"/>
        </w:rPr>
        <w:t>resulting</w:t>
      </w:r>
      <w:r>
        <w:rPr>
          <w:spacing w:val="41"/>
        </w:rPr>
        <w:t xml:space="preserve"> </w:t>
      </w:r>
      <w:r>
        <w:rPr>
          <w:spacing w:val="2"/>
        </w:rPr>
        <w:t>dead-load</w:t>
      </w:r>
      <w:r>
        <w:rPr>
          <w:spacing w:val="41"/>
        </w:rPr>
        <w:t xml:space="preserve"> </w:t>
      </w:r>
      <w:r>
        <w:rPr>
          <w:spacing w:val="2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live</w:t>
      </w:r>
      <w:r>
        <w:rPr>
          <w:spacing w:val="41"/>
        </w:rPr>
        <w:t xml:space="preserve"> </w:t>
      </w:r>
      <w:r>
        <w:rPr>
          <w:spacing w:val="1"/>
        </w:rPr>
        <w:t>load</w:t>
      </w:r>
      <w:r>
        <w:rPr>
          <w:spacing w:val="41"/>
        </w:rPr>
        <w:t xml:space="preserve"> </w:t>
      </w:r>
      <w:r>
        <w:rPr>
          <w:spacing w:val="2"/>
        </w:rPr>
        <w:t>responses</w:t>
      </w:r>
      <w:r>
        <w:rPr>
          <w:spacing w:val="38"/>
        </w:rPr>
        <w:t xml:space="preserve"> </w:t>
      </w:r>
      <w:r>
        <w:rPr>
          <w:spacing w:val="2"/>
        </w:rPr>
        <w:t>and</w:t>
      </w:r>
      <w:r>
        <w:rPr>
          <w:spacing w:val="41"/>
        </w:rPr>
        <w:t xml:space="preserve"> </w:t>
      </w:r>
      <w:r>
        <w:rPr>
          <w:spacing w:val="1"/>
        </w:rPr>
        <w:t>rating</w:t>
      </w:r>
      <w:r>
        <w:rPr>
          <w:spacing w:val="41"/>
        </w:rPr>
        <w:t xml:space="preserve"> </w:t>
      </w:r>
      <w:r>
        <w:rPr>
          <w:spacing w:val="1"/>
        </w:rPr>
        <w:t>factors</w:t>
      </w:r>
      <w:r>
        <w:rPr>
          <w:spacing w:val="38"/>
        </w:rPr>
        <w:t xml:space="preserve"> </w:t>
      </w:r>
      <w:r>
        <w:rPr>
          <w:spacing w:val="-3"/>
        </w:rPr>
        <w:t>were</w:t>
      </w:r>
      <w:r>
        <w:rPr>
          <w:spacing w:val="41"/>
        </w:rPr>
        <w:t xml:space="preserve"> </w:t>
      </w:r>
      <w:r>
        <w:t>compared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1"/>
        </w:rPr>
        <w:t>those</w:t>
      </w:r>
      <w:r>
        <w:rPr>
          <w:spacing w:val="41"/>
        </w:rPr>
        <w:t xml:space="preserve"> </w:t>
      </w:r>
      <w:r>
        <w:rPr>
          <w:spacing w:val="1"/>
        </w:rPr>
        <w:t>obtained</w:t>
      </w:r>
      <w:r>
        <w:rPr>
          <w:spacing w:val="41"/>
        </w:rPr>
        <w:t xml:space="preserve"> </w:t>
      </w:r>
      <w:r>
        <w:t>using</w:t>
      </w:r>
      <w:r>
        <w:rPr>
          <w:spacing w:val="80"/>
        </w:rPr>
        <w:t xml:space="preserve"> </w:t>
      </w:r>
      <w:r>
        <w:rPr>
          <w:spacing w:val="1"/>
        </w:rPr>
        <w:t>conventional</w:t>
      </w:r>
      <w:r>
        <w:rPr>
          <w:spacing w:val="-2"/>
        </w:rPr>
        <w:t xml:space="preserve"> </w:t>
      </w:r>
      <w:r>
        <w:t>single-line</w:t>
      </w:r>
      <w:r>
        <w:rPr>
          <w:spacing w:val="4"/>
        </w:rPr>
        <w:t xml:space="preserve"> </w:t>
      </w:r>
      <w:r>
        <w:rPr>
          <w:spacing w:val="2"/>
        </w:rPr>
        <w:t>girder</w:t>
      </w:r>
      <w:r>
        <w:rPr>
          <w:spacing w:val="6"/>
        </w:rPr>
        <w:t xml:space="preserve"> </w:t>
      </w:r>
      <w:r>
        <w:t xml:space="preserve">analysis </w:t>
      </w:r>
      <w:r>
        <w:rPr>
          <w:spacing w:val="1"/>
        </w:rPr>
        <w:t xml:space="preserve">as </w:t>
      </w:r>
      <w:r>
        <w:rPr>
          <w:spacing w:val="-3"/>
        </w:rPr>
        <w:t>summarized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following</w:t>
      </w:r>
      <w:r>
        <w:rPr>
          <w:spacing w:val="3"/>
        </w:rPr>
        <w:t xml:space="preserve"> </w:t>
      </w:r>
      <w:r>
        <w:rPr>
          <w:spacing w:val="1"/>
        </w:rPr>
        <w:t>table</w:t>
      </w:r>
      <w:r>
        <w:rPr>
          <w:spacing w:val="4"/>
        </w:rPr>
        <w:t xml:space="preserve"> </w:t>
      </w:r>
      <w:r>
        <w:rPr>
          <w:spacing w:val="2"/>
        </w:rPr>
        <w:t>(for</w:t>
      </w:r>
      <w:r>
        <w:rPr>
          <w:spacing w:val="6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rPr>
          <w:spacing w:val="-7"/>
        </w:rPr>
        <w:t>II</w:t>
      </w:r>
      <w:r>
        <w:rPr>
          <w:spacing w:val="-6"/>
        </w:rPr>
        <w:t>)</w:t>
      </w:r>
      <w:r>
        <w:rPr>
          <w:spacing w:val="-7"/>
        </w:rPr>
        <w:t>.</w:t>
      </w:r>
    </w:p>
    <w:p w:rsidR="00E10E8A" w:rsidRDefault="00E10E8A">
      <w:pPr>
        <w:spacing w:line="298" w:lineRule="auto"/>
        <w:jc w:val="both"/>
        <w:rPr>
          <w:rFonts w:ascii="Arial" w:eastAsia="Arial" w:hAnsi="Arial" w:cs="Arial"/>
        </w:rPr>
        <w:sectPr w:rsidR="00E10E8A">
          <w:headerReference w:type="default" r:id="rId18"/>
          <w:pgSz w:w="12240" w:h="15840"/>
          <w:pgMar w:top="2060" w:right="660" w:bottom="280" w:left="680" w:header="1222" w:footer="0" w:gutter="0"/>
          <w:cols w:space="720"/>
        </w:sectPr>
      </w:pPr>
    </w:p>
    <w:p w:rsidR="00E10E8A" w:rsidRDefault="00E10E8A">
      <w:pPr>
        <w:spacing w:before="11"/>
        <w:rPr>
          <w:rFonts w:ascii="Arial" w:eastAsia="Arial" w:hAnsi="Arial" w:cs="Arial"/>
          <w:sz w:val="6"/>
          <w:szCs w:val="6"/>
        </w:rPr>
      </w:pPr>
    </w:p>
    <w:p w:rsidR="00E10E8A" w:rsidRDefault="0080424A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90129" cy="23622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012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80424A">
      <w:pPr>
        <w:pStyle w:val="BodyText"/>
        <w:spacing w:before="13"/>
        <w:rPr>
          <w:rFonts w:cs="Arial"/>
        </w:rPr>
      </w:pP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Key:</w:t>
      </w:r>
    </w:p>
    <w:p w:rsidR="00E10E8A" w:rsidRDefault="00E10E8A">
      <w:pPr>
        <w:spacing w:before="8"/>
        <w:rPr>
          <w:rFonts w:ascii="Arial" w:eastAsia="Arial" w:hAnsi="Arial" w:cs="Arial"/>
          <w:sz w:val="15"/>
          <w:szCs w:val="15"/>
        </w:rPr>
      </w:pPr>
    </w:p>
    <w:p w:rsidR="00E10E8A" w:rsidRDefault="0080424A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45037" cy="79800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037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8A" w:rsidRDefault="0080424A">
      <w:pPr>
        <w:pStyle w:val="Heading3"/>
        <w:spacing w:before="140"/>
        <w:rPr>
          <w:rFonts w:cs="Arial"/>
        </w:rPr>
      </w:pPr>
      <w:r>
        <w:rPr>
          <w:spacing w:val="-6"/>
        </w:rPr>
        <w:t>S</w:t>
      </w:r>
      <w:r>
        <w:rPr>
          <w:spacing w:val="-5"/>
        </w:rPr>
        <w:t>ummary</w:t>
      </w:r>
    </w:p>
    <w:p w:rsidR="00E10E8A" w:rsidRDefault="0080424A">
      <w:pPr>
        <w:pStyle w:val="BodyText"/>
        <w:spacing w:before="166" w:line="298" w:lineRule="auto"/>
        <w:ind w:left="335"/>
        <w:rPr>
          <w:rFonts w:cs="Arial"/>
        </w:rPr>
      </w:pPr>
      <w:r>
        <w:pict>
          <v:group id="_x0000_s1032" style="position:absolute;left:0;text-align:left;margin-left:39.5pt;margin-top:13.65pt;width:3pt;height:3pt;z-index:1264;mso-position-horizontal-relative:page" coordorigin="790,273" coordsize="60,60">
            <v:shape id="_x0000_s1033" style="position:absolute;left:790;top:273;width:60;height:60" coordorigin="790,273" coordsize="60,60" path="m824,333r-8,l812,332,790,307r,-8l816,273r8,l850,299r,8l824,333xe" fillcolor="black" stroked="f">
              <v:path arrowok="t"/>
            </v:shape>
            <w10:wrap anchorx="page"/>
          </v:group>
        </w:pict>
      </w:r>
      <w:r>
        <w:rPr>
          <w:spacing w:val="3"/>
        </w:rPr>
        <w:t>Through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use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1"/>
        </w:rPr>
        <w:t>refined</w:t>
      </w:r>
      <w:r>
        <w:rPr>
          <w:spacing w:val="22"/>
        </w:rPr>
        <w:t xml:space="preserve"> </w:t>
      </w:r>
      <w:r>
        <w:rPr>
          <w:spacing w:val="-1"/>
        </w:rPr>
        <w:t>modeling</w:t>
      </w:r>
      <w:ins w:id="9" w:author="John Braley" w:date="2018-09-28T15:30:00Z">
        <w:r w:rsidR="009F76E8">
          <w:rPr>
            <w:spacing w:val="-1"/>
          </w:rPr>
          <w:t>,</w:t>
        </w:r>
      </w:ins>
      <w:r>
        <w:rPr>
          <w:spacing w:val="22"/>
        </w:rPr>
        <w:t xml:space="preserve"> </w:t>
      </w:r>
      <w:r>
        <w:rPr>
          <w:spacing w:val="1"/>
        </w:rPr>
        <w:t>validated</w:t>
      </w:r>
      <w:r>
        <w:rPr>
          <w:spacing w:val="22"/>
        </w:rPr>
        <w:t xml:space="preserve"> </w:t>
      </w:r>
      <w:r>
        <w:rPr>
          <w:spacing w:val="2"/>
        </w:rPr>
        <w:t>through</w:t>
      </w:r>
      <w:r>
        <w:rPr>
          <w:spacing w:val="23"/>
        </w:rPr>
        <w:t xml:space="preserve"> </w:t>
      </w:r>
      <w:r>
        <w:t>static</w:t>
      </w:r>
      <w:r>
        <w:rPr>
          <w:spacing w:val="19"/>
        </w:rPr>
        <w:t xml:space="preserve"> </w:t>
      </w:r>
      <w:r>
        <w:rPr>
          <w:spacing w:val="2"/>
        </w:rPr>
        <w:t>(truck</w:t>
      </w:r>
      <w:r>
        <w:rPr>
          <w:spacing w:val="19"/>
        </w:rPr>
        <w:t xml:space="preserve"> </w:t>
      </w:r>
      <w:r>
        <w:rPr>
          <w:spacing w:val="1"/>
        </w:rPr>
        <w:t>load)</w:t>
      </w:r>
      <w:r>
        <w:rPr>
          <w:spacing w:val="24"/>
        </w:rPr>
        <w:t xml:space="preserve"> </w:t>
      </w:r>
      <w:r>
        <w:rPr>
          <w:spacing w:val="1"/>
        </w:rPr>
        <w:t>test</w:t>
      </w:r>
      <w:r>
        <w:rPr>
          <w:spacing w:val="21"/>
        </w:rPr>
        <w:t xml:space="preserve"> </w:t>
      </w:r>
      <w:r>
        <w:rPr>
          <w:spacing w:val="1"/>
        </w:rPr>
        <w:t>results,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5"/>
        </w:rPr>
        <w:t>was</w:t>
      </w:r>
      <w:r>
        <w:rPr>
          <w:spacing w:val="20"/>
        </w:rPr>
        <w:t xml:space="preserve"> </w:t>
      </w:r>
      <w:r>
        <w:t>determined</w:t>
      </w:r>
      <w:r>
        <w:rPr>
          <w:spacing w:val="22"/>
        </w:rPr>
        <w:t xml:space="preserve"> </w:t>
      </w:r>
      <w:r>
        <w:rPr>
          <w:spacing w:val="1"/>
        </w:rPr>
        <w:t>that</w:t>
      </w:r>
      <w:r>
        <w:rPr>
          <w:spacing w:val="84"/>
          <w:w w:val="99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load</w:t>
      </w:r>
      <w:r>
        <w:rPr>
          <w:spacing w:val="4"/>
        </w:rPr>
        <w:t xml:space="preserve"> </w:t>
      </w:r>
      <w:r>
        <w:rPr>
          <w:spacing w:val="1"/>
        </w:rPr>
        <w:t>rating</w:t>
      </w:r>
      <w:r>
        <w:rPr>
          <w:spacing w:val="3"/>
        </w:rPr>
        <w:t xml:space="preserve"> </w:t>
      </w:r>
      <w:r>
        <w:rPr>
          <w:spacing w:val="-5"/>
        </w:rPr>
        <w:t>was</w:t>
      </w:r>
      <w:r>
        <w:rPr>
          <w:spacing w:val="1"/>
        </w:rPr>
        <w:t xml:space="preserve"> </w:t>
      </w:r>
      <w:del w:id="10" w:author="John Braley" w:date="2018-09-28T15:30:00Z">
        <w:r w:rsidDel="009F76E8">
          <w:rPr>
            <w:spacing w:val="1"/>
          </w:rPr>
          <w:delText>above</w:delText>
        </w:r>
        <w:r w:rsidDel="009F76E8">
          <w:rPr>
            <w:spacing w:val="4"/>
          </w:rPr>
          <w:delText xml:space="preserve"> </w:delText>
        </w:r>
      </w:del>
      <w:ins w:id="11" w:author="John Braley" w:date="2018-09-28T15:30:00Z">
        <w:r w:rsidR="009F76E8">
          <w:rPr>
            <w:spacing w:val="1"/>
          </w:rPr>
          <w:t>greater than</w:t>
        </w:r>
        <w:r w:rsidR="009F76E8">
          <w:rPr>
            <w:spacing w:val="4"/>
          </w:rPr>
          <w:t xml:space="preserve"> </w:t>
        </w:r>
      </w:ins>
      <w:r>
        <w:rPr>
          <w:spacing w:val="1"/>
        </w:rPr>
        <w:t>1.0</w:t>
      </w:r>
    </w:p>
    <w:p w:rsidR="00E10E8A" w:rsidRDefault="0080424A">
      <w:pPr>
        <w:pStyle w:val="BodyText"/>
        <w:spacing w:before="121" w:line="298" w:lineRule="auto"/>
        <w:ind w:left="335"/>
        <w:rPr>
          <w:rFonts w:cs="Arial"/>
        </w:rPr>
      </w:pPr>
      <w:r>
        <w:pict>
          <v:group id="_x0000_s1030" style="position:absolute;left:0;text-align:left;margin-left:39.5pt;margin-top:11.4pt;width:3pt;height:3pt;z-index:1288;mso-position-horizontal-relative:page" coordorigin="790,228" coordsize="60,60">
            <v:shape id="_x0000_s1031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increase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load</w:t>
      </w:r>
      <w:r>
        <w:t xml:space="preserve"> </w:t>
      </w:r>
      <w:r>
        <w:rPr>
          <w:spacing w:val="4"/>
        </w:rPr>
        <w:t xml:space="preserve"> </w:t>
      </w:r>
      <w:r>
        <w:rPr>
          <w:spacing w:val="1"/>
        </w:rPr>
        <w:t>rating</w:t>
      </w:r>
      <w:r>
        <w:t xml:space="preserve"> </w:t>
      </w:r>
      <w:r>
        <w:rPr>
          <w:spacing w:val="4"/>
        </w:rPr>
        <w:t xml:space="preserve"> </w:t>
      </w:r>
      <w:r>
        <w:rPr>
          <w:spacing w:val="-5"/>
        </w:rPr>
        <w:t>was</w:t>
      </w:r>
      <w:r>
        <w:t xml:space="preserve">  </w:t>
      </w:r>
      <w:r>
        <w:rPr>
          <w:spacing w:val="1"/>
        </w:rPr>
        <w:t>caused</w:t>
      </w:r>
      <w:r>
        <w:t xml:space="preserve"> 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t xml:space="preserve">  a </w:t>
      </w:r>
      <w:r>
        <w:rPr>
          <w:spacing w:val="4"/>
        </w:rPr>
        <w:t xml:space="preserve"> </w:t>
      </w:r>
      <w:r>
        <w:rPr>
          <w:spacing w:val="2"/>
        </w:rPr>
        <w:t>decrease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3"/>
        </w:rPr>
        <w:t xml:space="preserve"> </w:t>
      </w:r>
      <w:r>
        <w:rPr>
          <w:spacing w:val="2"/>
        </w:rPr>
        <w:t>girder</w:t>
      </w:r>
      <w:r>
        <w:t xml:space="preserve"> </w:t>
      </w:r>
      <w:r>
        <w:rPr>
          <w:spacing w:val="6"/>
        </w:rPr>
        <w:t xml:space="preserve"> </w:t>
      </w:r>
      <w:r>
        <w:rPr>
          <w:spacing w:val="1"/>
        </w:rPr>
        <w:t>force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effects</w:t>
      </w:r>
      <w:r>
        <w:t xml:space="preserve"> </w:t>
      </w:r>
      <w:r>
        <w:rPr>
          <w:spacing w:val="1"/>
        </w:rPr>
        <w:t xml:space="preserve"> that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resulted</w:t>
      </w:r>
      <w:r>
        <w:t xml:space="preserve"> </w:t>
      </w:r>
      <w:r>
        <w:rPr>
          <w:spacing w:val="3"/>
        </w:rPr>
        <w:t xml:space="preserve"> </w:t>
      </w:r>
      <w:r>
        <w:rPr>
          <w:spacing w:val="2"/>
        </w:rPr>
        <w:t>from</w:t>
      </w:r>
      <w:r>
        <w:rPr>
          <w:spacing w:val="49"/>
        </w:rPr>
        <w:t xml:space="preserve"> </w:t>
      </w:r>
      <w:r>
        <w:rPr>
          <w:spacing w:val="-1"/>
        </w:rPr>
        <w:t>more</w:t>
      </w:r>
      <w:r>
        <w:rPr>
          <w:spacing w:val="62"/>
        </w:rPr>
        <w:t xml:space="preserve"> </w:t>
      </w:r>
      <w:r>
        <w:rPr>
          <w:spacing w:val="1"/>
        </w:rPr>
        <w:t>accurately</w:t>
      </w:r>
      <w:r>
        <w:t xml:space="preserve"> </w:t>
      </w:r>
      <w:r>
        <w:rPr>
          <w:spacing w:val="-1"/>
        </w:rPr>
        <w:t>estimating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rPr>
          <w:spacing w:val="1"/>
        </w:rPr>
        <w:t>sharing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4"/>
        </w:rPr>
        <w:t xml:space="preserve"> </w:t>
      </w:r>
      <w:r>
        <w:rPr>
          <w:spacing w:val="2"/>
        </w:rPr>
        <w:t>girders</w:t>
      </w:r>
    </w:p>
    <w:p w:rsidR="00E10E8A" w:rsidRDefault="0080424A">
      <w:pPr>
        <w:pStyle w:val="BodyText"/>
        <w:spacing w:before="121" w:line="298" w:lineRule="auto"/>
        <w:ind w:left="335"/>
        <w:rPr>
          <w:rFonts w:cs="Arial"/>
        </w:rPr>
      </w:pPr>
      <w:r>
        <w:pict>
          <v:group id="_x0000_s1028" style="position:absolute;left:0;text-align:left;margin-left:39.5pt;margin-top:11.4pt;width:3pt;height:3pt;z-index:1312;mso-position-horizontal-relative:page" coordorigin="790,228" coordsize="60,60">
            <v:shape id="_x0000_s1029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reduction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2"/>
        </w:rPr>
        <w:t>girder</w:t>
      </w:r>
      <w:r>
        <w:rPr>
          <w:spacing w:val="18"/>
        </w:rPr>
        <w:t xml:space="preserve"> </w:t>
      </w:r>
      <w:r>
        <w:rPr>
          <w:spacing w:val="1"/>
        </w:rPr>
        <w:t>force</w:t>
      </w:r>
      <w:r>
        <w:rPr>
          <w:spacing w:val="16"/>
        </w:rPr>
        <w:t xml:space="preserve"> </w:t>
      </w:r>
      <w:r>
        <w:rPr>
          <w:spacing w:val="1"/>
        </w:rPr>
        <w:t>effects</w:t>
      </w:r>
      <w:r>
        <w:rPr>
          <w:spacing w:val="13"/>
        </w:rPr>
        <w:t xml:space="preserve"> </w:t>
      </w:r>
      <w:r>
        <w:rPr>
          <w:spacing w:val="-5"/>
        </w:rPr>
        <w:t>was</w:t>
      </w:r>
      <w:r>
        <w:rPr>
          <w:spacing w:val="12"/>
        </w:rPr>
        <w:t xml:space="preserve"> </w:t>
      </w:r>
      <w:r>
        <w:t>significant</w:t>
      </w:r>
      <w:r>
        <w:rPr>
          <w:spacing w:val="15"/>
        </w:rPr>
        <w:t xml:space="preserve"> </w:t>
      </w:r>
      <w:r>
        <w:rPr>
          <w:spacing w:val="2"/>
        </w:rPr>
        <w:t>enough</w:t>
      </w:r>
      <w:r>
        <w:rPr>
          <w:spacing w:val="16"/>
        </w:rPr>
        <w:t xml:space="preserve"> </w:t>
      </w:r>
      <w:r>
        <w:rPr>
          <w:spacing w:val="1"/>
        </w:rPr>
        <w:t>that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bridge</w:t>
      </w:r>
      <w:r>
        <w:rPr>
          <w:spacing w:val="16"/>
        </w:rPr>
        <w:t xml:space="preserve"> </w:t>
      </w:r>
      <w:r>
        <w:rPr>
          <w:spacing w:val="2"/>
        </w:rPr>
        <w:t>rated</w:t>
      </w:r>
      <w:r>
        <w:rPr>
          <w:spacing w:val="16"/>
        </w:rPr>
        <w:t xml:space="preserve"> </w:t>
      </w:r>
      <w:r>
        <w:rPr>
          <w:spacing w:val="1"/>
        </w:rPr>
        <w:t>for</w:t>
      </w:r>
      <w:r>
        <w:rPr>
          <w:spacing w:val="19"/>
        </w:rPr>
        <w:t xml:space="preserve"> </w:t>
      </w:r>
      <w:r>
        <w:rPr>
          <w:spacing w:val="1"/>
        </w:rPr>
        <w:t>legal</w:t>
      </w:r>
      <w:r>
        <w:rPr>
          <w:spacing w:val="11"/>
        </w:rPr>
        <w:t xml:space="preserve"> </w:t>
      </w:r>
      <w:r>
        <w:rPr>
          <w:spacing w:val="1"/>
        </w:rPr>
        <w:t>loads</w:t>
      </w:r>
      <w:r>
        <w:rPr>
          <w:spacing w:val="13"/>
        </w:rPr>
        <w:t xml:space="preserve"> </w:t>
      </w:r>
      <w:r>
        <w:rPr>
          <w:spacing w:val="1"/>
        </w:rPr>
        <w:t>even</w:t>
      </w:r>
      <w:r>
        <w:rPr>
          <w:spacing w:val="16"/>
        </w:rPr>
        <w:t xml:space="preserve"> </w:t>
      </w:r>
      <w:r>
        <w:rPr>
          <w:spacing w:val="-2"/>
        </w:rPr>
        <w:t>without</w:t>
      </w:r>
      <w:r>
        <w:rPr>
          <w:spacing w:val="84"/>
          <w:w w:val="99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 xml:space="preserve">retrofit </w:t>
      </w:r>
      <w:r>
        <w:rPr>
          <w:spacing w:val="1"/>
        </w:rPr>
        <w:t>cover</w:t>
      </w:r>
      <w:r>
        <w:rPr>
          <w:spacing w:val="5"/>
        </w:rPr>
        <w:t xml:space="preserve"> </w:t>
      </w:r>
      <w:r>
        <w:rPr>
          <w:spacing w:val="1"/>
        </w:rPr>
        <w:t>plates</w:t>
      </w:r>
    </w:p>
    <w:p w:rsidR="00E10E8A" w:rsidRDefault="0080424A">
      <w:pPr>
        <w:pStyle w:val="BodyText"/>
        <w:spacing w:before="121" w:line="298" w:lineRule="auto"/>
        <w:ind w:left="335"/>
        <w:rPr>
          <w:rFonts w:cs="Arial"/>
        </w:rPr>
      </w:pPr>
      <w:r>
        <w:pict>
          <v:group id="_x0000_s1026" style="position:absolute;left:0;text-align:left;margin-left:39.5pt;margin-top:11.4pt;width:3pt;height:3pt;z-index:1336;mso-position-horizontal-relative:page" coordorigin="790,228" coordsize="60,60">
            <v:shape id="_x0000_s1027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spacing w:val="-5"/>
        </w:rPr>
        <w:t>Had</w:t>
      </w:r>
      <w:r>
        <w:rPr>
          <w:spacing w:val="47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1"/>
        </w:rPr>
        <w:t>study</w:t>
      </w:r>
      <w:r>
        <w:rPr>
          <w:spacing w:val="44"/>
        </w:rPr>
        <w:t xml:space="preserve"> </w:t>
      </w:r>
      <w:r>
        <w:rPr>
          <w:spacing w:val="2"/>
        </w:rPr>
        <w:t>been</w:t>
      </w:r>
      <w:r>
        <w:rPr>
          <w:spacing w:val="47"/>
        </w:rPr>
        <w:t xml:space="preserve"> </w:t>
      </w:r>
      <w:r>
        <w:rPr>
          <w:spacing w:val="2"/>
        </w:rPr>
        <w:t>undertaken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7"/>
        </w:rPr>
        <w:t xml:space="preserve"> </w:t>
      </w:r>
      <w:r>
        <w:t>late</w:t>
      </w:r>
      <w:r>
        <w:rPr>
          <w:spacing w:val="47"/>
        </w:rPr>
        <w:t xml:space="preserve"> </w:t>
      </w:r>
      <w:r>
        <w:rPr>
          <w:spacing w:val="2"/>
        </w:rPr>
        <w:t>1990s</w:t>
      </w:r>
      <w:r>
        <w:rPr>
          <w:spacing w:val="44"/>
        </w:rPr>
        <w:t xml:space="preserve"> </w:t>
      </w:r>
      <w:r>
        <w:rPr>
          <w:spacing w:val="-3"/>
        </w:rPr>
        <w:t>when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7"/>
        </w:rPr>
        <w:t xml:space="preserve"> </w:t>
      </w:r>
      <w:r>
        <w:rPr>
          <w:spacing w:val="1"/>
        </w:rPr>
        <w:t>original</w:t>
      </w:r>
      <w:r>
        <w:rPr>
          <w:spacing w:val="42"/>
        </w:rPr>
        <w:t xml:space="preserve"> </w:t>
      </w:r>
      <w:r>
        <w:t>issue</w:t>
      </w:r>
      <w:r>
        <w:rPr>
          <w:spacing w:val="47"/>
        </w:rPr>
        <w:t xml:space="preserve"> </w:t>
      </w:r>
      <w:r>
        <w:rPr>
          <w:spacing w:val="-5"/>
        </w:rPr>
        <w:t>was</w:t>
      </w:r>
      <w:r>
        <w:rPr>
          <w:spacing w:val="44"/>
        </w:rPr>
        <w:t xml:space="preserve"> </w:t>
      </w:r>
      <w:r>
        <w:rPr>
          <w:spacing w:val="1"/>
        </w:rPr>
        <w:t>discovered,</w:t>
      </w:r>
      <w:r>
        <w:rPr>
          <w:spacing w:val="46"/>
        </w:rPr>
        <w:t xml:space="preserve"> </w:t>
      </w:r>
      <w:r>
        <w:t>significant</w:t>
      </w:r>
      <w:r>
        <w:rPr>
          <w:spacing w:val="78"/>
          <w:w w:val="99"/>
        </w:rPr>
        <w:t xml:space="preserve"> </w:t>
      </w:r>
      <w:r>
        <w:rPr>
          <w:spacing w:val="1"/>
        </w:rPr>
        <w:t>savings</w:t>
      </w:r>
      <w:r>
        <w:t xml:space="preserve"> could</w:t>
      </w:r>
      <w:r>
        <w:rPr>
          <w:spacing w:val="4"/>
        </w:rPr>
        <w:t xml:space="preserve"> </w:t>
      </w:r>
      <w:r>
        <w:rPr>
          <w:spacing w:val="1"/>
        </w:rPr>
        <w:t>have</w:t>
      </w:r>
      <w:r>
        <w:rPr>
          <w:spacing w:val="4"/>
        </w:rPr>
        <w:t xml:space="preserve"> </w:t>
      </w:r>
      <w:del w:id="12" w:author="John Braley" w:date="2018-09-28T15:31:00Z">
        <w:r w:rsidDel="009F76E8">
          <w:rPr>
            <w:spacing w:val="1"/>
          </w:rPr>
          <w:delText>resulted</w:delText>
        </w:r>
      </w:del>
      <w:ins w:id="13" w:author="John Braley" w:date="2018-09-28T15:31:00Z">
        <w:r w:rsidR="009F76E8">
          <w:rPr>
            <w:spacing w:val="1"/>
          </w:rPr>
          <w:t xml:space="preserve">been </w:t>
        </w:r>
        <w:proofErr w:type="spellStart"/>
        <w:r w:rsidR="009F76E8">
          <w:rPr>
            <w:spacing w:val="1"/>
          </w:rPr>
          <w:t>acheived</w:t>
        </w:r>
      </w:ins>
      <w:proofErr w:type="spellEnd"/>
    </w:p>
    <w:p w:rsidR="00E10E8A" w:rsidRDefault="00E10E8A">
      <w:pPr>
        <w:rPr>
          <w:rFonts w:ascii="Arial" w:eastAsia="Arial" w:hAnsi="Arial" w:cs="Arial"/>
          <w:sz w:val="20"/>
          <w:szCs w:val="20"/>
        </w:rPr>
      </w:pPr>
    </w:p>
    <w:p w:rsidR="00E10E8A" w:rsidRDefault="00E10E8A">
      <w:pPr>
        <w:spacing w:before="3"/>
        <w:rPr>
          <w:rFonts w:ascii="Arial" w:eastAsia="Arial" w:hAnsi="Arial" w:cs="Arial"/>
          <w:sz w:val="19"/>
          <w:szCs w:val="19"/>
        </w:rPr>
      </w:pPr>
    </w:p>
    <w:p w:rsidR="00E10E8A" w:rsidRDefault="0080424A">
      <w:pPr>
        <w:pStyle w:val="BodyText"/>
        <w:spacing w:before="0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</w:t>
      </w:r>
      <w:bookmarkStart w:id="14" w:name="_GoBack"/>
      <w:bookmarkEnd w:id="14"/>
      <w:r>
        <w:t>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sectPr w:rsidR="00E10E8A">
      <w:headerReference w:type="even" r:id="rId21"/>
      <w:pgSz w:w="12240" w:h="15840"/>
      <w:pgMar w:top="500" w:right="680" w:bottom="280" w:left="68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hn Braley" w:date="2018-09-28T15:26:00Z" w:initials="JB">
    <w:p w:rsidR="009F76E8" w:rsidRDefault="009F76E8">
      <w:pPr>
        <w:pStyle w:val="CommentText"/>
      </w:pPr>
      <w:r>
        <w:rPr>
          <w:rStyle w:val="CommentReference"/>
        </w:rPr>
        <w:annotationRef/>
      </w:r>
      <w:r>
        <w:t>One paragraph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4A" w:rsidRDefault="0080424A">
      <w:r>
        <w:separator/>
      </w:r>
    </w:p>
  </w:endnote>
  <w:endnote w:type="continuationSeparator" w:id="0">
    <w:p w:rsidR="0080424A" w:rsidRDefault="0080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4A" w:rsidRDefault="0080424A">
      <w:r>
        <w:separator/>
      </w:r>
    </w:p>
  </w:footnote>
  <w:footnote w:type="continuationSeparator" w:id="0">
    <w:p w:rsidR="0080424A" w:rsidRDefault="00804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8A" w:rsidRDefault="0080424A">
    <w:pPr>
      <w:spacing w:line="14" w:lineRule="auto"/>
      <w:rPr>
        <w:sz w:val="20"/>
        <w:szCs w:val="20"/>
      </w:rPr>
    </w:pPr>
    <w:r>
      <w:pict>
        <v:group id="_x0000_s2056" style="position:absolute;margin-left:40.25pt;margin-top:102.9pt;width:532.5pt;height:.1pt;z-index:-6304;mso-position-horizontal-relative:page;mso-position-vertical-relative:page" coordorigin="805,2058" coordsize="10650,2">
          <v:shape id="_x0000_s2057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9.25pt;margin-top:60.1pt;width:295.25pt;height:29pt;z-index:-6280;mso-position-horizontal-relative:page;mso-position-vertical-relative:page" filled="f" stroked="f">
          <v:textbox inset="0,0,0,0">
            <w:txbxContent>
              <w:p w:rsidR="00E10E8A" w:rsidRDefault="0080424A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r>
                  <w:fldChar w:fldCharType="begin"/>
                </w:r>
                <w:r>
                  <w:instrText xml:space="preserve"> HYPERLINK "http://vlab.asklab.tk/VirtualLab/index.html" \h </w:instrText>
                </w:r>
                <w:r>
                  <w:fldChar w:fldCharType="separate"/>
                </w:r>
                <w:r>
                  <w:rPr>
                    <w:rFonts w:ascii="Arial"/>
                    <w:spacing w:val="-17"/>
                    <w:sz w:val="54"/>
                  </w:rPr>
                  <w:t>V</w:t>
                </w:r>
                <w:r>
                  <w:rPr>
                    <w:rFonts w:ascii="Arial"/>
                    <w:spacing w:val="-15"/>
                    <w:sz w:val="54"/>
                  </w:rPr>
                  <w:t>i</w:t>
                </w:r>
                <w:r>
                  <w:rPr>
                    <w:rFonts w:ascii="Arial"/>
                    <w:sz w:val="54"/>
                  </w:rPr>
                  <w:t>r</w:t>
                </w:r>
                <w:r>
                  <w:rPr>
                    <w:rFonts w:ascii="Arial"/>
                    <w:spacing w:val="-1"/>
                    <w:sz w:val="54"/>
                  </w:rPr>
                  <w:t>t</w:t>
                </w:r>
                <w:r>
                  <w:rPr>
                    <w:rFonts w:ascii="Arial"/>
                    <w:spacing w:val="-16"/>
                    <w:sz w:val="54"/>
                  </w:rPr>
                  <w:t>u</w:t>
                </w:r>
                <w:r>
                  <w:rPr>
                    <w:rFonts w:ascii="Arial"/>
                    <w:spacing w:val="-1"/>
                    <w:sz w:val="54"/>
                  </w:rPr>
                  <w:t>a</w:t>
                </w:r>
                <w:r>
                  <w:rPr>
                    <w:rFonts w:ascii="Arial"/>
                    <w:sz w:val="54"/>
                  </w:rPr>
                  <w:t>l</w:t>
                </w:r>
                <w:r>
                  <w:rPr>
                    <w:rFonts w:ascii="Arial"/>
                    <w:spacing w:val="-22"/>
                    <w:sz w:val="54"/>
                  </w:rPr>
                  <w:t xml:space="preserve"> </w:t>
                </w:r>
                <w:r>
                  <w:rPr>
                    <w:rFonts w:ascii="Arial"/>
                    <w:spacing w:val="-1"/>
                    <w:sz w:val="54"/>
                  </w:rPr>
                  <w:t>La</w:t>
                </w:r>
                <w:r>
                  <w:rPr>
                    <w:rFonts w:ascii="Arial"/>
                    <w:sz w:val="54"/>
                  </w:rPr>
                  <w:t>b</w:t>
                </w:r>
                <w:r>
                  <w:rPr>
                    <w:rFonts w:ascii="Arial"/>
                    <w:spacing w:val="-7"/>
                    <w:sz w:val="54"/>
                  </w:rPr>
                  <w:t xml:space="preserve"> </w:t>
                </w:r>
                <w:r>
                  <w:rPr>
                    <w:rFonts w:ascii="Arial"/>
                    <w:sz w:val="54"/>
                  </w:rPr>
                  <w:t>(</w:t>
                </w:r>
                <w:proofErr w:type="gramStart"/>
                <w:r>
                  <w:rPr>
                    <w:rFonts w:ascii="Arial"/>
                    <w:spacing w:val="-1"/>
                    <w:sz w:val="54"/>
                  </w:rPr>
                  <w:t>..</w:t>
                </w:r>
                <w:proofErr w:type="gramEnd"/>
                <w:r>
                  <w:rPr>
                    <w:rFonts w:ascii="Arial"/>
                    <w:spacing w:val="-1"/>
                    <w:sz w:val="54"/>
                  </w:rPr>
                  <w:t>/</w:t>
                </w:r>
                <w:r>
                  <w:rPr>
                    <w:rFonts w:ascii="Arial"/>
                    <w:spacing w:val="-15"/>
                    <w:sz w:val="54"/>
                  </w:rPr>
                  <w:t>i</w:t>
                </w:r>
                <w:r>
                  <w:rPr>
                    <w:rFonts w:ascii="Arial"/>
                    <w:spacing w:val="-16"/>
                    <w:sz w:val="54"/>
                  </w:rPr>
                  <w:t>n</w:t>
                </w:r>
                <w:r>
                  <w:rPr>
                    <w:rFonts w:ascii="Arial"/>
                    <w:spacing w:val="-1"/>
                    <w:sz w:val="54"/>
                  </w:rPr>
                  <w:t>de</w:t>
                </w:r>
                <w:r>
                  <w:rPr>
                    <w:rFonts w:ascii="Arial"/>
                    <w:spacing w:val="-30"/>
                    <w:sz w:val="54"/>
                  </w:rPr>
                  <w:t>x</w:t>
                </w:r>
                <w:r>
                  <w:rPr>
                    <w:rFonts w:ascii="Arial"/>
                    <w:spacing w:val="-1"/>
                    <w:sz w:val="54"/>
                  </w:rPr>
                  <w:t>.</w:t>
                </w:r>
                <w:r>
                  <w:rPr>
                    <w:rFonts w:ascii="Arial"/>
                    <w:spacing w:val="-16"/>
                    <w:sz w:val="54"/>
                  </w:rPr>
                  <w:t>h</w:t>
                </w:r>
                <w:r>
                  <w:rPr>
                    <w:rFonts w:ascii="Arial"/>
                    <w:spacing w:val="-1"/>
                    <w:sz w:val="54"/>
                  </w:rPr>
                  <w:t>t</w:t>
                </w:r>
                <w:r>
                  <w:rPr>
                    <w:rFonts w:ascii="Arial"/>
                    <w:spacing w:val="15"/>
                    <w:sz w:val="54"/>
                  </w:rPr>
                  <w:t>m</w:t>
                </w:r>
                <w:r>
                  <w:rPr>
                    <w:rFonts w:ascii="Arial"/>
                    <w:spacing w:val="-15"/>
                    <w:sz w:val="54"/>
                  </w:rPr>
                  <w:t>l</w:t>
                </w:r>
                <w:r>
                  <w:rPr>
                    <w:rFonts w:ascii="Arial"/>
                    <w:sz w:val="54"/>
                  </w:rPr>
                  <w:t>)</w:t>
                </w:r>
                <w:r>
                  <w:rPr>
                    <w:rFonts w:ascii="Arial"/>
                    <w:sz w:val="5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8A" w:rsidRDefault="00E10E8A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8A" w:rsidRDefault="0080424A">
    <w:pPr>
      <w:spacing w:line="14" w:lineRule="auto"/>
      <w:rPr>
        <w:sz w:val="20"/>
        <w:szCs w:val="20"/>
      </w:rPr>
    </w:pPr>
    <w:r>
      <w:pict>
        <v:group id="_x0000_s2053" style="position:absolute;margin-left:40.25pt;margin-top:102.9pt;width:532.5pt;height:.1pt;z-index:-6256;mso-position-horizontal-relative:page;mso-position-vertical-relative:page" coordorigin="805,2058" coordsize="10650,2">
          <v:shape id="_x0000_s2054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9.25pt;margin-top:60.1pt;width:295.25pt;height:29pt;z-index:-6232;mso-position-horizontal-relative:page;mso-position-vertical-relative:page" filled="f" stroked="f">
          <v:textbox inset="0,0,0,0">
            <w:txbxContent>
              <w:p w:rsidR="00E10E8A" w:rsidRDefault="0080424A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hyperlink r:id="rId1">
                  <w:r>
                    <w:rPr>
                      <w:rFonts w:ascii="Arial"/>
                      <w:spacing w:val="-17"/>
                      <w:sz w:val="54"/>
                    </w:rPr>
                    <w:t>V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  <w:t>r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-16"/>
                      <w:sz w:val="54"/>
                    </w:rPr>
                    <w:t>u</w:t>
                  </w:r>
                  <w:r>
                    <w:rPr>
                      <w:rFonts w:ascii="Arial"/>
                      <w:spacing w:val="-1"/>
                      <w:sz w:val="54"/>
                    </w:rPr>
                    <w:t>a</w:t>
                  </w:r>
                  <w:r>
                    <w:rPr>
                      <w:rFonts w:ascii="Arial"/>
                      <w:sz w:val="54"/>
                    </w:rPr>
                    <w:t>l</w:t>
                  </w:r>
                  <w:r>
                    <w:rPr>
                      <w:rFonts w:ascii="Arial"/>
                      <w:spacing w:val="-22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54"/>
                    </w:rPr>
                    <w:t>La</w:t>
                  </w:r>
                  <w:r>
                    <w:rPr>
                      <w:rFonts w:ascii="Arial"/>
                      <w:sz w:val="54"/>
                    </w:rPr>
                    <w:t>b</w:t>
                  </w:r>
                  <w:r>
                    <w:rPr>
                      <w:rFonts w:ascii="Arial"/>
                      <w:spacing w:val="-7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z w:val="54"/>
                    </w:rPr>
                    <w:t>(</w:t>
                  </w:r>
                  <w:proofErr w:type="gramStart"/>
                  <w:r>
                    <w:rPr>
                      <w:rFonts w:ascii="Arial"/>
                      <w:spacing w:val="-1"/>
                      <w:sz w:val="54"/>
                    </w:rPr>
                    <w:t>..</w:t>
                  </w:r>
                  <w:proofErr w:type="gramEnd"/>
                  <w:r>
                    <w:rPr>
                      <w:rFonts w:ascii="Arial"/>
                      <w:spacing w:val="-1"/>
                      <w:sz w:val="54"/>
                    </w:rPr>
                    <w:t>/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pacing w:val="-16"/>
                      <w:sz w:val="54"/>
                    </w:rPr>
                    <w:t>n</w:t>
                  </w:r>
                  <w:r>
                    <w:rPr>
                      <w:rFonts w:ascii="Arial"/>
                      <w:spacing w:val="-1"/>
                      <w:sz w:val="54"/>
                    </w:rPr>
                    <w:t>de</w:t>
                  </w:r>
                  <w:r>
                    <w:rPr>
                      <w:rFonts w:ascii="Arial"/>
                      <w:spacing w:val="-30"/>
                      <w:sz w:val="54"/>
                    </w:rPr>
                    <w:t>x</w:t>
                  </w:r>
                  <w:r>
                    <w:rPr>
                      <w:rFonts w:ascii="Arial"/>
                      <w:spacing w:val="-1"/>
                      <w:sz w:val="54"/>
                    </w:rPr>
                    <w:t>.</w:t>
                  </w:r>
                  <w:r>
                    <w:rPr>
                      <w:rFonts w:ascii="Arial"/>
                      <w:spacing w:val="-16"/>
                      <w:sz w:val="54"/>
                    </w:rPr>
                    <w:t>h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15"/>
                      <w:sz w:val="54"/>
                    </w:rPr>
                    <w:t>m</w:t>
                  </w:r>
                  <w:r>
                    <w:rPr>
                      <w:rFonts w:ascii="Arial"/>
                      <w:spacing w:val="-15"/>
                      <w:sz w:val="54"/>
                    </w:rPr>
                    <w:t>l</w:t>
                  </w:r>
                  <w:r>
                    <w:rPr>
                      <w:rFonts w:ascii="Arial"/>
                      <w:sz w:val="54"/>
                    </w:rPr>
                    <w:t>)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8A" w:rsidRDefault="00E10E8A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8A" w:rsidRDefault="0080424A">
    <w:pPr>
      <w:spacing w:line="14" w:lineRule="auto"/>
      <w:rPr>
        <w:sz w:val="20"/>
        <w:szCs w:val="20"/>
      </w:rPr>
    </w:pPr>
    <w:r>
      <w:pict>
        <v:group id="_x0000_s2050" style="position:absolute;margin-left:40.25pt;margin-top:102.9pt;width:532.5pt;height:.1pt;z-index:-6208;mso-position-horizontal-relative:page;mso-position-vertical-relative:page" coordorigin="805,2058" coordsize="10650,2">
          <v:shape id="_x0000_s2051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25pt;margin-top:60.1pt;width:295.25pt;height:29pt;z-index:-6184;mso-position-horizontal-relative:page;mso-position-vertical-relative:page" filled="f" stroked="f">
          <v:textbox inset="0,0,0,0">
            <w:txbxContent>
              <w:p w:rsidR="00E10E8A" w:rsidRDefault="0080424A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hyperlink r:id="rId1">
                  <w:r>
                    <w:rPr>
                      <w:rFonts w:ascii="Arial"/>
                      <w:spacing w:val="-17"/>
                      <w:sz w:val="54"/>
                    </w:rPr>
                    <w:t>V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  <w:t>r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-16"/>
                      <w:sz w:val="54"/>
                    </w:rPr>
                    <w:t>u</w:t>
                  </w:r>
                  <w:r>
                    <w:rPr>
                      <w:rFonts w:ascii="Arial"/>
                      <w:spacing w:val="-1"/>
                      <w:sz w:val="54"/>
                    </w:rPr>
                    <w:t>a</w:t>
                  </w:r>
                  <w:r>
                    <w:rPr>
                      <w:rFonts w:ascii="Arial"/>
                      <w:sz w:val="54"/>
                    </w:rPr>
                    <w:t>l</w:t>
                  </w:r>
                  <w:r>
                    <w:rPr>
                      <w:rFonts w:ascii="Arial"/>
                      <w:spacing w:val="-22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54"/>
                    </w:rPr>
                    <w:t>La</w:t>
                  </w:r>
                  <w:r>
                    <w:rPr>
                      <w:rFonts w:ascii="Arial"/>
                      <w:sz w:val="54"/>
                    </w:rPr>
                    <w:t>b</w:t>
                  </w:r>
                  <w:r>
                    <w:rPr>
                      <w:rFonts w:ascii="Arial"/>
                      <w:spacing w:val="-7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z w:val="54"/>
                    </w:rPr>
                    <w:t>(</w:t>
                  </w:r>
                  <w:proofErr w:type="gramStart"/>
                  <w:r>
                    <w:rPr>
                      <w:rFonts w:ascii="Arial"/>
                      <w:spacing w:val="-1"/>
                      <w:sz w:val="54"/>
                    </w:rPr>
                    <w:t>..</w:t>
                  </w:r>
                  <w:proofErr w:type="gramEnd"/>
                  <w:r>
                    <w:rPr>
                      <w:rFonts w:ascii="Arial"/>
                      <w:spacing w:val="-1"/>
                      <w:sz w:val="54"/>
                    </w:rPr>
                    <w:t>/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pacing w:val="-16"/>
                      <w:sz w:val="54"/>
                    </w:rPr>
                    <w:t>n</w:t>
                  </w:r>
                  <w:r>
                    <w:rPr>
                      <w:rFonts w:ascii="Arial"/>
                      <w:spacing w:val="-1"/>
                      <w:sz w:val="54"/>
                    </w:rPr>
                    <w:t>de</w:t>
                  </w:r>
                  <w:r>
                    <w:rPr>
                      <w:rFonts w:ascii="Arial"/>
                      <w:spacing w:val="-30"/>
                      <w:sz w:val="54"/>
                    </w:rPr>
                    <w:t>x</w:t>
                  </w:r>
                  <w:r>
                    <w:rPr>
                      <w:rFonts w:ascii="Arial"/>
                      <w:spacing w:val="-1"/>
                      <w:sz w:val="54"/>
                    </w:rPr>
                    <w:t>.</w:t>
                  </w:r>
                  <w:r>
                    <w:rPr>
                      <w:rFonts w:ascii="Arial"/>
                      <w:spacing w:val="-16"/>
                      <w:sz w:val="54"/>
                    </w:rPr>
                    <w:t>h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15"/>
                      <w:sz w:val="54"/>
                    </w:rPr>
                    <w:t>m</w:t>
                  </w:r>
                  <w:r>
                    <w:rPr>
                      <w:rFonts w:ascii="Arial"/>
                      <w:spacing w:val="-15"/>
                      <w:sz w:val="54"/>
                    </w:rPr>
                    <w:t>l</w:t>
                  </w:r>
                  <w:r>
                    <w:rPr>
                      <w:rFonts w:ascii="Arial"/>
                      <w:sz w:val="54"/>
                    </w:rPr>
                    <w:t>)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E8A" w:rsidRDefault="00E10E8A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10E8A"/>
    <w:rsid w:val="0080424A"/>
    <w:rsid w:val="009F76E8"/>
    <w:rsid w:val="00E1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2"/>
      <w:ind w:left="125"/>
      <w:outlineLvl w:val="0"/>
    </w:pPr>
    <w:rPr>
      <w:rFonts w:ascii="Arial" w:eastAsia="Arial" w:hAnsi="Arial"/>
      <w:sz w:val="45"/>
      <w:szCs w:val="45"/>
    </w:rPr>
  </w:style>
  <w:style w:type="paragraph" w:styleId="Heading2">
    <w:name w:val="heading 2"/>
    <w:basedOn w:val="Normal"/>
    <w:uiPriority w:val="1"/>
    <w:qFormat/>
    <w:pPr>
      <w:spacing w:before="257"/>
      <w:ind w:left="125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10"/>
      <w:ind w:left="125"/>
      <w:outlineLvl w:val="2"/>
    </w:pPr>
    <w:rPr>
      <w:rFonts w:ascii="Arial" w:eastAsia="Arial" w:hAnsi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125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7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7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6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vlab.asklab.tk/VirtualLab/index.html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vlab.asklab.tk/VirtualLa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949</Words>
  <Characters>5411</Characters>
  <Application>Microsoft Office Word</Application>
  <DocSecurity>0</DocSecurity>
  <Lines>45</Lines>
  <Paragraphs>12</Paragraphs>
  <ScaleCrop>false</ScaleCrop>
  <Company>Drexel University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Braley</cp:lastModifiedBy>
  <cp:revision>2</cp:revision>
  <dcterms:created xsi:type="dcterms:W3CDTF">2018-09-28T15:25:00Z</dcterms:created>
  <dcterms:modified xsi:type="dcterms:W3CDTF">2018-09-28T19:31:00Z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LastSaved">
    <vt:filetime>2018-09-28T00:00:00Z</vt:filetime>
  </property>
</Properties>
</file>