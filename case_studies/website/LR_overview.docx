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9B" w:rsidRDefault="009B029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B029B" w:rsidRDefault="009B029B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9B029B" w:rsidRDefault="007169F9">
      <w:pPr>
        <w:pStyle w:val="BodyText"/>
        <w:tabs>
          <w:tab w:val="left" w:pos="4924"/>
        </w:tabs>
        <w:spacing w:before="73" w:line="611" w:lineRule="auto"/>
        <w:ind w:left="365" w:right="2691" w:firstLine="2355"/>
        <w:rPr>
          <w:rFonts w:cs="Arial"/>
        </w:rPr>
      </w:pPr>
      <w:r>
        <w:pict>
          <v:group id="_x0000_s1088" style="position:absolute;left:0;text-align:left;margin-left:40.25pt;margin-top:55.85pt;width:532.5pt;height:.1pt;z-index:-7072;mso-position-horizontal-relative:page" coordorigin="805,1117" coordsize="10650,2">
            <v:shape id="_x0000_s1089" style="position:absolute;left:805;top:1117;width:10650;height:2" coordorigin="805,1117" coordsize="10650,0" path="m805,1117r10650,e" filled="f" strokecolor="#ddd" strokeweight=".85pt">
              <v:path arrowok="t"/>
            </v:shape>
            <w10:wrap anchorx="page"/>
          </v:group>
        </w:pict>
      </w:r>
      <w:r>
        <w:pict>
          <v:group id="_x0000_s1080" style="position:absolute;left:0;text-align:left;margin-left:40.2pt;margin-top:-6.05pt;width:116.35pt;height:32.35pt;z-index:-6952;mso-position-horizontal-relative:page" coordorigin="804,-121" coordsize="2327,647">
            <v:group id="_x0000_s1086" style="position:absolute;left:823;top:-106;width:2286;height:2" coordorigin="823,-106" coordsize="2286,2">
              <v:shape id="_x0000_s1087" style="position:absolute;left:823;top:-106;width:2286;height:2" coordorigin="823,-106" coordsize="2286,0" path="m823,-106r2285,e" filled="f" strokecolor="#ddd" strokeweight=".53233mm">
                <v:path arrowok="t"/>
              </v:shape>
            </v:group>
            <v:group id="_x0000_s1084" style="position:absolute;left:3116;top:-103;width:2;height:614" coordorigin="3116,-103" coordsize="2,614">
              <v:shape id="_x0000_s1085" style="position:absolute;left:3116;top:-103;width:2;height:614" coordorigin="3116,-103" coordsize="0,614" path="m3116,-103r,613e" filled="f" strokecolor="#ddd" strokeweight=".54572mm">
                <v:path arrowok="t"/>
              </v:shape>
            </v:group>
            <v:group id="_x0000_s1081" style="position:absolute;left:819;top:-98;width:2;height:608" coordorigin="819,-98" coordsize="2,608">
              <v:shape id="_x0000_s1083" style="position:absolute;left:819;top:-98;width:2;height:608" coordorigin="819,-98" coordsize="0,608" path="m819,-98r,608e" filled="f" strokecolor="#ddd" strokeweight=".5457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819;top:-106;width:2297;height:616" filled="f" stroked="f">
                <v:textbox inset="0,0,0,0">
                  <w:txbxContent>
                    <w:p w:rsidR="009B029B" w:rsidRDefault="007169F9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-3"/>
                          <w:sz w:val="21"/>
                        </w:rPr>
                        <w:t>Common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Scenarios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0" w:name="LR_summary_1"/>
      <w:bookmarkEnd w:id="0"/>
      <w:r>
        <w:rPr>
          <w:spacing w:val="2"/>
        </w:rPr>
        <w:t>Current</w:t>
      </w:r>
      <w:r>
        <w:t xml:space="preserve"> </w:t>
      </w:r>
      <w:r>
        <w:rPr>
          <w:spacing w:val="1"/>
        </w:rPr>
        <w:t>Guidance</w:t>
      </w:r>
      <w:r>
        <w:rPr>
          <w:spacing w:val="1"/>
        </w:rPr>
        <w:tab/>
      </w:r>
      <w:r>
        <w:t xml:space="preserve">Shortcomings </w:t>
      </w:r>
      <w:r>
        <w:rPr>
          <w:spacing w:val="1"/>
        </w:rPr>
        <w:t xml:space="preserve">of </w:t>
      </w:r>
      <w:r>
        <w:rPr>
          <w:spacing w:val="2"/>
        </w:rPr>
        <w:t xml:space="preserve">Current </w:t>
      </w:r>
      <w:r>
        <w:rPr>
          <w:spacing w:val="1"/>
        </w:rPr>
        <w:t>Guidance</w:t>
      </w:r>
      <w:r>
        <w:rPr>
          <w:spacing w:val="32"/>
        </w:rPr>
        <w:t xml:space="preserve"> </w:t>
      </w:r>
      <w:r>
        <w:rPr>
          <w:spacing w:val="1"/>
        </w:rPr>
        <w:t>Overview</w:t>
      </w:r>
      <w:r>
        <w:rPr>
          <w:spacing w:val="-19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Best</w:t>
      </w:r>
      <w:r>
        <w:t xml:space="preserve"> Practices</w:t>
      </w:r>
    </w:p>
    <w:p w:rsidR="009B029B" w:rsidRDefault="007169F9">
      <w:pPr>
        <w:pStyle w:val="Heading2"/>
        <w:spacing w:before="115"/>
        <w:jc w:val="both"/>
      </w:pPr>
      <w:r>
        <w:rPr>
          <w:spacing w:val="-5"/>
        </w:rPr>
        <w:t>Load</w:t>
      </w:r>
      <w:r>
        <w:rPr>
          <w:spacing w:val="-4"/>
        </w:rPr>
        <w:t xml:space="preserve"> </w:t>
      </w:r>
      <w:r>
        <w:rPr>
          <w:spacing w:val="-2"/>
        </w:rPr>
        <w:t>testing</w:t>
      </w:r>
      <w:r>
        <w:rPr>
          <w:spacing w:val="-3"/>
        </w:rPr>
        <w:t xml:space="preserve"> </w:t>
      </w:r>
      <w:r>
        <w:rPr>
          <w:spacing w:val="-7"/>
        </w:rPr>
        <w:t>f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rating</w:t>
      </w:r>
    </w:p>
    <w:p w:rsidR="009B029B" w:rsidRDefault="007169F9">
      <w:pPr>
        <w:pStyle w:val="Heading3"/>
        <w:jc w:val="both"/>
        <w:rPr>
          <w:rFonts w:cs="Arial"/>
        </w:rPr>
      </w:pPr>
      <w:r>
        <w:rPr>
          <w:spacing w:val="-3"/>
        </w:rPr>
        <w:t>Common</w:t>
      </w:r>
      <w:r>
        <w:rPr>
          <w:spacing w:val="11"/>
        </w:rPr>
        <w:t xml:space="preserve"> </w:t>
      </w:r>
      <w:r>
        <w:rPr>
          <w:spacing w:val="-2"/>
        </w:rPr>
        <w:t>Scenarios</w:t>
      </w:r>
    </w:p>
    <w:p w:rsidR="009B029B" w:rsidRDefault="007169F9">
      <w:pPr>
        <w:pStyle w:val="BodyText"/>
        <w:spacing w:before="191" w:line="298" w:lineRule="auto"/>
        <w:ind w:left="125" w:right="124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1"/>
        </w:rPr>
        <w:t>use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29"/>
        </w:rPr>
        <w:t xml:space="preserve"> </w:t>
      </w:r>
      <w:r>
        <w:rPr>
          <w:spacing w:val="1"/>
        </w:rPr>
        <w:t>load</w:t>
      </w:r>
      <w:r>
        <w:rPr>
          <w:spacing w:val="31"/>
        </w:rPr>
        <w:t xml:space="preserve"> </w:t>
      </w:r>
      <w:r>
        <w:rPr>
          <w:spacing w:val="1"/>
        </w:rPr>
        <w:t>tests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develop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1"/>
        </w:rPr>
        <w:t>load</w:t>
      </w:r>
      <w:r>
        <w:rPr>
          <w:spacing w:val="31"/>
        </w:rPr>
        <w:t xml:space="preserve"> </w:t>
      </w:r>
      <w:r>
        <w:rPr>
          <w:spacing w:val="1"/>
        </w:rPr>
        <w:t>rating</w:t>
      </w:r>
      <w:r>
        <w:rPr>
          <w:spacing w:val="31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employed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1"/>
        </w:rPr>
        <w:t>cases</w:t>
      </w:r>
      <w:r>
        <w:rPr>
          <w:spacing w:val="28"/>
        </w:rPr>
        <w:t xml:space="preserve"> </w:t>
      </w:r>
      <w:r>
        <w:rPr>
          <w:spacing w:val="-2"/>
        </w:rPr>
        <w:t>where</w:t>
      </w:r>
      <w:r>
        <w:rPr>
          <w:spacing w:val="31"/>
        </w:rPr>
        <w:t xml:space="preserve"> </w:t>
      </w:r>
      <w:r>
        <w:rPr>
          <w:spacing w:val="2"/>
        </w:rPr>
        <w:t>current</w:t>
      </w:r>
      <w:r>
        <w:rPr>
          <w:spacing w:val="29"/>
        </w:rPr>
        <w:t xml:space="preserve"> </w:t>
      </w:r>
      <w:r>
        <w:rPr>
          <w:spacing w:val="1"/>
        </w:rPr>
        <w:t>practice</w:t>
      </w:r>
      <w:r>
        <w:rPr>
          <w:spacing w:val="31"/>
        </w:rPr>
        <w:t xml:space="preserve"> </w:t>
      </w:r>
      <w:r>
        <w:t>fails</w:t>
      </w:r>
      <w:r>
        <w:rPr>
          <w:spacing w:val="2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1"/>
        </w:rPr>
        <w:t>provide</w:t>
      </w:r>
      <w:r>
        <w:rPr>
          <w:spacing w:val="3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1"/>
        </w:rPr>
        <w:t>reliable</w:t>
      </w:r>
      <w:r>
        <w:rPr>
          <w:spacing w:val="18"/>
        </w:rPr>
        <w:t xml:space="preserve"> </w:t>
      </w:r>
      <w:r>
        <w:rPr>
          <w:spacing w:val="1"/>
        </w:rPr>
        <w:t>rating.</w:t>
      </w:r>
      <w:r>
        <w:rPr>
          <w:spacing w:val="18"/>
        </w:rPr>
        <w:t xml:space="preserve"> </w:t>
      </w: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18"/>
        </w:rPr>
        <w:t xml:space="preserve"> </w:t>
      </w:r>
      <w:r>
        <w:rPr>
          <w:spacing w:val="2"/>
        </w:rPr>
        <w:t>general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rPr>
          <w:spacing w:val="1"/>
        </w:rPr>
        <w:t>can</w:t>
      </w:r>
      <w:r>
        <w:rPr>
          <w:spacing w:val="19"/>
        </w:rPr>
        <w:t xml:space="preserve"> </w:t>
      </w:r>
      <w:r>
        <w:rPr>
          <w:spacing w:val="1"/>
        </w:rPr>
        <w:t>occur</w:t>
      </w:r>
      <w:r>
        <w:rPr>
          <w:spacing w:val="20"/>
        </w:rPr>
        <w:t xml:space="preserve"> </w:t>
      </w:r>
      <w:r>
        <w:rPr>
          <w:spacing w:val="2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2"/>
        </w:rPr>
        <w:t>bridge</w:t>
      </w:r>
      <w:r>
        <w:rPr>
          <w:spacing w:val="19"/>
        </w:rPr>
        <w:t xml:space="preserve"> </w:t>
      </w:r>
      <w:r>
        <w:rPr>
          <w:spacing w:val="-4"/>
        </w:rPr>
        <w:t>complexi</w:t>
      </w:r>
      <w:r>
        <w:rPr>
          <w:spacing w:val="-5"/>
        </w:rPr>
        <w:t>t</w:t>
      </w:r>
      <w:r>
        <w:rPr>
          <w:spacing w:val="-4"/>
        </w:rPr>
        <w:t>y</w:t>
      </w:r>
      <w:r>
        <w:rPr>
          <w:spacing w:val="-5"/>
        </w:rPr>
        <w:t>,</w:t>
      </w:r>
      <w:r>
        <w:rPr>
          <w:spacing w:val="18"/>
        </w:rPr>
        <w:t xml:space="preserve"> </w:t>
      </w:r>
      <w:r>
        <w:rPr>
          <w:spacing w:val="-2"/>
        </w:rPr>
        <w:t>missing</w:t>
      </w:r>
      <w:r>
        <w:rPr>
          <w:spacing w:val="18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rPr>
          <w:spacing w:val="2"/>
        </w:rPr>
        <w:t>about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2"/>
        </w:rPr>
        <w:t>bridge</w:t>
      </w:r>
      <w:r>
        <w:rPr>
          <w:spacing w:val="18"/>
        </w:rPr>
        <w:t xml:space="preserve"> </w:t>
      </w:r>
      <w:r>
        <w:rPr>
          <w:spacing w:val="-1"/>
        </w:rPr>
        <w:t>system,</w:t>
      </w:r>
      <w:r>
        <w:rPr>
          <w:spacing w:val="76"/>
          <w:w w:val="99"/>
        </w:rPr>
        <w:t xml:space="preserve"> </w:t>
      </w:r>
      <w:r>
        <w:rPr>
          <w:spacing w:val="1"/>
        </w:rPr>
        <w:t>or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1"/>
        </w:rPr>
        <w:t>cases</w:t>
      </w:r>
      <w:r>
        <w:rPr>
          <w:spacing w:val="9"/>
        </w:rPr>
        <w:t xml:space="preserve"> </w:t>
      </w:r>
      <w:r>
        <w:rPr>
          <w:spacing w:val="-2"/>
        </w:rPr>
        <w:t>where</w:t>
      </w:r>
      <w:r>
        <w:rPr>
          <w:spacing w:val="13"/>
        </w:rPr>
        <w:t xml:space="preserve"> </w:t>
      </w:r>
      <w:r>
        <w:rPr>
          <w:spacing w:val="1"/>
        </w:rPr>
        <w:t>conventional</w:t>
      </w:r>
      <w:r>
        <w:rPr>
          <w:spacing w:val="8"/>
        </w:rPr>
        <w:t xml:space="preserve"> </w:t>
      </w:r>
      <w:r>
        <w:rPr>
          <w:spacing w:val="1"/>
        </w:rPr>
        <w:t>ratings</w:t>
      </w:r>
      <w:r>
        <w:rPr>
          <w:spacing w:val="10"/>
        </w:rPr>
        <w:t xml:space="preserve"> </w:t>
      </w:r>
      <w:r>
        <w:rPr>
          <w:spacing w:val="2"/>
        </w:rPr>
        <w:t>are</w:t>
      </w:r>
      <w:r>
        <w:rPr>
          <w:spacing w:val="13"/>
        </w:rPr>
        <w:t xml:space="preserve"> </w:t>
      </w:r>
      <w:r>
        <w:rPr>
          <w:spacing w:val="1"/>
        </w:rPr>
        <w:t>suspected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provide</w:t>
      </w:r>
      <w:r>
        <w:rPr>
          <w:spacing w:val="12"/>
        </w:rPr>
        <w:t xml:space="preserve"> </w:t>
      </w:r>
      <w:r>
        <w:rPr>
          <w:spacing w:val="1"/>
        </w:rPr>
        <w:t>overly</w:t>
      </w:r>
      <w:r>
        <w:rPr>
          <w:spacing w:val="10"/>
        </w:rPr>
        <w:t xml:space="preserve"> </w:t>
      </w:r>
      <w:r>
        <w:rPr>
          <w:spacing w:val="1"/>
        </w:rPr>
        <w:t>conservative</w:t>
      </w:r>
      <w:r>
        <w:rPr>
          <w:spacing w:val="12"/>
        </w:rPr>
        <w:t xml:space="preserve"> </w:t>
      </w:r>
      <w:r>
        <w:rPr>
          <w:spacing w:val="1"/>
        </w:rPr>
        <w:t>load</w:t>
      </w:r>
      <w:r>
        <w:rPr>
          <w:spacing w:val="13"/>
        </w:rPr>
        <w:t xml:space="preserve"> </w:t>
      </w:r>
      <w:r>
        <w:rPr>
          <w:spacing w:val="1"/>
        </w:rPr>
        <w:t>ratings.</w:t>
      </w:r>
      <w:r>
        <w:rPr>
          <w:spacing w:val="12"/>
        </w:rPr>
        <w:t xml:space="preserve"> </w:t>
      </w:r>
      <w:r>
        <w:rPr>
          <w:spacing w:val="-1"/>
        </w:rPr>
        <w:t>More</w:t>
      </w:r>
      <w:r>
        <w:rPr>
          <w:spacing w:val="92"/>
        </w:rPr>
        <w:t xml:space="preserve"> </w:t>
      </w:r>
      <w:r>
        <w:rPr>
          <w:spacing w:val="-1"/>
        </w:rPr>
        <w:t>specifically,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most</w:t>
      </w:r>
      <w:r>
        <w:rPr>
          <w:spacing w:val="2"/>
        </w:rPr>
        <w:t xml:space="preserve"> </w:t>
      </w:r>
      <w:r>
        <w:rPr>
          <w:spacing w:val="-3"/>
        </w:rPr>
        <w:t>common</w:t>
      </w:r>
      <w:r>
        <w:rPr>
          <w:spacing w:val="4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rPr>
          <w:spacing w:val="1"/>
        </w:rPr>
        <w:t>scenarios</w:t>
      </w:r>
      <w:r>
        <w:t xml:space="preserve"> </w:t>
      </w:r>
      <w:r>
        <w:rPr>
          <w:spacing w:val="1"/>
        </w:rPr>
        <w:t>for</w:t>
      </w:r>
      <w:r>
        <w:rPr>
          <w:spacing w:val="6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1"/>
        </w:rPr>
        <w:t>tests</w:t>
      </w:r>
      <w:r>
        <w:t xml:space="preserve"> to</w:t>
      </w:r>
      <w:r>
        <w:rPr>
          <w:spacing w:val="3"/>
        </w:rPr>
        <w:t xml:space="preserve"> </w:t>
      </w:r>
      <w:r>
        <w:rPr>
          <w:spacing w:val="2"/>
        </w:rPr>
        <w:t>produce</w:t>
      </w:r>
      <w:r>
        <w:rPr>
          <w:spacing w:val="4"/>
        </w:rPr>
        <w:t xml:space="preserve"> </w:t>
      </w:r>
      <w:r>
        <w:rPr>
          <w:spacing w:val="1"/>
        </w:rPr>
        <w:t>ratings</w:t>
      </w:r>
      <w:r>
        <w:t xml:space="preserve"> </w:t>
      </w:r>
      <w:r>
        <w:rPr>
          <w:spacing w:val="2"/>
        </w:rPr>
        <w:t>are:</w:t>
      </w:r>
    </w:p>
    <w:p w:rsidR="009B029B" w:rsidRDefault="007169F9">
      <w:pPr>
        <w:pStyle w:val="BodyText"/>
        <w:spacing w:line="298" w:lineRule="auto"/>
        <w:ind w:left="335" w:right="124"/>
        <w:jc w:val="both"/>
        <w:rPr>
          <w:rFonts w:cs="Arial"/>
        </w:rPr>
      </w:pPr>
      <w:r>
        <w:pict>
          <v:group id="_x0000_s1078" style="position:absolute;left:0;text-align:left;margin-left:39.5pt;margin-top:12.9pt;width:3pt;height:3pt;z-index:1048;mso-position-horizontal-relative:page" coordorigin="790,258" coordsize="60,60">
            <v:shape id="_x0000_s1079" style="position:absolute;left:790;top:258;width:60;height:60" coordorigin="790,258" coordsize="60,60" path="m824,318r-8,l812,317,790,292r,-8l816,258r8,l850,284r,8l824,318xe" fillcolor="black" stroked="f">
              <v:path arrowok="t"/>
            </v:shape>
            <w10:wrap anchorx="page"/>
          </v:group>
        </w:pict>
      </w:r>
      <w:r>
        <w:rPr>
          <w:rFonts w:cs="Arial"/>
          <w:b/>
          <w:bCs/>
          <w:spacing w:val="3"/>
        </w:rPr>
        <w:t>Bridge</w:t>
      </w:r>
      <w:ins w:id="1" w:author="John Braley" w:date="2018-09-28T14:08:00Z">
        <w:r w:rsidR="0023208B">
          <w:rPr>
            <w:rFonts w:cs="Arial"/>
            <w:b/>
            <w:bCs/>
            <w:spacing w:val="3"/>
          </w:rPr>
          <w:t>s</w:t>
        </w:r>
      </w:ins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  <w:spacing w:val="3"/>
        </w:rPr>
        <w:t>that</w:t>
      </w:r>
      <w:r>
        <w:rPr>
          <w:rFonts w:cs="Arial"/>
          <w:b/>
          <w:bCs/>
          <w:spacing w:val="19"/>
        </w:rPr>
        <w:t xml:space="preserve"> </w:t>
      </w:r>
      <w:r>
        <w:rPr>
          <w:rFonts w:cs="Arial"/>
          <w:b/>
          <w:bCs/>
          <w:spacing w:val="-1"/>
        </w:rPr>
        <w:t>Do</w:t>
      </w:r>
      <w:r>
        <w:rPr>
          <w:rFonts w:cs="Arial"/>
          <w:b/>
          <w:bCs/>
          <w:spacing w:val="22"/>
        </w:rPr>
        <w:t xml:space="preserve"> </w:t>
      </w:r>
      <w:r>
        <w:rPr>
          <w:rFonts w:cs="Arial"/>
          <w:b/>
          <w:bCs/>
          <w:spacing w:val="1"/>
        </w:rPr>
        <w:t>Not</w:t>
      </w:r>
      <w:r>
        <w:rPr>
          <w:rFonts w:cs="Arial"/>
          <w:b/>
          <w:bCs/>
          <w:spacing w:val="19"/>
        </w:rPr>
        <w:t xml:space="preserve"> </w:t>
      </w:r>
      <w:r>
        <w:rPr>
          <w:rFonts w:cs="Arial"/>
          <w:b/>
          <w:bCs/>
          <w:spacing w:val="1"/>
        </w:rPr>
        <w:t>Rate</w:t>
      </w:r>
      <w:r>
        <w:rPr>
          <w:rFonts w:cs="Arial"/>
          <w:b/>
          <w:bCs/>
          <w:spacing w:val="33"/>
        </w:rPr>
        <w:t xml:space="preserve"> </w:t>
      </w:r>
      <w:r>
        <w:rPr>
          <w:rFonts w:cs="Arial"/>
          <w:b/>
          <w:bCs/>
          <w:spacing w:val="1"/>
        </w:rPr>
        <w:t>Using</w:t>
      </w:r>
      <w:r>
        <w:rPr>
          <w:rFonts w:cs="Arial"/>
          <w:b/>
          <w:bCs/>
          <w:spacing w:val="21"/>
        </w:rPr>
        <w:t xml:space="preserve"> </w:t>
      </w:r>
      <w:r>
        <w:rPr>
          <w:rFonts w:cs="Arial"/>
          <w:b/>
          <w:bCs/>
          <w:spacing w:val="6"/>
        </w:rPr>
        <w:t>Conventional</w:t>
      </w:r>
      <w:r>
        <w:rPr>
          <w:rFonts w:cs="Arial"/>
          <w:b/>
          <w:bCs/>
          <w:spacing w:val="16"/>
        </w:rPr>
        <w:t xml:space="preserve"> </w:t>
      </w:r>
      <w:r>
        <w:rPr>
          <w:rFonts w:cs="Arial"/>
          <w:b/>
          <w:bCs/>
          <w:spacing w:val="3"/>
        </w:rPr>
        <w:t>Approaches</w:t>
      </w:r>
      <w:r>
        <w:rPr>
          <w:rFonts w:cs="Arial"/>
          <w:b/>
          <w:bCs/>
          <w:spacing w:val="1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This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perhaps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most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3"/>
        </w:rPr>
        <w:t>common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scenario</w:t>
      </w:r>
      <w:r>
        <w:rPr>
          <w:rFonts w:cs="Arial"/>
          <w:spacing w:val="76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involves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cases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2"/>
        </w:rPr>
        <w:t>where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conventional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1"/>
        </w:rPr>
        <w:t xml:space="preserve"> </w:t>
      </w:r>
      <w:del w:id="2" w:author="John Braley" w:date="2018-09-28T14:09:00Z">
        <w:r w:rsidDel="0023208B">
          <w:rPr>
            <w:rFonts w:cs="Arial"/>
            <w:spacing w:val="2"/>
          </w:rPr>
          <w:delText>approaches</w:delText>
        </w:r>
        <w:r w:rsidDel="0023208B">
          <w:rPr>
            <w:rFonts w:cs="Arial"/>
            <w:spacing w:val="7"/>
          </w:rPr>
          <w:delText xml:space="preserve"> </w:delText>
        </w:r>
      </w:del>
      <w:ins w:id="3" w:author="John Braley" w:date="2018-09-28T14:09:00Z">
        <w:r w:rsidR="0023208B">
          <w:rPr>
            <w:rFonts w:cs="Arial"/>
            <w:spacing w:val="2"/>
          </w:rPr>
          <w:t>procedures</w:t>
        </w:r>
        <w:r w:rsidR="0023208B">
          <w:rPr>
            <w:rFonts w:cs="Arial"/>
            <w:spacing w:val="7"/>
          </w:rPr>
          <w:t xml:space="preserve"> </w:t>
        </w:r>
      </w:ins>
      <w:r>
        <w:rPr>
          <w:rFonts w:cs="Arial"/>
          <w:spacing w:val="2"/>
        </w:rPr>
        <w:t>are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suspected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being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overly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conservative.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8"/>
        </w:rPr>
        <w:t>I</w:t>
      </w:r>
      <w:r>
        <w:rPr>
          <w:rFonts w:cs="Arial"/>
          <w:spacing w:val="-7"/>
        </w:rPr>
        <w:t>n</w:t>
      </w:r>
      <w:r>
        <w:rPr>
          <w:rFonts w:cs="Arial"/>
          <w:spacing w:val="92"/>
        </w:rPr>
        <w:t xml:space="preserve"> </w:t>
      </w:r>
      <w:r>
        <w:rPr>
          <w:rFonts w:cs="Arial"/>
          <w:spacing w:val="1"/>
        </w:rPr>
        <w:t>these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cases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owners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faced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decision</w:t>
      </w:r>
      <w:ins w:id="4" w:author="John Braley" w:date="2018-09-28T14:10:00Z">
        <w:r w:rsidR="0023208B">
          <w:rPr>
            <w:rFonts w:cs="Arial"/>
          </w:rPr>
          <w:t>:</w:t>
        </w:r>
      </w:ins>
      <w:r>
        <w:rPr>
          <w:rFonts w:cs="Arial"/>
          <w:spacing w:val="24"/>
        </w:rPr>
        <w:t xml:space="preserve"> </w:t>
      </w:r>
      <w:del w:id="5" w:author="John Braley" w:date="2018-09-28T14:10:00Z">
        <w:r w:rsidDel="0023208B">
          <w:rPr>
            <w:rFonts w:cs="Arial"/>
          </w:rPr>
          <w:delText>to</w:delText>
        </w:r>
        <w:r w:rsidDel="0023208B">
          <w:rPr>
            <w:rFonts w:cs="Arial"/>
            <w:spacing w:val="23"/>
          </w:rPr>
          <w:delText xml:space="preserve"> </w:delText>
        </w:r>
      </w:del>
      <w:r>
        <w:rPr>
          <w:rFonts w:cs="Arial"/>
          <w:spacing w:val="-2"/>
        </w:rPr>
        <w:t>implement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23"/>
        </w:rPr>
        <w:t xml:space="preserve"> </w:t>
      </w:r>
      <w:proofErr w:type="spellStart"/>
      <w:r>
        <w:rPr>
          <w:rFonts w:cs="Arial"/>
          <w:spacing w:val="1"/>
        </w:rPr>
        <w:t>posting</w:t>
      </w:r>
      <w:proofErr w:type="gramStart"/>
      <w:ins w:id="6" w:author="John Braley" w:date="2018-09-28T14:10:00Z">
        <w:r w:rsidR="0023208B">
          <w:rPr>
            <w:rFonts w:cs="Arial"/>
            <w:spacing w:val="23"/>
          </w:rPr>
          <w:t>,</w:t>
        </w:r>
      </w:ins>
      <w:proofErr w:type="gramEnd"/>
      <w:del w:id="7" w:author="John Braley" w:date="2018-09-28T14:10:00Z">
        <w:r w:rsidDel="0023208B">
          <w:rPr>
            <w:rFonts w:cs="Arial"/>
            <w:spacing w:val="23"/>
          </w:rPr>
          <w:delText xml:space="preserve"> </w:delText>
        </w:r>
        <w:r w:rsidDel="0023208B">
          <w:rPr>
            <w:rFonts w:cs="Arial"/>
          </w:rPr>
          <w:delText>to</w:delText>
        </w:r>
        <w:r w:rsidDel="0023208B">
          <w:rPr>
            <w:rFonts w:cs="Arial"/>
            <w:spacing w:val="23"/>
          </w:rPr>
          <w:delText xml:space="preserve"> </w:delText>
        </w:r>
      </w:del>
      <w:r>
        <w:rPr>
          <w:rFonts w:cs="Arial"/>
          <w:spacing w:val="1"/>
        </w:rPr>
        <w:t>restrict</w:t>
      </w:r>
      <w:proofErr w:type="spellEnd"/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truck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traffic,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retrofit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increase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its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capacity,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perform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9"/>
        </w:rPr>
        <w:t xml:space="preserve"> </w:t>
      </w:r>
      <w:del w:id="8" w:author="John Braley" w:date="2018-09-28T14:10:00Z">
        <w:r w:rsidDel="0023208B">
          <w:rPr>
            <w:rFonts w:cs="Arial"/>
            <w:spacing w:val="1"/>
          </w:rPr>
          <w:delText>of</w:delText>
        </w:r>
        <w:r w:rsidDel="0023208B">
          <w:rPr>
            <w:rFonts w:cs="Arial"/>
            <w:spacing w:val="10"/>
          </w:rPr>
          <w:delText xml:space="preserve"> </w:delText>
        </w:r>
      </w:del>
      <w:ins w:id="9" w:author="John Braley" w:date="2018-09-28T14:10:00Z">
        <w:r w:rsidR="0023208B">
          <w:rPr>
            <w:rFonts w:cs="Arial"/>
            <w:spacing w:val="1"/>
          </w:rPr>
          <w:t>with</w:t>
        </w:r>
        <w:r w:rsidR="0023208B">
          <w:rPr>
            <w:rFonts w:cs="Arial"/>
            <w:spacing w:val="10"/>
          </w:rPr>
          <w:t xml:space="preserve"> </w:t>
        </w:r>
      </w:ins>
      <w:r>
        <w:rPr>
          <w:rFonts w:cs="Arial"/>
          <w:spacing w:val="1"/>
        </w:rPr>
        <w:t>refined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analysis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obtain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more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accurate</w:t>
      </w:r>
      <w:r>
        <w:rPr>
          <w:rFonts w:cs="Arial"/>
          <w:spacing w:val="88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less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conservative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rating.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Given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implications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restrictions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(especially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related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emergency</w:t>
      </w:r>
      <w:r>
        <w:rPr>
          <w:rFonts w:cs="Arial"/>
          <w:spacing w:val="70"/>
        </w:rPr>
        <w:t xml:space="preserve"> </w:t>
      </w:r>
      <w:r>
        <w:rPr>
          <w:rFonts w:cs="Arial"/>
        </w:rPr>
        <w:t>vehicle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mobility)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cost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retrofitting,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owners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opt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2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2"/>
        </w:rPr>
        <w:t>hope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discovering</w:t>
      </w:r>
      <w:r>
        <w:rPr>
          <w:rFonts w:cs="Arial"/>
          <w:spacing w:val="31"/>
        </w:rPr>
        <w:t xml:space="preserve"> </w:t>
      </w:r>
      <w:ins w:id="10" w:author="John Braley" w:date="2018-09-28T14:11:00Z">
        <w:r w:rsidR="0023208B">
          <w:rPr>
            <w:rFonts w:cs="Arial"/>
            <w:spacing w:val="31"/>
          </w:rPr>
          <w:t xml:space="preserve">that </w:t>
        </w:r>
      </w:ins>
      <w:r>
        <w:rPr>
          <w:rFonts w:cs="Arial"/>
          <w:spacing w:val="1"/>
        </w:rPr>
        <w:t>the</w:t>
      </w:r>
      <w:r>
        <w:rPr>
          <w:rFonts w:cs="Arial"/>
          <w:spacing w:val="68"/>
        </w:rPr>
        <w:t xml:space="preserve"> </w:t>
      </w:r>
      <w:r>
        <w:rPr>
          <w:rFonts w:cs="Arial"/>
          <w:spacing w:val="1"/>
        </w:rPr>
        <w:t>bridge’s</w:t>
      </w:r>
      <w:r>
        <w:rPr>
          <w:rFonts w:cs="Arial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sufficient.</w:t>
      </w:r>
    </w:p>
    <w:p w:rsidR="009B029B" w:rsidRDefault="007169F9">
      <w:pPr>
        <w:pStyle w:val="BodyText"/>
        <w:spacing w:before="121" w:line="298" w:lineRule="auto"/>
        <w:ind w:left="335" w:right="117"/>
        <w:jc w:val="both"/>
        <w:rPr>
          <w:rFonts w:cs="Arial"/>
        </w:rPr>
      </w:pPr>
      <w:r>
        <w:pict>
          <v:group id="_x0000_s1076" style="position:absolute;left:0;text-align:left;margin-left:39.5pt;margin-top:11.4pt;width:3pt;height:3pt;z-index:1072;mso-position-horizontal-relative:page" coordorigin="790,228" coordsize="60,60">
            <v:shape id="_x0000_s1077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rFonts w:cs="Arial"/>
          <w:b/>
          <w:bCs/>
          <w:spacing w:val="5"/>
        </w:rPr>
        <w:t>Bridges</w:t>
      </w:r>
      <w:r>
        <w:rPr>
          <w:rFonts w:cs="Arial"/>
          <w:b/>
          <w:bCs/>
          <w:spacing w:val="33"/>
        </w:rPr>
        <w:t xml:space="preserve"> </w:t>
      </w:r>
      <w:r>
        <w:rPr>
          <w:rFonts w:cs="Arial"/>
          <w:b/>
          <w:bCs/>
          <w:spacing w:val="1"/>
        </w:rPr>
        <w:t>with</w:t>
      </w:r>
      <w:r>
        <w:rPr>
          <w:rFonts w:cs="Arial"/>
          <w:b/>
          <w:bCs/>
          <w:spacing w:val="36"/>
        </w:rPr>
        <w:t xml:space="preserve"> </w:t>
      </w:r>
      <w:r>
        <w:rPr>
          <w:rFonts w:cs="Arial"/>
          <w:b/>
          <w:bCs/>
          <w:spacing w:val="4"/>
        </w:rPr>
        <w:t>Missing</w:t>
      </w:r>
      <w:r>
        <w:rPr>
          <w:rFonts w:cs="Arial"/>
          <w:b/>
          <w:bCs/>
          <w:spacing w:val="36"/>
        </w:rPr>
        <w:t xml:space="preserve"> </w:t>
      </w:r>
      <w:r>
        <w:rPr>
          <w:rFonts w:cs="Arial"/>
          <w:b/>
          <w:bCs/>
          <w:spacing w:val="3"/>
        </w:rPr>
        <w:t>Documentation</w:t>
      </w:r>
      <w:r>
        <w:rPr>
          <w:rFonts w:cs="Arial"/>
          <w:b/>
          <w:bCs/>
          <w:spacing w:val="3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8"/>
        </w:rPr>
        <w:t>I</w:t>
      </w:r>
      <w:r>
        <w:rPr>
          <w:rFonts w:cs="Arial"/>
          <w:spacing w:val="-7"/>
        </w:rPr>
        <w:t>n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1"/>
        </w:rPr>
        <w:t>these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cases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owners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2"/>
        </w:rPr>
        <w:t>required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develop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ratings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90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4"/>
        </w:rPr>
        <w:t>which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2"/>
        </w:rPr>
        <w:t>some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information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missing.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8"/>
        </w:rPr>
        <w:t>I</w:t>
      </w:r>
      <w:r>
        <w:rPr>
          <w:rFonts w:cs="Arial"/>
          <w:spacing w:val="-7"/>
        </w:rPr>
        <w:t>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many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cases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this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occurs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older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2"/>
        </w:rPr>
        <w:t>reinforced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concrete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concrete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encased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steel</w:t>
      </w:r>
      <w:r>
        <w:rPr>
          <w:rFonts w:cs="Arial"/>
        </w:rPr>
        <w:t xml:space="preserve"> </w:t>
      </w:r>
      <w:r>
        <w:rPr>
          <w:rFonts w:cs="Arial"/>
          <w:spacing w:val="2"/>
        </w:rPr>
        <w:t>girder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4"/>
        </w:rPr>
        <w:t>which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important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details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(reinforcement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layout</w:t>
      </w:r>
      <w:ins w:id="11" w:author="John Braley" w:date="2018-09-28T14:12:00Z">
        <w:r w:rsidR="0023208B">
          <w:rPr>
            <w:rFonts w:cs="Arial"/>
            <w:spacing w:val="1"/>
          </w:rPr>
          <w:t xml:space="preserve"> or</w:t>
        </w:r>
      </w:ins>
      <w:del w:id="12" w:author="John Braley" w:date="2018-09-28T14:12:00Z">
        <w:r w:rsidDel="0023208B">
          <w:rPr>
            <w:rFonts w:cs="Arial"/>
            <w:spacing w:val="1"/>
          </w:rPr>
          <w:delText>,</w:delText>
        </w:r>
      </w:del>
      <w:r>
        <w:rPr>
          <w:rFonts w:cs="Arial"/>
          <w:spacing w:val="4"/>
        </w:rPr>
        <w:t xml:space="preserve"> </w:t>
      </w:r>
      <w:r>
        <w:rPr>
          <w:rFonts w:cs="Arial"/>
          <w:spacing w:val="-3"/>
        </w:rPr>
        <w:t>size,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girder</w:t>
      </w:r>
      <w:r>
        <w:rPr>
          <w:rFonts w:cs="Arial"/>
          <w:spacing w:val="84"/>
        </w:rPr>
        <w:t xml:space="preserve"> </w:t>
      </w:r>
      <w:r>
        <w:rPr>
          <w:rFonts w:cs="Arial"/>
        </w:rPr>
        <w:t>dimensions,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1"/>
        </w:rPr>
        <w:t>etc.)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2"/>
        </w:rPr>
        <w:t>not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readily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2"/>
        </w:rPr>
        <w:t>apparent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2"/>
        </w:rPr>
        <w:t>through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visual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1"/>
        </w:rPr>
        <w:t>inspection.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8"/>
        </w:rPr>
        <w:t>I</w:t>
      </w:r>
      <w:r>
        <w:rPr>
          <w:rFonts w:cs="Arial"/>
          <w:spacing w:val="-7"/>
        </w:rPr>
        <w:t>n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such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1"/>
        </w:rPr>
        <w:t>cases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combination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7"/>
        </w:rPr>
        <w:t>ND</w:t>
      </w:r>
      <w:r>
        <w:rPr>
          <w:rFonts w:cs="Arial"/>
          <w:spacing w:val="-8"/>
        </w:rPr>
        <w:t>E</w:t>
      </w:r>
      <w:r>
        <w:rPr>
          <w:rFonts w:cs="Arial"/>
          <w:spacing w:val="62"/>
          <w:w w:val="99"/>
        </w:rPr>
        <w:t xml:space="preserve"> </w:t>
      </w:r>
      <w:r>
        <w:rPr>
          <w:rFonts w:cs="Arial"/>
          <w:spacing w:val="1"/>
        </w:rPr>
        <w:t>techniques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destructive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material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tests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generally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used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conjunction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estimate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76"/>
        </w:rPr>
        <w:t xml:space="preserve"> </w:t>
      </w:r>
      <w:r>
        <w:rPr>
          <w:rFonts w:cs="Arial"/>
          <w:spacing w:val="1"/>
        </w:rPr>
        <w:t>rating.</w:t>
      </w:r>
    </w:p>
    <w:p w:rsidR="009B029B" w:rsidRDefault="007169F9">
      <w:pPr>
        <w:pStyle w:val="BodyText"/>
        <w:spacing w:before="121" w:line="298" w:lineRule="auto"/>
        <w:ind w:left="335" w:right="124"/>
        <w:jc w:val="both"/>
        <w:rPr>
          <w:rFonts w:cs="Arial"/>
        </w:rPr>
      </w:pPr>
      <w:r>
        <w:pict>
          <v:group id="_x0000_s1074" style="position:absolute;left:0;text-align:left;margin-left:39.5pt;margin-top:11.4pt;width:3pt;height:3pt;z-index:1096;mso-position-horizontal-relative:page" coordorigin="790,228" coordsize="60,60">
            <v:shape id="_x0000_s1075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rFonts w:cs="Arial"/>
          <w:b/>
          <w:bCs/>
          <w:spacing w:val="5"/>
        </w:rPr>
        <w:t>Bridges</w:t>
      </w:r>
      <w:r>
        <w:rPr>
          <w:rFonts w:cs="Arial"/>
          <w:b/>
          <w:bCs/>
          <w:spacing w:val="42"/>
        </w:rPr>
        <w:t xml:space="preserve"> </w:t>
      </w:r>
      <w:r>
        <w:rPr>
          <w:rFonts w:cs="Arial"/>
          <w:b/>
          <w:bCs/>
          <w:spacing w:val="5"/>
        </w:rPr>
        <w:t>Subjected</w:t>
      </w:r>
      <w:r>
        <w:rPr>
          <w:rFonts w:cs="Arial"/>
          <w:b/>
          <w:bCs/>
          <w:spacing w:val="46"/>
        </w:rPr>
        <w:t xml:space="preserve"> </w:t>
      </w:r>
      <w:r>
        <w:rPr>
          <w:rFonts w:cs="Arial"/>
          <w:b/>
          <w:bCs/>
          <w:spacing w:val="2"/>
        </w:rPr>
        <w:t>to</w:t>
      </w:r>
      <w:r>
        <w:rPr>
          <w:rFonts w:cs="Arial"/>
          <w:b/>
          <w:bCs/>
          <w:spacing w:val="46"/>
        </w:rPr>
        <w:t xml:space="preserve"> </w:t>
      </w:r>
      <w:r>
        <w:rPr>
          <w:rFonts w:cs="Arial"/>
          <w:b/>
          <w:bCs/>
          <w:spacing w:val="3"/>
        </w:rPr>
        <w:t>Super-Loads</w:t>
      </w:r>
      <w:r>
        <w:rPr>
          <w:rFonts w:cs="Arial"/>
          <w:b/>
          <w:bCs/>
          <w:spacing w:val="4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3"/>
        </w:rPr>
        <w:t>T</w:t>
      </w:r>
      <w:r>
        <w:rPr>
          <w:rFonts w:cs="Arial"/>
          <w:spacing w:val="-12"/>
        </w:rPr>
        <w:t>o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2"/>
        </w:rPr>
        <w:t>ensure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safe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2"/>
        </w:rPr>
        <w:t>transport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2"/>
        </w:rPr>
        <w:t>super-loads,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-1"/>
        </w:rPr>
        <w:t>owners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2"/>
        </w:rPr>
        <w:t>opt</w:t>
      </w:r>
      <w:r>
        <w:rPr>
          <w:rFonts w:cs="Arial"/>
          <w:spacing w:val="4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2"/>
        </w:rPr>
        <w:t>perform</w:t>
      </w:r>
      <w:r>
        <w:rPr>
          <w:rFonts w:cs="Arial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clearly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establish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load-carrying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capacity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bridge.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Certainly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this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carried</w:t>
      </w:r>
      <w:r>
        <w:rPr>
          <w:rFonts w:cs="Arial"/>
          <w:spacing w:val="56"/>
        </w:rPr>
        <w:t xml:space="preserve"> </w:t>
      </w:r>
      <w:r>
        <w:rPr>
          <w:rFonts w:cs="Arial"/>
          <w:spacing w:val="2"/>
        </w:rPr>
        <w:t>out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movement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super-load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coupled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7"/>
        </w:rPr>
        <w:t>t</w:t>
      </w:r>
      <w:r>
        <w:rPr>
          <w:rFonts w:cs="Arial"/>
          <w:spacing w:val="-6"/>
        </w:rPr>
        <w:t>wo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scenarios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discussed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above,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but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also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used</w:t>
      </w:r>
      <w:r>
        <w:rPr>
          <w:rFonts w:cs="Arial"/>
          <w:spacing w:val="6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better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understand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performance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2"/>
        </w:rPr>
        <w:t>load-carrying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mechanisms</w:t>
      </w:r>
      <w:del w:id="13" w:author="John Braley" w:date="2018-09-28T14:14:00Z">
        <w:r w:rsidDel="0023208B">
          <w:rPr>
            <w:rFonts w:cs="Arial"/>
            <w:spacing w:val="24"/>
          </w:rPr>
          <w:delText xml:space="preserve"> </w:delText>
        </w:r>
        <w:r w:rsidDel="0023208B">
          <w:rPr>
            <w:rFonts w:cs="Arial"/>
            <w:spacing w:val="1"/>
          </w:rPr>
          <w:delText>that</w:delText>
        </w:r>
        <w:r w:rsidDel="0023208B">
          <w:rPr>
            <w:rFonts w:cs="Arial"/>
            <w:spacing w:val="24"/>
          </w:rPr>
          <w:delText xml:space="preserve"> </w:delText>
        </w:r>
        <w:r w:rsidDel="0023208B">
          <w:rPr>
            <w:rFonts w:cs="Arial"/>
            <w:spacing w:val="2"/>
          </w:rPr>
          <w:delText>are</w:delText>
        </w:r>
        <w:r w:rsidDel="0023208B">
          <w:rPr>
            <w:rFonts w:cs="Arial"/>
            <w:spacing w:val="27"/>
          </w:rPr>
          <w:delText xml:space="preserve"> </w:delText>
        </w:r>
        <w:r w:rsidDel="0023208B">
          <w:rPr>
            <w:rFonts w:cs="Arial"/>
            <w:spacing w:val="1"/>
          </w:rPr>
          <w:delText>generally</w:delText>
        </w:r>
        <w:r w:rsidDel="0023208B">
          <w:rPr>
            <w:rFonts w:cs="Arial"/>
            <w:spacing w:val="23"/>
          </w:rPr>
          <w:delText xml:space="preserve"> </w:delText>
        </w:r>
        <w:r w:rsidDel="0023208B">
          <w:rPr>
            <w:rFonts w:cs="Arial"/>
            <w:spacing w:val="1"/>
          </w:rPr>
          <w:delText>reliable</w:delText>
        </w:r>
        <w:r w:rsidDel="0023208B">
          <w:rPr>
            <w:rFonts w:cs="Arial"/>
            <w:spacing w:val="27"/>
          </w:rPr>
          <w:delText xml:space="preserve"> </w:delText>
        </w:r>
        <w:r w:rsidDel="0023208B">
          <w:rPr>
            <w:rFonts w:cs="Arial"/>
            <w:spacing w:val="2"/>
          </w:rPr>
          <w:delText>upon</w:delText>
        </w:r>
        <w:r w:rsidDel="0023208B">
          <w:rPr>
            <w:rFonts w:cs="Arial"/>
            <w:spacing w:val="26"/>
          </w:rPr>
          <w:delText xml:space="preserve"> </w:delText>
        </w:r>
        <w:r w:rsidDel="0023208B">
          <w:rPr>
            <w:rFonts w:cs="Arial"/>
            <w:spacing w:val="1"/>
          </w:rPr>
          <w:delText>for</w:delText>
        </w:r>
        <w:r w:rsidDel="0023208B">
          <w:rPr>
            <w:rFonts w:cs="Arial"/>
            <w:spacing w:val="29"/>
          </w:rPr>
          <w:delText xml:space="preserve"> </w:delText>
        </w:r>
        <w:r w:rsidDel="0023208B">
          <w:rPr>
            <w:rFonts w:cs="Arial"/>
            <w:spacing w:val="1"/>
          </w:rPr>
          <w:delText>load</w:delText>
        </w:r>
        <w:r w:rsidDel="0023208B">
          <w:rPr>
            <w:rFonts w:cs="Arial"/>
            <w:spacing w:val="62"/>
          </w:rPr>
          <w:delText xml:space="preserve"> </w:delText>
        </w:r>
        <w:r w:rsidDel="0023208B">
          <w:rPr>
            <w:rFonts w:cs="Arial"/>
            <w:spacing w:val="1"/>
          </w:rPr>
          <w:delText>rating</w:delText>
        </w:r>
      </w:del>
      <w:r>
        <w:rPr>
          <w:rFonts w:cs="Arial"/>
          <w:spacing w:val="1"/>
        </w:rPr>
        <w:t>.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3"/>
        </w:rPr>
        <w:t>Examples</w:t>
      </w:r>
      <w:r>
        <w:rPr>
          <w:rFonts w:cs="Arial"/>
          <w:spacing w:val="47"/>
        </w:rPr>
        <w:t xml:space="preserve"> </w:t>
      </w:r>
      <w:r>
        <w:rPr>
          <w:rFonts w:cs="Arial"/>
        </w:rPr>
        <w:t>include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composite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action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1"/>
        </w:rPr>
        <w:t>designed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as</w:t>
      </w:r>
      <w:r>
        <w:rPr>
          <w:rFonts w:cs="Arial"/>
          <w:spacing w:val="47"/>
        </w:rPr>
        <w:t xml:space="preserve"> </w:t>
      </w:r>
      <w:r>
        <w:rPr>
          <w:rFonts w:cs="Arial"/>
        </w:rPr>
        <w:t>non-composite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1"/>
        </w:rPr>
        <w:t>participation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94"/>
          <w:w w:val="99"/>
        </w:rPr>
        <w:t xml:space="preserve"> </w:t>
      </w:r>
      <w:r>
        <w:rPr>
          <w:rFonts w:cs="Arial"/>
          <w:spacing w:val="2"/>
        </w:rPr>
        <w:t>barriers</w:t>
      </w:r>
      <w:r>
        <w:rPr>
          <w:rFonts w:cs="Arial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sidewalks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carrying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loads.</w:t>
      </w:r>
    </w:p>
    <w:p w:rsidR="009B029B" w:rsidRDefault="009B029B">
      <w:pPr>
        <w:spacing w:line="298" w:lineRule="auto"/>
        <w:jc w:val="both"/>
        <w:rPr>
          <w:rFonts w:ascii="Arial" w:eastAsia="Arial" w:hAnsi="Arial" w:cs="Arial"/>
        </w:rPr>
        <w:sectPr w:rsidR="009B029B">
          <w:headerReference w:type="default" r:id="rId7"/>
          <w:type w:val="continuous"/>
          <w:pgSz w:w="12240" w:h="15840"/>
          <w:pgMar w:top="2060" w:right="660" w:bottom="280" w:left="680" w:header="1222" w:footer="720" w:gutter="0"/>
          <w:cols w:space="720"/>
        </w:sectPr>
      </w:pPr>
    </w:p>
    <w:p w:rsidR="009B029B" w:rsidRDefault="009B029B">
      <w:pPr>
        <w:spacing w:before="11"/>
        <w:rPr>
          <w:rFonts w:ascii="Arial" w:eastAsia="Arial" w:hAnsi="Arial" w:cs="Arial"/>
          <w:sz w:val="6"/>
          <w:szCs w:val="6"/>
        </w:rPr>
      </w:pPr>
    </w:p>
    <w:p w:rsidR="009B029B" w:rsidRDefault="007169F9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60694" cy="31327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0694" cy="31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9B" w:rsidRDefault="009B029B">
      <w:pPr>
        <w:spacing w:before="3"/>
        <w:rPr>
          <w:rFonts w:ascii="Arial" w:eastAsia="Arial" w:hAnsi="Arial" w:cs="Arial"/>
        </w:rPr>
      </w:pPr>
    </w:p>
    <w:p w:rsidR="009B029B" w:rsidRDefault="007169F9">
      <w:pPr>
        <w:pStyle w:val="BodyText"/>
        <w:spacing w:before="73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p w:rsidR="009B029B" w:rsidRDefault="009B029B">
      <w:pPr>
        <w:rPr>
          <w:rFonts w:ascii="Arial" w:eastAsia="Arial" w:hAnsi="Arial" w:cs="Arial"/>
        </w:rPr>
        <w:sectPr w:rsidR="009B029B">
          <w:headerReference w:type="default" r:id="rId9"/>
          <w:pgSz w:w="12240" w:h="15840"/>
          <w:pgMar w:top="500" w:right="680" w:bottom="280" w:left="700" w:header="0" w:footer="0" w:gutter="0"/>
          <w:cols w:space="720"/>
        </w:sectPr>
      </w:pPr>
    </w:p>
    <w:p w:rsidR="009B029B" w:rsidRDefault="009B029B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029B" w:rsidRDefault="009B029B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9B029B" w:rsidRDefault="007169F9">
      <w:pPr>
        <w:pStyle w:val="BodyText"/>
        <w:spacing w:before="73"/>
        <w:ind w:left="4925"/>
        <w:rPr>
          <w:rFonts w:cs="Arial"/>
        </w:rPr>
      </w:pPr>
      <w:r>
        <w:pict>
          <v:group id="_x0000_s1057" style="position:absolute;left:0;text-align:left;margin-left:39.85pt;margin-top:-6.05pt;width:227pt;height:32.35pt;z-index:1288;mso-position-horizontal-relative:page" coordorigin="797,-121" coordsize="4540,647">
            <v:group id="_x0000_s1072" style="position:absolute;left:823;top:-106;width:2286;height:2" coordorigin="823,-106" coordsize="2286,2">
              <v:shape id="_x0000_s1073" style="position:absolute;left:823;top:-106;width:2286;height:2" coordorigin="823,-106" coordsize="2286,0" path="m823,-106r2285,e" filled="f" strokecolor="#ededed" strokeweight=".53233mm">
                <v:path arrowok="t"/>
              </v:shape>
            </v:group>
            <v:group id="_x0000_s1070" style="position:absolute;left:805;top:502;width:2325;height:2" coordorigin="805,502" coordsize="2325,2">
              <v:shape id="_x0000_s1071" style="position:absolute;left:805;top:502;width:2325;height:2" coordorigin="805,502" coordsize="2325,0" path="m805,502r2325,e" filled="f" strokecolor="#ddd" strokeweight=".85pt">
                <v:path arrowok="t"/>
              </v:shape>
            </v:group>
            <v:group id="_x0000_s1068" style="position:absolute;left:3116;top:-103;width:2;height:614" coordorigin="3116,-103" coordsize="2,614">
              <v:shape id="_x0000_s1069" style="position:absolute;left:3116;top:-103;width:2;height:614" coordorigin="3116,-103" coordsize="0,614" path="m3116,-103r,613e" filled="f" strokecolor="#ededed" strokeweight=".54572mm">
                <v:path arrowok="t"/>
              </v:shape>
            </v:group>
            <v:group id="_x0000_s1066" style="position:absolute;left:819;top:-98;width:2;height:608" coordorigin="819,-98" coordsize="2,608">
              <v:shape id="_x0000_s1067" style="position:absolute;left:819;top:-98;width:2;height:608" coordorigin="819,-98" coordsize="0,608" path="m819,-98r,608e" filled="f" strokecolor="#ededed" strokeweight=".54572mm">
                <v:path arrowok="t"/>
              </v:shape>
            </v:group>
            <v:group id="_x0000_s1064" style="position:absolute;left:3178;top:-106;width:2136;height:2" coordorigin="3178,-106" coordsize="2136,2">
              <v:shape id="_x0000_s1065" style="position:absolute;left:3178;top:-106;width:2136;height:2" coordorigin="3178,-106" coordsize="2136,0" path="m3178,-106r2135,e" filled="f" strokecolor="#ddd" strokeweight=".53233mm">
                <v:path arrowok="t"/>
              </v:shape>
            </v:group>
            <v:group id="_x0000_s1062" style="position:absolute;left:5321;top:-103;width:2;height:614" coordorigin="5321,-103" coordsize="2,614">
              <v:shape id="_x0000_s1063" style="position:absolute;left:5321;top:-103;width:2;height:614" coordorigin="5321,-103" coordsize="0,614" path="m5321,-103r,613e" filled="f" strokecolor="#ddd" strokeweight=".54572mm">
                <v:path arrowok="t"/>
              </v:shape>
            </v:group>
            <v:group id="_x0000_s1058" style="position:absolute;left:3174;top:-98;width:2;height:608" coordorigin="3174,-98" coordsize="2,608">
              <v:shape id="_x0000_s1061" style="position:absolute;left:3174;top:-98;width:2;height:608" coordorigin="3174,-98" coordsize="0,608" path="m3174,-98r,608e" filled="f" strokecolor="#ddd" strokeweight=".54572mm">
                <v:path arrowok="t"/>
              </v:shape>
              <v:shape id="_x0000_s1060" type="#_x0000_t202" style="position:absolute;left:819;top:-106;width:2326;height:609" filled="f" stroked="f">
                <v:textbox inset="0,0,0,0">
                  <w:txbxContent>
                    <w:p w:rsidR="009B029B" w:rsidRDefault="007169F9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-3"/>
                          <w:sz w:val="21"/>
                        </w:rPr>
                        <w:t>Common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Scenarios</w:t>
                      </w:r>
                    </w:p>
                  </w:txbxContent>
                </v:textbox>
              </v:shape>
              <v:shape id="_x0000_s1059" type="#_x0000_t202" style="position:absolute;left:797;top:-121;width:4540;height:647" filled="f" stroked="f">
                <v:textbox inset="0,0,0,0">
                  <w:txbxContent>
                    <w:p w:rsidR="009B029B" w:rsidRDefault="009B029B">
                      <w:pPr>
                        <w:spacing w:before="10"/>
                        <w:rPr>
                          <w:rFonts w:ascii="Arial" w:eastAsia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9B029B" w:rsidRDefault="007169F9">
                      <w:pPr>
                        <w:ind w:left="2603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2"/>
                          <w:sz w:val="21"/>
                        </w:rPr>
                        <w:t>Current</w:t>
                      </w:r>
                      <w:r>
                        <w:rPr>
                          <w:rFonts w:ascii="Arial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Guidance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14" w:name="LR_summary_2"/>
      <w:bookmarkEnd w:id="14"/>
      <w:r>
        <w:t>Shortcomings</w:t>
      </w:r>
      <w:r>
        <w:rPr>
          <w:spacing w:val="-1"/>
        </w:rPr>
        <w:t xml:space="preserve"> </w:t>
      </w:r>
      <w:r>
        <w:rPr>
          <w:spacing w:val="1"/>
        </w:rPr>
        <w:t xml:space="preserve">of </w:t>
      </w:r>
      <w:r>
        <w:rPr>
          <w:spacing w:val="2"/>
        </w:rPr>
        <w:t xml:space="preserve">Current </w:t>
      </w:r>
      <w:r>
        <w:rPr>
          <w:spacing w:val="1"/>
        </w:rPr>
        <w:t>Guidance</w:t>
      </w:r>
    </w:p>
    <w:p w:rsidR="009B029B" w:rsidRDefault="009B029B">
      <w:pPr>
        <w:spacing w:before="1"/>
        <w:rPr>
          <w:rFonts w:ascii="Arial" w:eastAsia="Arial" w:hAnsi="Arial" w:cs="Arial"/>
          <w:sz w:val="26"/>
          <w:szCs w:val="26"/>
        </w:rPr>
      </w:pPr>
    </w:p>
    <w:p w:rsidR="009B029B" w:rsidRDefault="007169F9">
      <w:pPr>
        <w:pStyle w:val="BodyText"/>
        <w:spacing w:before="73"/>
        <w:ind w:left="365"/>
        <w:rPr>
          <w:rFonts w:cs="Arial"/>
        </w:rPr>
      </w:pPr>
      <w:r>
        <w:rPr>
          <w:spacing w:val="1"/>
        </w:rPr>
        <w:t>Overview</w:t>
      </w:r>
      <w:r>
        <w:rPr>
          <w:spacing w:val="-19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Best</w:t>
      </w:r>
      <w:r>
        <w:t xml:space="preserve"> Practices</w:t>
      </w:r>
    </w:p>
    <w:p w:rsidR="009B029B" w:rsidRDefault="009B029B">
      <w:pPr>
        <w:spacing w:before="7"/>
        <w:rPr>
          <w:rFonts w:ascii="Arial" w:eastAsia="Arial" w:hAnsi="Arial" w:cs="Arial"/>
          <w:sz w:val="15"/>
          <w:szCs w:val="15"/>
        </w:rPr>
      </w:pPr>
    </w:p>
    <w:p w:rsidR="009B029B" w:rsidRDefault="007169F9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4" style="width:533.35pt;height:.85pt;mso-position-horizontal-relative:char;mso-position-vertical-relative:line" coordsize="10667,17">
            <v:group id="_x0000_s1055" style="position:absolute;left:9;top:9;width:10650;height:2" coordorigin="9,9" coordsize="10650,2">
              <v:shape id="_x0000_s1056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9B029B" w:rsidRDefault="009B029B">
      <w:pPr>
        <w:spacing w:before="9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Heading2"/>
        <w:jc w:val="both"/>
        <w:rPr>
          <w:rFonts w:cs="Arial"/>
        </w:rPr>
      </w:pPr>
      <w:r>
        <w:rPr>
          <w:spacing w:val="-5"/>
        </w:rPr>
        <w:t>Load</w:t>
      </w:r>
      <w:r>
        <w:rPr>
          <w:spacing w:val="-4"/>
        </w:rPr>
        <w:t xml:space="preserve"> </w:t>
      </w:r>
      <w:r>
        <w:rPr>
          <w:spacing w:val="-2"/>
        </w:rPr>
        <w:t>testing</w:t>
      </w:r>
      <w:r>
        <w:rPr>
          <w:spacing w:val="-3"/>
        </w:rPr>
        <w:t xml:space="preserve"> </w:t>
      </w:r>
      <w:r>
        <w:rPr>
          <w:spacing w:val="-7"/>
        </w:rPr>
        <w:t>f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rating</w:t>
      </w:r>
    </w:p>
    <w:p w:rsidR="009B029B" w:rsidRDefault="007169F9">
      <w:pPr>
        <w:pStyle w:val="Heading3"/>
        <w:jc w:val="both"/>
        <w:rPr>
          <w:rFonts w:cs="Arial"/>
        </w:rPr>
      </w:pPr>
      <w:r>
        <w:rPr>
          <w:spacing w:val="1"/>
        </w:rPr>
        <w:t>Current</w:t>
      </w:r>
      <w:r>
        <w:rPr>
          <w:spacing w:val="5"/>
        </w:rPr>
        <w:t xml:space="preserve"> </w:t>
      </w:r>
      <w:r>
        <w:rPr>
          <w:spacing w:val="2"/>
        </w:rPr>
        <w:t>Guidance</w:t>
      </w:r>
    </w:p>
    <w:p w:rsidR="009B029B" w:rsidRDefault="007169F9">
      <w:pPr>
        <w:pStyle w:val="BodyText"/>
        <w:spacing w:before="191" w:line="298" w:lineRule="auto"/>
        <w:ind w:left="125" w:right="124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-6"/>
        </w:rPr>
        <w:t>AAS</w:t>
      </w:r>
      <w:r>
        <w:rPr>
          <w:spacing w:val="-5"/>
        </w:rPr>
        <w:t>H</w:t>
      </w:r>
      <w:r>
        <w:rPr>
          <w:spacing w:val="-6"/>
        </w:rPr>
        <w:t>TO</w:t>
      </w:r>
      <w:r>
        <w:rPr>
          <w:spacing w:val="8"/>
        </w:rPr>
        <w:t xml:space="preserve"> </w:t>
      </w:r>
      <w:r>
        <w:t>Manual</w:t>
      </w:r>
      <w:r>
        <w:rPr>
          <w:spacing w:val="5"/>
        </w:rPr>
        <w:t xml:space="preserve"> </w:t>
      </w:r>
      <w:r>
        <w:rPr>
          <w:spacing w:val="1"/>
        </w:rPr>
        <w:t>for</w:t>
      </w:r>
      <w:r>
        <w:rPr>
          <w:spacing w:val="12"/>
        </w:rPr>
        <w:t xml:space="preserve"> </w:t>
      </w:r>
      <w:r>
        <w:t>Bridge</w:t>
      </w:r>
      <w:r>
        <w:rPr>
          <w:spacing w:val="11"/>
        </w:rPr>
        <w:t xml:space="preserve"> </w:t>
      </w:r>
      <w:r>
        <w:t>Evaluation</w:t>
      </w:r>
      <w:r>
        <w:rPr>
          <w:spacing w:val="10"/>
        </w:rPr>
        <w:t xml:space="preserve"> </w:t>
      </w:r>
      <w:r>
        <w:rPr>
          <w:spacing w:val="1"/>
        </w:rPr>
        <w:t>guides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rPr>
          <w:spacing w:val="1"/>
        </w:rPr>
        <w:t>inspection,</w:t>
      </w:r>
      <w:r>
        <w:rPr>
          <w:spacing w:val="9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t>calculations</w:t>
      </w:r>
      <w:r>
        <w:rPr>
          <w:spacing w:val="7"/>
        </w:rPr>
        <w:t xml:space="preserve"> </w:t>
      </w:r>
      <w:r>
        <w:rPr>
          <w:spacing w:val="1"/>
        </w:rPr>
        <w:t>for</w:t>
      </w:r>
      <w:r>
        <w:rPr>
          <w:spacing w:val="12"/>
        </w:rPr>
        <w:t xml:space="preserve"> </w:t>
      </w:r>
      <w:r>
        <w:t>determining</w:t>
      </w:r>
      <w:r>
        <w:rPr>
          <w:spacing w:val="11"/>
        </w:rPr>
        <w:t xml:space="preserve"> </w:t>
      </w:r>
      <w:r>
        <w:rPr>
          <w:spacing w:val="1"/>
        </w:rPr>
        <w:t>load</w:t>
      </w:r>
      <w:r>
        <w:rPr>
          <w:spacing w:val="78"/>
        </w:rPr>
        <w:t xml:space="preserve"> </w:t>
      </w:r>
      <w:r>
        <w:rPr>
          <w:spacing w:val="1"/>
        </w:rPr>
        <w:t>rating</w:t>
      </w:r>
      <w:r>
        <w:rPr>
          <w:spacing w:val="5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reviewing</w:t>
      </w:r>
      <w:r>
        <w:rPr>
          <w:spacing w:val="5"/>
        </w:rPr>
        <w:t xml:space="preserve"> </w:t>
      </w:r>
      <w:r>
        <w:rPr>
          <w:spacing w:val="1"/>
        </w:rPr>
        <w:t>overload</w:t>
      </w:r>
      <w:r>
        <w:rPr>
          <w:spacing w:val="6"/>
        </w:rPr>
        <w:t xml:space="preserve"> </w:t>
      </w:r>
      <w:r>
        <w:rPr>
          <w:spacing w:val="-1"/>
        </w:rPr>
        <w:t>permit</w:t>
      </w:r>
      <w:r>
        <w:rPr>
          <w:spacing w:val="4"/>
        </w:rPr>
        <w:t xml:space="preserve"> </w:t>
      </w:r>
      <w:r>
        <w:rPr>
          <w:spacing w:val="1"/>
        </w:rPr>
        <w:t>applications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AAS</w:t>
      </w:r>
      <w:r>
        <w:rPr>
          <w:spacing w:val="-4"/>
        </w:rPr>
        <w:t>H</w:t>
      </w:r>
      <w:r>
        <w:rPr>
          <w:spacing w:val="-5"/>
        </w:rPr>
        <w:t>TO</w:t>
      </w:r>
      <w:r>
        <w:rPr>
          <w:spacing w:val="4"/>
        </w:rPr>
        <w:t xml:space="preserve"> </w:t>
      </w:r>
      <w:r>
        <w:t>2011).</w:t>
      </w:r>
      <w:r>
        <w:rPr>
          <w:spacing w:val="5"/>
        </w:rPr>
        <w:t xml:space="preserve"> </w:t>
      </w:r>
      <w:r>
        <w:rPr>
          <w:spacing w:val="2"/>
        </w:rPr>
        <w:t>Load</w:t>
      </w:r>
      <w:r>
        <w:rPr>
          <w:spacing w:val="5"/>
        </w:rPr>
        <w:t xml:space="preserve"> </w:t>
      </w:r>
      <w:r>
        <w:rPr>
          <w:spacing w:val="1"/>
        </w:rPr>
        <w:t>ratings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1"/>
        </w:rPr>
        <w:t>conjunction</w:t>
      </w:r>
      <w:r>
        <w:rPr>
          <w:spacing w:val="5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6"/>
        </w:rPr>
        <w:t xml:space="preserve"> </w:t>
      </w:r>
      <w:r>
        <w:t>inspection</w:t>
      </w:r>
      <w:r>
        <w:rPr>
          <w:spacing w:val="90"/>
        </w:rPr>
        <w:t xml:space="preserve"> </w:t>
      </w:r>
      <w:r>
        <w:rPr>
          <w:spacing w:val="1"/>
        </w:rPr>
        <w:t>findings</w:t>
      </w:r>
      <w:r>
        <w:rPr>
          <w:spacing w:val="29"/>
        </w:rPr>
        <w:t xml:space="preserve"> </w:t>
      </w:r>
      <w:r>
        <w:rPr>
          <w:spacing w:val="2"/>
        </w:rPr>
        <w:t>are</w:t>
      </w:r>
      <w:r>
        <w:rPr>
          <w:spacing w:val="33"/>
        </w:rPr>
        <w:t xml:space="preserve"> </w:t>
      </w:r>
      <w:r>
        <w:rPr>
          <w:spacing w:val="-1"/>
        </w:rPr>
        <w:t>expected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assist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33"/>
        </w:rPr>
        <w:t xml:space="preserve"> </w:t>
      </w:r>
      <w:r>
        <w:t>determining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2"/>
        </w:rPr>
        <w:t>need</w:t>
      </w:r>
      <w:r>
        <w:rPr>
          <w:spacing w:val="32"/>
        </w:rPr>
        <w:t xml:space="preserve"> </w:t>
      </w:r>
      <w:r>
        <w:rPr>
          <w:spacing w:val="1"/>
        </w:rPr>
        <w:t>for</w:t>
      </w:r>
      <w:r>
        <w:rPr>
          <w:spacing w:val="35"/>
        </w:rPr>
        <w:t xml:space="preserve"> </w:t>
      </w:r>
      <w:r>
        <w:rPr>
          <w:spacing w:val="1"/>
        </w:rPr>
        <w:t>posting,</w:t>
      </w:r>
      <w:r>
        <w:rPr>
          <w:spacing w:val="32"/>
        </w:rPr>
        <w:t xml:space="preserve"> </w:t>
      </w:r>
      <w:r>
        <w:rPr>
          <w:spacing w:val="2"/>
        </w:rPr>
        <w:t>strengthening</w:t>
      </w:r>
      <w:r>
        <w:rPr>
          <w:spacing w:val="33"/>
        </w:rPr>
        <w:t xml:space="preserve"> </w:t>
      </w:r>
      <w:r>
        <w:rPr>
          <w:spacing w:val="1"/>
        </w:rPr>
        <w:t>or</w:t>
      </w:r>
      <w:r>
        <w:rPr>
          <w:spacing w:val="34"/>
        </w:rPr>
        <w:t xml:space="preserve"> </w:t>
      </w:r>
      <w:r>
        <w:rPr>
          <w:spacing w:val="1"/>
        </w:rPr>
        <w:t>closure</w:t>
      </w:r>
      <w:r>
        <w:rPr>
          <w:spacing w:val="33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2"/>
        </w:rPr>
        <w:t>bridge.</w:t>
      </w:r>
      <w:r>
        <w:rPr>
          <w:spacing w:val="32"/>
        </w:rPr>
        <w:t xml:space="preserve"> </w:t>
      </w:r>
      <w:r>
        <w:rPr>
          <w:spacing w:val="2"/>
        </w:rPr>
        <w:t>Load</w:t>
      </w:r>
      <w:r>
        <w:rPr>
          <w:spacing w:val="58"/>
        </w:rPr>
        <w:t xml:space="preserve"> </w:t>
      </w:r>
      <w:r>
        <w:rPr>
          <w:spacing w:val="1"/>
        </w:rPr>
        <w:t>rating</w:t>
      </w:r>
      <w:r>
        <w:rPr>
          <w:spacing w:val="43"/>
        </w:rPr>
        <w:t xml:space="preserve"> </w:t>
      </w:r>
      <w:r>
        <w:rPr>
          <w:spacing w:val="-3"/>
        </w:rPr>
        <w:t>may</w:t>
      </w:r>
      <w:r>
        <w:rPr>
          <w:spacing w:val="40"/>
        </w:rPr>
        <w:t xml:space="preserve"> </w:t>
      </w:r>
      <w:r>
        <w:rPr>
          <w:spacing w:val="1"/>
        </w:rPr>
        <w:t>be</w:t>
      </w:r>
      <w:r>
        <w:rPr>
          <w:spacing w:val="43"/>
        </w:rPr>
        <w:t xml:space="preserve"> </w:t>
      </w:r>
      <w:r>
        <w:rPr>
          <w:spacing w:val="1"/>
        </w:rPr>
        <w:t>based</w:t>
      </w:r>
      <w:r>
        <w:rPr>
          <w:spacing w:val="43"/>
        </w:rPr>
        <w:t xml:space="preserve"> </w:t>
      </w:r>
      <w:r>
        <w:rPr>
          <w:spacing w:val="1"/>
        </w:rPr>
        <w:t>on</w:t>
      </w:r>
      <w:r>
        <w:rPr>
          <w:spacing w:val="43"/>
        </w:rPr>
        <w:t xml:space="preserve"> </w:t>
      </w:r>
      <w:r>
        <w:rPr>
          <w:spacing w:val="-1"/>
        </w:rPr>
        <w:t>approximate</w:t>
      </w:r>
      <w:r>
        <w:rPr>
          <w:spacing w:val="43"/>
        </w:rPr>
        <w:t xml:space="preserve"> </w:t>
      </w:r>
      <w:r>
        <w:rPr>
          <w:spacing w:val="1"/>
        </w:rPr>
        <w:t>or</w:t>
      </w:r>
      <w:r>
        <w:rPr>
          <w:spacing w:val="45"/>
        </w:rPr>
        <w:t xml:space="preserve"> </w:t>
      </w:r>
      <w:r>
        <w:rPr>
          <w:spacing w:val="1"/>
        </w:rPr>
        <w:t>refined</w:t>
      </w:r>
      <w:r>
        <w:rPr>
          <w:spacing w:val="43"/>
        </w:rPr>
        <w:t xml:space="preserve"> </w:t>
      </w:r>
      <w:r>
        <w:t>methods</w:t>
      </w:r>
      <w:r>
        <w:rPr>
          <w:spacing w:val="40"/>
        </w:rPr>
        <w:t xml:space="preserve"> </w:t>
      </w:r>
      <w:r>
        <w:rPr>
          <w:spacing w:val="1"/>
        </w:rPr>
        <w:t>of</w:t>
      </w:r>
      <w:r>
        <w:rPr>
          <w:spacing w:val="41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rPr>
          <w:spacing w:val="1"/>
        </w:rPr>
        <w:t>unless</w:t>
      </w:r>
      <w:r>
        <w:rPr>
          <w:spacing w:val="40"/>
        </w:rPr>
        <w:t xml:space="preserve"> </w:t>
      </w:r>
      <w:r>
        <w:rPr>
          <w:spacing w:val="1"/>
        </w:rPr>
        <w:t>load</w:t>
      </w:r>
      <w:r>
        <w:rPr>
          <w:spacing w:val="44"/>
        </w:rPr>
        <w:t xml:space="preserve"> </w:t>
      </w:r>
      <w:r>
        <w:t>testing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0"/>
        </w:rPr>
        <w:t xml:space="preserve"> </w:t>
      </w:r>
      <w:r>
        <w:rPr>
          <w:spacing w:val="2"/>
        </w:rPr>
        <w:t>leveraged.</w:t>
      </w:r>
      <w:r>
        <w:rPr>
          <w:spacing w:val="41"/>
        </w:rPr>
        <w:t xml:space="preserve"> </w:t>
      </w: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43"/>
        </w:rPr>
        <w:t xml:space="preserve"> </w:t>
      </w:r>
      <w:r>
        <w:rPr>
          <w:spacing w:val="1"/>
        </w:rPr>
        <w:t>an</w:t>
      </w:r>
      <w:r>
        <w:rPr>
          <w:spacing w:val="84"/>
        </w:rPr>
        <w:t xml:space="preserve"> </w:t>
      </w:r>
      <w:r>
        <w:rPr>
          <w:spacing w:val="-1"/>
        </w:rPr>
        <w:t>approximate</w:t>
      </w:r>
      <w:r>
        <w:rPr>
          <w:spacing w:val="11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t>analysis,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bridge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t>modeled</w:t>
      </w:r>
      <w:r>
        <w:rPr>
          <w:spacing w:val="12"/>
        </w:rPr>
        <w:t xml:space="preserve"> </w:t>
      </w:r>
      <w:r>
        <w:rPr>
          <w:spacing w:val="1"/>
        </w:rPr>
        <w:t>as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line-girder,</w:t>
      </w:r>
      <w:r>
        <w:rPr>
          <w:spacing w:val="10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2"/>
        </w:rPr>
        <w:t xml:space="preserve"> </w:t>
      </w:r>
      <w:r>
        <w:rPr>
          <w:spacing w:val="-1"/>
        </w:rPr>
        <w:t>its</w:t>
      </w:r>
      <w:r>
        <w:rPr>
          <w:spacing w:val="9"/>
        </w:rPr>
        <w:t xml:space="preserve"> </w:t>
      </w:r>
      <w:r>
        <w:rPr>
          <w:spacing w:val="2"/>
        </w:rPr>
        <w:t>share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1"/>
        </w:rPr>
        <w:t>loading</w:t>
      </w:r>
      <w:r>
        <w:rPr>
          <w:spacing w:val="12"/>
        </w:rPr>
        <w:t xml:space="preserve"> </w:t>
      </w:r>
      <w:r>
        <w:rPr>
          <w:spacing w:val="1"/>
        </w:rPr>
        <w:t>assigned</w:t>
      </w:r>
      <w:r>
        <w:rPr>
          <w:spacing w:val="12"/>
        </w:rPr>
        <w:t xml:space="preserve"> </w:t>
      </w:r>
      <w:r>
        <w:rPr>
          <w:spacing w:val="1"/>
        </w:rPr>
        <w:t>based</w:t>
      </w:r>
      <w:r>
        <w:rPr>
          <w:spacing w:val="70"/>
        </w:rPr>
        <w:t xml:space="preserve"> </w:t>
      </w:r>
      <w:r>
        <w:rPr>
          <w:spacing w:val="1"/>
        </w:rPr>
        <w:t>on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rPr>
          <w:spacing w:val="1"/>
        </w:rPr>
        <w:t>distribution</w:t>
      </w:r>
      <w:r>
        <w:rPr>
          <w:spacing w:val="36"/>
        </w:rPr>
        <w:t xml:space="preserve"> </w:t>
      </w:r>
      <w:r>
        <w:rPr>
          <w:spacing w:val="1"/>
        </w:rPr>
        <w:t>factors</w:t>
      </w:r>
      <w:r>
        <w:rPr>
          <w:spacing w:val="32"/>
        </w:rPr>
        <w:t xml:space="preserve"> </w:t>
      </w:r>
      <w:r>
        <w:rPr>
          <w:spacing w:val="1"/>
        </w:rPr>
        <w:t>used</w:t>
      </w:r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1"/>
        </w:rPr>
        <w:t>design.</w:t>
      </w:r>
      <w:r>
        <w:rPr>
          <w:spacing w:val="34"/>
        </w:rPr>
        <w:t xml:space="preserve"> </w:t>
      </w:r>
      <w:r>
        <w:rPr>
          <w:spacing w:val="-8"/>
        </w:rPr>
        <w:t>I</w:t>
      </w:r>
      <w:r>
        <w:rPr>
          <w:spacing w:val="-7"/>
        </w:rPr>
        <w:t>n</w:t>
      </w:r>
      <w:r>
        <w:rPr>
          <w:spacing w:val="36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t>case</w:t>
      </w:r>
      <w:r>
        <w:rPr>
          <w:spacing w:val="35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rPr>
          <w:spacing w:val="1"/>
        </w:rPr>
        <w:t>refined</w:t>
      </w:r>
      <w:r>
        <w:rPr>
          <w:spacing w:val="36"/>
        </w:rPr>
        <w:t xml:space="preserve"> </w:t>
      </w:r>
      <w:r>
        <w:t>analysis,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5"/>
        </w:rPr>
        <w:t xml:space="preserve"> </w:t>
      </w:r>
      <w:r>
        <w:t>stiffness</w:t>
      </w:r>
      <w:r>
        <w:rPr>
          <w:spacing w:val="33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rPr>
          <w:spacing w:val="1"/>
        </w:rPr>
        <w:t>each</w:t>
      </w:r>
      <w:r>
        <w:rPr>
          <w:spacing w:val="35"/>
        </w:rPr>
        <w:t xml:space="preserve"> </w:t>
      </w:r>
      <w:r>
        <w:t>element</w:t>
      </w:r>
      <w:r>
        <w:rPr>
          <w:spacing w:val="35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t>a</w:t>
      </w:r>
      <w:r>
        <w:rPr>
          <w:spacing w:val="84"/>
        </w:rPr>
        <w:t xml:space="preserve"> </w:t>
      </w:r>
      <w:r>
        <w:rPr>
          <w:spacing w:val="2"/>
        </w:rPr>
        <w:t>bridge</w:t>
      </w:r>
      <w:r>
        <w:rPr>
          <w:spacing w:val="12"/>
        </w:rPr>
        <w:t xml:space="preserve"> </w:t>
      </w:r>
      <w:r>
        <w:rPr>
          <w:spacing w:val="2"/>
        </w:rPr>
        <w:t>needs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1"/>
        </w:rPr>
        <w:t>be</w:t>
      </w:r>
      <w:r>
        <w:rPr>
          <w:spacing w:val="13"/>
        </w:rPr>
        <w:t xml:space="preserve"> </w:t>
      </w:r>
      <w:r>
        <w:rPr>
          <w:spacing w:val="-2"/>
        </w:rPr>
        <w:t>explicitly</w:t>
      </w:r>
      <w:r>
        <w:rPr>
          <w:spacing w:val="9"/>
        </w:rPr>
        <w:t xml:space="preserve"> </w:t>
      </w:r>
      <w:r>
        <w:rPr>
          <w:spacing w:val="2"/>
        </w:rPr>
        <w:t>represented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1"/>
        </w:rPr>
        <w:t>an</w:t>
      </w:r>
      <w:r>
        <w:rPr>
          <w:spacing w:val="13"/>
        </w:rPr>
        <w:t xml:space="preserve"> </w:t>
      </w:r>
      <w:r>
        <w:t>analytical</w:t>
      </w:r>
      <w:r>
        <w:rPr>
          <w:spacing w:val="7"/>
        </w:rPr>
        <w:t xml:space="preserve"> </w:t>
      </w:r>
      <w:r>
        <w:rPr>
          <w:spacing w:val="-1"/>
        </w:rPr>
        <w:t>model,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2"/>
        </w:rPr>
        <w:t xml:space="preserve"> </w:t>
      </w:r>
      <w:r>
        <w:t>finite</w:t>
      </w:r>
      <w:r>
        <w:rPr>
          <w:spacing w:val="13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rPr>
          <w:spacing w:val="-1"/>
        </w:rPr>
        <w:t>modeling</w:t>
      </w:r>
      <w:r>
        <w:rPr>
          <w:spacing w:val="13"/>
        </w:rPr>
        <w:t xml:space="preserve"> </w:t>
      </w:r>
      <w:r>
        <w:rPr>
          <w:spacing w:val="-1"/>
        </w:rPr>
        <w:t>(FEM)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10"/>
        </w:rPr>
        <w:t xml:space="preserve"> </w:t>
      </w:r>
      <w:r>
        <w:rPr>
          <w:spacing w:val="-1"/>
        </w:rPr>
        <w:t>become</w:t>
      </w:r>
      <w:r>
        <w:rPr>
          <w:spacing w:val="80"/>
        </w:rPr>
        <w:t xml:space="preserve"> </w:t>
      </w:r>
      <w:r>
        <w:rPr>
          <w:spacing w:val="1"/>
        </w:rPr>
        <w:t>quite</w:t>
      </w:r>
      <w:r>
        <w:rPr>
          <w:spacing w:val="45"/>
        </w:rPr>
        <w:t xml:space="preserve"> </w:t>
      </w:r>
      <w:r>
        <w:rPr>
          <w:spacing w:val="-2"/>
        </w:rPr>
        <w:t>common.</w:t>
      </w:r>
      <w:r>
        <w:rPr>
          <w:spacing w:val="44"/>
        </w:rPr>
        <w:t xml:space="preserve"> </w:t>
      </w:r>
      <w:r>
        <w:rPr>
          <w:spacing w:val="-5"/>
        </w:rPr>
        <w:t>However</w:t>
      </w:r>
      <w:r>
        <w:rPr>
          <w:spacing w:val="-6"/>
        </w:rPr>
        <w:t>,</w:t>
      </w:r>
      <w:r>
        <w:rPr>
          <w:spacing w:val="43"/>
        </w:rPr>
        <w:t xml:space="preserve"> </w:t>
      </w:r>
      <w:r>
        <w:rPr>
          <w:spacing w:val="-2"/>
        </w:rPr>
        <w:t>without</w:t>
      </w:r>
      <w:r>
        <w:rPr>
          <w:spacing w:val="44"/>
        </w:rPr>
        <w:t xml:space="preserve"> </w:t>
      </w:r>
      <w:r>
        <w:rPr>
          <w:spacing w:val="1"/>
        </w:rPr>
        <w:t>an</w:t>
      </w:r>
      <w:r>
        <w:rPr>
          <w:spacing w:val="46"/>
        </w:rPr>
        <w:t xml:space="preserve"> </w:t>
      </w:r>
      <w:r>
        <w:t>analysis</w:t>
      </w:r>
      <w:r>
        <w:rPr>
          <w:spacing w:val="41"/>
        </w:rPr>
        <w:t xml:space="preserve"> </w:t>
      </w:r>
      <w:r>
        <w:rPr>
          <w:spacing w:val="-1"/>
        </w:rPr>
        <w:t>model</w:t>
      </w:r>
      <w:r>
        <w:rPr>
          <w:spacing w:val="41"/>
        </w:rPr>
        <w:t xml:space="preserve"> </w:t>
      </w:r>
      <w:r>
        <w:rPr>
          <w:spacing w:val="1"/>
        </w:rPr>
        <w:t>that</w:t>
      </w:r>
      <w:r>
        <w:rPr>
          <w:spacing w:val="44"/>
        </w:rPr>
        <w:t xml:space="preserve"> </w:t>
      </w:r>
      <w:r>
        <w:rPr>
          <w:spacing w:val="1"/>
        </w:rPr>
        <w:t>reflects</w:t>
      </w:r>
      <w:r>
        <w:rPr>
          <w:spacing w:val="41"/>
        </w:rPr>
        <w:t xml:space="preserve"> </w:t>
      </w:r>
      <w:r>
        <w:rPr>
          <w:spacing w:val="1"/>
        </w:rPr>
        <w:t>the</w:t>
      </w:r>
      <w:r>
        <w:rPr>
          <w:spacing w:val="46"/>
        </w:rPr>
        <w:t xml:space="preserve"> </w:t>
      </w:r>
      <w:r>
        <w:rPr>
          <w:spacing w:val="1"/>
        </w:rPr>
        <w:t>as-is</w:t>
      </w:r>
      <w:r>
        <w:rPr>
          <w:spacing w:val="41"/>
        </w:rPr>
        <w:t xml:space="preserve"> </w:t>
      </w:r>
      <w:r>
        <w:t>dimensions,</w:t>
      </w:r>
      <w:r>
        <w:rPr>
          <w:spacing w:val="44"/>
        </w:rPr>
        <w:t xml:space="preserve"> </w:t>
      </w:r>
      <w:r>
        <w:rPr>
          <w:spacing w:val="1"/>
        </w:rPr>
        <w:t>conditions,</w:t>
      </w:r>
      <w:r>
        <w:rPr>
          <w:spacing w:val="44"/>
        </w:rPr>
        <w:t xml:space="preserve"> </w:t>
      </w:r>
      <w:r>
        <w:rPr>
          <w:spacing w:val="-1"/>
        </w:rPr>
        <w:t>movement</w:t>
      </w:r>
      <w:r>
        <w:rPr>
          <w:spacing w:val="66"/>
          <w:w w:val="99"/>
        </w:rPr>
        <w:t xml:space="preserve"> </w:t>
      </w:r>
      <w:r>
        <w:rPr>
          <w:spacing w:val="-1"/>
        </w:rPr>
        <w:t>systems,</w:t>
      </w:r>
      <w:r>
        <w:rPr>
          <w:spacing w:val="22"/>
        </w:rPr>
        <w:t xml:space="preserve"> </w:t>
      </w:r>
      <w:r>
        <w:rPr>
          <w:spacing w:val="1"/>
        </w:rPr>
        <w:t>continuity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3"/>
        </w:rPr>
        <w:t xml:space="preserve"> </w:t>
      </w:r>
      <w:r>
        <w:rPr>
          <w:spacing w:val="2"/>
        </w:rPr>
        <w:t>supports,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results</w:t>
      </w:r>
      <w:r>
        <w:rPr>
          <w:spacing w:val="20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23"/>
        </w:rPr>
        <w:t xml:space="preserve"> </w:t>
      </w:r>
      <w:r>
        <w:rPr>
          <w:spacing w:val="1"/>
        </w:rPr>
        <w:t>rating</w:t>
      </w:r>
      <w:r>
        <w:rPr>
          <w:spacing w:val="23"/>
        </w:rPr>
        <w:t xml:space="preserve"> </w:t>
      </w:r>
      <w:r>
        <w:rPr>
          <w:spacing w:val="1"/>
        </w:rPr>
        <w:t>analyses</w:t>
      </w:r>
      <w:r>
        <w:rPr>
          <w:spacing w:val="20"/>
        </w:rPr>
        <w:t xml:space="preserve"> </w:t>
      </w:r>
      <w:r>
        <w:rPr>
          <w:spacing w:val="-3"/>
        </w:rPr>
        <w:t>may</w:t>
      </w:r>
      <w:r>
        <w:rPr>
          <w:spacing w:val="20"/>
        </w:rPr>
        <w:t xml:space="preserve"> </w:t>
      </w:r>
      <w:r>
        <w:rPr>
          <w:spacing w:val="1"/>
        </w:rPr>
        <w:t>have</w:t>
      </w:r>
      <w:r>
        <w:rPr>
          <w:spacing w:val="23"/>
        </w:rPr>
        <w:t xml:space="preserve"> </w:t>
      </w:r>
      <w:r>
        <w:rPr>
          <w:spacing w:val="1"/>
        </w:rPr>
        <w:t>unacceptable</w:t>
      </w:r>
      <w:r>
        <w:rPr>
          <w:spacing w:val="23"/>
        </w:rPr>
        <w:t xml:space="preserve"> </w:t>
      </w:r>
      <w:r>
        <w:t>levels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56"/>
          <w:w w:val="99"/>
        </w:rPr>
        <w:t xml:space="preserve"> </w:t>
      </w:r>
      <w:r>
        <w:t>uncertainty.</w:t>
      </w:r>
    </w:p>
    <w:p w:rsidR="009B029B" w:rsidRDefault="007169F9">
      <w:pPr>
        <w:pStyle w:val="BodyText"/>
        <w:spacing w:line="298" w:lineRule="auto"/>
        <w:ind w:left="125" w:right="124"/>
        <w:jc w:val="both"/>
        <w:rPr>
          <w:rFonts w:cs="Arial"/>
        </w:rPr>
      </w:pPr>
      <w:r>
        <w:rPr>
          <w:spacing w:val="-13"/>
        </w:rPr>
        <w:t>T</w:t>
      </w:r>
      <w:r>
        <w:rPr>
          <w:spacing w:val="-12"/>
        </w:rPr>
        <w:t>o</w:t>
      </w:r>
      <w:r>
        <w:rPr>
          <w:spacing w:val="5"/>
        </w:rPr>
        <w:t xml:space="preserve"> </w:t>
      </w:r>
      <w:r>
        <w:rPr>
          <w:spacing w:val="2"/>
        </w:rPr>
        <w:t xml:space="preserve">address </w:t>
      </w:r>
      <w:r>
        <w:rPr>
          <w:spacing w:val="1"/>
        </w:rPr>
        <w:t>situations</w:t>
      </w:r>
      <w:r>
        <w:rPr>
          <w:spacing w:val="2"/>
        </w:rPr>
        <w:t xml:space="preserve"> </w:t>
      </w:r>
      <w:r>
        <w:rPr>
          <w:spacing w:val="-2"/>
        </w:rPr>
        <w:t>where</w:t>
      </w:r>
      <w:r>
        <w:rPr>
          <w:spacing w:val="5"/>
        </w:rPr>
        <w:t xml:space="preserve"> </w:t>
      </w:r>
      <w:r>
        <w:t>analytical</w:t>
      </w:r>
      <w:r>
        <w:rPr>
          <w:spacing w:val="1"/>
        </w:rPr>
        <w:t xml:space="preserve"> load</w:t>
      </w:r>
      <w:r>
        <w:rPr>
          <w:spacing w:val="5"/>
        </w:rPr>
        <w:t xml:space="preserve"> </w:t>
      </w:r>
      <w:r>
        <w:rPr>
          <w:spacing w:val="1"/>
        </w:rPr>
        <w:t>ratings</w:t>
      </w:r>
      <w:r>
        <w:rPr>
          <w:spacing w:val="2"/>
        </w:rPr>
        <w:t xml:space="preserve"> </w:t>
      </w:r>
      <w:r>
        <w:rPr>
          <w:spacing w:val="-3"/>
        </w:rPr>
        <w:t>may</w:t>
      </w:r>
      <w:r>
        <w:rPr>
          <w:spacing w:val="3"/>
        </w:rPr>
        <w:t xml:space="preserve"> </w:t>
      </w:r>
      <w:r>
        <w:rPr>
          <w:spacing w:val="2"/>
        </w:rPr>
        <w:t>not</w:t>
      </w:r>
      <w:r>
        <w:rPr>
          <w:spacing w:val="4"/>
        </w:rPr>
        <w:t xml:space="preserve"> </w:t>
      </w:r>
      <w:r>
        <w:rPr>
          <w:spacing w:val="1"/>
        </w:rPr>
        <w:t>provide</w:t>
      </w:r>
      <w:r>
        <w:rPr>
          <w:spacing w:val="5"/>
        </w:rPr>
        <w:t xml:space="preserve"> </w:t>
      </w:r>
      <w:r>
        <w:rPr>
          <w:spacing w:val="1"/>
        </w:rPr>
        <w:t>acceptable</w:t>
      </w:r>
      <w:r>
        <w:rPr>
          <w:spacing w:val="5"/>
        </w:rPr>
        <w:t xml:space="preserve"> </w:t>
      </w:r>
      <w:r>
        <w:rPr>
          <w:spacing w:val="1"/>
        </w:rPr>
        <w:t>results,</w:t>
      </w:r>
      <w:r>
        <w:rPr>
          <w:spacing w:val="4"/>
        </w:rPr>
        <w:t xml:space="preserve"> </w:t>
      </w:r>
      <w:r>
        <w:rPr>
          <w:spacing w:val="-1"/>
        </w:rPr>
        <w:t>Section</w:t>
      </w:r>
      <w:r>
        <w:rPr>
          <w:spacing w:val="6"/>
        </w:rPr>
        <w:t xml:space="preserve"> </w:t>
      </w:r>
      <w:r>
        <w:t>8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6"/>
        </w:rPr>
        <w:t>AAS</w:t>
      </w:r>
      <w:r>
        <w:rPr>
          <w:spacing w:val="-5"/>
        </w:rPr>
        <w:t>H</w:t>
      </w:r>
      <w:r>
        <w:rPr>
          <w:spacing w:val="-6"/>
        </w:rPr>
        <w:t>TO</w:t>
      </w:r>
      <w:r>
        <w:rPr>
          <w:spacing w:val="88"/>
          <w:w w:val="99"/>
        </w:rPr>
        <w:t xml:space="preserve"> </w:t>
      </w:r>
      <w:r>
        <w:t>Manual</w:t>
      </w:r>
      <w:r>
        <w:rPr>
          <w:spacing w:val="7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t>Bridge</w:t>
      </w:r>
      <w:r>
        <w:rPr>
          <w:spacing w:val="12"/>
        </w:rPr>
        <w:t xml:space="preserve"> </w:t>
      </w:r>
      <w:r>
        <w:t>Evaluation</w:t>
      </w:r>
      <w:r>
        <w:rPr>
          <w:spacing w:val="11"/>
        </w:rPr>
        <w:t xml:space="preserve"> </w:t>
      </w:r>
      <w:r>
        <w:rPr>
          <w:spacing w:val="1"/>
        </w:rPr>
        <w:t>provides</w:t>
      </w:r>
      <w:r>
        <w:rPr>
          <w:spacing w:val="8"/>
        </w:rPr>
        <w:t xml:space="preserve"> </w:t>
      </w:r>
      <w:r>
        <w:rPr>
          <w:spacing w:val="1"/>
        </w:rPr>
        <w:t>guidance</w:t>
      </w:r>
      <w:r>
        <w:rPr>
          <w:spacing w:val="12"/>
        </w:rPr>
        <w:t xml:space="preserve"> </w:t>
      </w:r>
      <w:r>
        <w:rPr>
          <w:spacing w:val="1"/>
        </w:rPr>
        <w:t>for</w:t>
      </w:r>
      <w:r>
        <w:rPr>
          <w:spacing w:val="13"/>
        </w:rPr>
        <w:t xml:space="preserve"> </w:t>
      </w:r>
      <w:r>
        <w:rPr>
          <w:spacing w:val="1"/>
        </w:rPr>
        <w:t>load</w:t>
      </w:r>
      <w:r>
        <w:rPr>
          <w:spacing w:val="12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rPr>
          <w:spacing w:val="1"/>
        </w:rPr>
        <w:t>as</w:t>
      </w:r>
      <w:r>
        <w:rPr>
          <w:spacing w:val="8"/>
        </w:rPr>
        <w:t xml:space="preserve"> </w:t>
      </w:r>
      <w:r>
        <w:rPr>
          <w:spacing w:val="1"/>
        </w:rPr>
        <w:t>an</w:t>
      </w:r>
      <w:r>
        <w:rPr>
          <w:spacing w:val="12"/>
        </w:rPr>
        <w:t xml:space="preserve"> </w:t>
      </w:r>
      <w:r>
        <w:rPr>
          <w:spacing w:val="1"/>
        </w:rPr>
        <w:t>alternative</w:t>
      </w:r>
      <w:r>
        <w:rPr>
          <w:spacing w:val="11"/>
        </w:rPr>
        <w:t xml:space="preserve"> </w:t>
      </w:r>
      <w:r>
        <w:rPr>
          <w:spacing w:val="1"/>
        </w:rPr>
        <w:t>load</w:t>
      </w:r>
      <w:r>
        <w:rPr>
          <w:spacing w:val="11"/>
        </w:rPr>
        <w:t xml:space="preserve"> </w:t>
      </w:r>
      <w:r>
        <w:rPr>
          <w:spacing w:val="1"/>
        </w:rPr>
        <w:t>rating</w:t>
      </w:r>
      <w:r>
        <w:rPr>
          <w:spacing w:val="12"/>
        </w:rPr>
        <w:t xml:space="preserve"> </w:t>
      </w:r>
      <w:r>
        <w:rPr>
          <w:spacing w:val="2"/>
        </w:rPr>
        <w:t>approach.</w:t>
      </w:r>
      <w:r>
        <w:rPr>
          <w:spacing w:val="86"/>
          <w:w w:val="99"/>
        </w:rPr>
        <w:t xml:space="preserve"> </w:t>
      </w:r>
      <w:r>
        <w:rPr>
          <w:spacing w:val="-2"/>
        </w:rPr>
        <w:t>Specifically,</w:t>
      </w:r>
      <w:r>
        <w:rPr>
          <w:spacing w:val="1"/>
        </w:rPr>
        <w:t xml:space="preserve"> the</w:t>
      </w:r>
      <w:r>
        <w:rPr>
          <w:spacing w:val="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rPr>
          <w:spacing w:val="1"/>
        </w:rPr>
        <w:t>defines</w:t>
      </w:r>
      <w:r>
        <w:t xml:space="preserve"> </w:t>
      </w:r>
      <w:r>
        <w:rPr>
          <w:spacing w:val="-7"/>
        </w:rPr>
        <w:t>t</w:t>
      </w:r>
      <w:r>
        <w:rPr>
          <w:spacing w:val="-6"/>
        </w:rPr>
        <w:t>wo</w:t>
      </w:r>
      <w:r>
        <w:rPr>
          <w:spacing w:val="3"/>
        </w:rPr>
        <w:t xml:space="preserve"> </w:t>
      </w:r>
      <w:r>
        <w:rPr>
          <w:spacing w:val="1"/>
        </w:rPr>
        <w:t>types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t>tests:</w:t>
      </w:r>
    </w:p>
    <w:p w:rsidR="009B029B" w:rsidRDefault="007169F9">
      <w:pPr>
        <w:pStyle w:val="BodyText"/>
        <w:spacing w:line="298" w:lineRule="auto"/>
        <w:ind w:left="335" w:right="121"/>
        <w:jc w:val="both"/>
        <w:rPr>
          <w:rFonts w:cs="Arial"/>
        </w:rPr>
      </w:pPr>
      <w:r>
        <w:pict>
          <v:group id="_x0000_s1052" style="position:absolute;left:0;text-align:left;margin-left:39.5pt;margin-top:12.9pt;width:3pt;height:3pt;z-index:1192;mso-position-horizontal-relative:page" coordorigin="790,258" coordsize="60,60">
            <v:shape id="_x0000_s1053" style="position:absolute;left:790;top:258;width:60;height:60" coordorigin="790,258" coordsize="60,60" path="m824,318r-8,l812,317,790,292r,-8l816,258r8,l850,284r,8l824,318xe" fillcolor="black" stroked="f">
              <v:path arrowok="t"/>
            </v:shape>
            <w10:wrap anchorx="page"/>
          </v:group>
        </w:pict>
      </w:r>
      <w:r>
        <w:rPr>
          <w:rFonts w:cs="Arial"/>
          <w:b/>
          <w:bCs/>
          <w:spacing w:val="2"/>
        </w:rPr>
        <w:t>Diagnostic</w:t>
      </w:r>
      <w:r>
        <w:rPr>
          <w:rFonts w:cs="Arial"/>
          <w:b/>
          <w:bCs/>
          <w:spacing w:val="18"/>
        </w:rPr>
        <w:t xml:space="preserve"> </w:t>
      </w:r>
      <w:r>
        <w:rPr>
          <w:rFonts w:cs="Arial"/>
          <w:b/>
          <w:bCs/>
          <w:spacing w:val="-25"/>
        </w:rPr>
        <w:t>T</w:t>
      </w:r>
      <w:r>
        <w:rPr>
          <w:rFonts w:cs="Arial"/>
          <w:b/>
          <w:bCs/>
          <w:spacing w:val="18"/>
        </w:rPr>
        <w:t>e</w:t>
      </w:r>
      <w:r>
        <w:rPr>
          <w:rFonts w:cs="Arial"/>
          <w:b/>
          <w:bCs/>
          <w:spacing w:val="3"/>
        </w:rPr>
        <w:t>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2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diagnostic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used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modify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developed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2"/>
        </w:rPr>
        <w:t>through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an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analytical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model.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3"/>
        </w:rPr>
        <w:t>As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80"/>
        </w:rPr>
        <w:t xml:space="preserve"> </w:t>
      </w:r>
      <w:r>
        <w:rPr>
          <w:rFonts w:cs="Arial"/>
          <w:spacing w:val="1"/>
        </w:rPr>
        <w:t>result,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key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requirement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use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diagnostic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model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acceptable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accuracy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18"/>
        </w:rPr>
        <w:t xml:space="preserve"> </w:t>
      </w:r>
      <w:del w:id="15" w:author="John Braley" w:date="2018-09-28T14:16:00Z">
        <w:r w:rsidDel="0023208B">
          <w:rPr>
            <w:rFonts w:cs="Arial"/>
          </w:rPr>
          <w:delText>available</w:delText>
        </w:r>
        <w:r w:rsidDel="0023208B">
          <w:rPr>
            <w:rFonts w:cs="Arial"/>
            <w:spacing w:val="76"/>
          </w:rPr>
          <w:delText xml:space="preserve"> </w:delText>
        </w:r>
      </w:del>
      <w:ins w:id="16" w:author="John Braley" w:date="2018-09-28T14:16:00Z">
        <w:r w:rsidR="0023208B">
          <w:rPr>
            <w:rFonts w:cs="Arial"/>
          </w:rPr>
          <w:t>developed</w:t>
        </w:r>
        <w:r w:rsidR="0023208B">
          <w:rPr>
            <w:rFonts w:cs="Arial"/>
            <w:spacing w:val="76"/>
          </w:rPr>
          <w:t xml:space="preserve"> </w:t>
        </w:r>
      </w:ins>
      <w:r>
        <w:rPr>
          <w:rFonts w:cs="Arial"/>
          <w:spacing w:val="1"/>
        </w:rPr>
        <w:t>for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question.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-8"/>
        </w:rPr>
        <w:t>I</w:t>
      </w:r>
      <w:r>
        <w:rPr>
          <w:rFonts w:cs="Arial"/>
          <w:spacing w:val="-7"/>
        </w:rPr>
        <w:t>n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typical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application,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model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1"/>
        </w:rPr>
        <w:t>used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-1"/>
        </w:rPr>
        <w:t>estimate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strain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at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68"/>
        </w:rPr>
        <w:t xml:space="preserve"> </w:t>
      </w:r>
      <w:r>
        <w:rPr>
          <w:rFonts w:cs="Arial"/>
          <w:spacing w:val="2"/>
        </w:rPr>
        <w:t>(governing)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location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single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truck.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strain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at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this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location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caused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2"/>
        </w:rPr>
        <w:t>same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truck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used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8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analysis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then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measured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during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test.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model</w:t>
      </w:r>
      <w:r>
        <w:rPr>
          <w:rFonts w:cs="Arial"/>
          <w:spacing w:val="9"/>
        </w:rPr>
        <w:t xml:space="preserve"> </w:t>
      </w:r>
      <w:ins w:id="17" w:author="John Braley" w:date="2018-09-28T14:17:00Z">
        <w:r w:rsidR="0023208B">
          <w:rPr>
            <w:rFonts w:cs="Arial"/>
            <w:spacing w:val="9"/>
          </w:rPr>
          <w:t xml:space="preserve">output </w:t>
        </w:r>
      </w:ins>
      <w:r>
        <w:rPr>
          <w:rFonts w:cs="Arial"/>
          <w:spacing w:val="-1"/>
        </w:rPr>
        <w:t>is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corrected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multiplying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its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results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ratio</w:t>
      </w:r>
      <w:r>
        <w:rPr>
          <w:rFonts w:cs="Arial"/>
          <w:spacing w:val="7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7"/>
        </w:rPr>
        <w:t xml:space="preserve"> </w:t>
      </w:r>
      <w:ins w:id="18" w:author="John Braley" w:date="2018-09-28T14:17:00Z">
        <w:r w:rsidR="0023208B">
          <w:rPr>
            <w:rFonts w:cs="Arial"/>
            <w:spacing w:val="7"/>
          </w:rPr>
          <w:t>measured-to-predicted</w:t>
        </w:r>
      </w:ins>
      <w:del w:id="19" w:author="John Braley" w:date="2018-09-28T14:17:00Z">
        <w:r w:rsidDel="0023208B">
          <w:rPr>
            <w:rFonts w:cs="Arial"/>
            <w:spacing w:val="1"/>
          </w:rPr>
          <w:delText>predicted-to-measured</w:delText>
        </w:r>
      </w:del>
      <w:r>
        <w:rPr>
          <w:rFonts w:cs="Arial"/>
          <w:spacing w:val="9"/>
        </w:rPr>
        <w:t xml:space="preserve"> </w:t>
      </w:r>
      <w:r>
        <w:rPr>
          <w:rFonts w:cs="Arial"/>
          <w:spacing w:val="2"/>
        </w:rPr>
        <w:t>response,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thus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bringing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prediction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at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location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into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agreement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14"/>
        </w:rPr>
        <w:t xml:space="preserve"> </w:t>
      </w:r>
      <w:r>
        <w:rPr>
          <w:rFonts w:cs="Arial"/>
        </w:rPr>
        <w:t>measurement</w:t>
      </w:r>
      <w:r>
        <w:rPr>
          <w:rFonts w:cs="Arial"/>
          <w:spacing w:val="2"/>
        </w:rPr>
        <w:t xml:space="preserve"> (see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following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section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discussion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shortcomings</w:t>
      </w:r>
      <w:r>
        <w:rPr>
          <w:rFonts w:cs="Arial"/>
          <w:spacing w:val="1"/>
        </w:rPr>
        <w:t xml:space="preserve"> of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this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2"/>
        </w:rPr>
        <w:t>approach).</w:t>
      </w:r>
    </w:p>
    <w:p w:rsidR="009B029B" w:rsidRDefault="007169F9">
      <w:pPr>
        <w:pStyle w:val="BodyText"/>
        <w:spacing w:before="121" w:line="298" w:lineRule="auto"/>
        <w:ind w:left="335" w:right="121"/>
        <w:jc w:val="both"/>
        <w:rPr>
          <w:rFonts w:cs="Arial"/>
        </w:rPr>
      </w:pPr>
      <w:r>
        <w:pict>
          <v:group id="_x0000_s1050" style="position:absolute;left:0;text-align:left;margin-left:39.5pt;margin-top:11.4pt;width:3pt;height:3pt;z-index:1216;mso-position-horizontal-relative:page" coordorigin="790,228" coordsize="60,60">
            <v:shape id="_x0000_s1051" style="position:absolute;left:790;top:228;width:60;height:60" coordorigin="790,228" coordsize="60,60" path="m824,288r-8,l812,287,790,262r,-8l816,228r8,l850,254r,8l824,288xe" fillcolor="black" stroked="f">
              <v:path arrowok="t"/>
            </v:shape>
            <w10:wrap anchorx="page"/>
          </v:group>
        </w:pict>
      </w:r>
      <w:r>
        <w:rPr>
          <w:rFonts w:cs="Arial"/>
          <w:b/>
          <w:bCs/>
          <w:spacing w:val="2"/>
        </w:rPr>
        <w:t>Proof</w:t>
      </w:r>
      <w:r>
        <w:rPr>
          <w:rFonts w:cs="Arial"/>
          <w:b/>
          <w:bCs/>
          <w:spacing w:val="50"/>
        </w:rPr>
        <w:t xml:space="preserve"> </w:t>
      </w:r>
      <w:r>
        <w:rPr>
          <w:rFonts w:cs="Arial"/>
          <w:b/>
          <w:bCs/>
          <w:spacing w:val="-25"/>
        </w:rPr>
        <w:t>T</w:t>
      </w:r>
      <w:r>
        <w:rPr>
          <w:rFonts w:cs="Arial"/>
          <w:b/>
          <w:bCs/>
          <w:spacing w:val="18"/>
        </w:rPr>
        <w:t>e</w:t>
      </w:r>
      <w:r>
        <w:rPr>
          <w:rFonts w:cs="Arial"/>
          <w:b/>
          <w:bCs/>
          <w:spacing w:val="3"/>
        </w:rPr>
        <w:t>s</w:t>
      </w:r>
      <w:r>
        <w:rPr>
          <w:rFonts w:cs="Arial"/>
          <w:b/>
          <w:bCs/>
        </w:rPr>
        <w:t>t</w:t>
      </w:r>
      <w:r>
        <w:rPr>
          <w:rFonts w:cs="Arial"/>
          <w:b/>
          <w:bCs/>
          <w:spacing w:val="5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3"/>
        </w:rPr>
        <w:t xml:space="preserve"> </w:t>
      </w:r>
      <w:r>
        <w:rPr>
          <w:rFonts w:cs="Arial"/>
          <w:spacing w:val="1"/>
        </w:rPr>
        <w:t>Proof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1"/>
        </w:rPr>
        <w:t>tests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involve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53"/>
        </w:rPr>
        <w:t xml:space="preserve"> </w:t>
      </w:r>
      <w:r>
        <w:rPr>
          <w:rFonts w:cs="Arial"/>
        </w:rPr>
        <w:t>application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large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52"/>
        </w:rPr>
        <w:t xml:space="preserve"> </w:t>
      </w:r>
      <w:r>
        <w:rPr>
          <w:rFonts w:cs="Arial"/>
        </w:rPr>
        <w:t>levels,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successful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performance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being</w:t>
      </w:r>
      <w:r>
        <w:rPr>
          <w:rFonts w:cs="Arial"/>
          <w:spacing w:val="60"/>
        </w:rPr>
        <w:t xml:space="preserve"> </w:t>
      </w:r>
      <w:r>
        <w:rPr>
          <w:rFonts w:cs="Arial"/>
          <w:spacing w:val="1"/>
        </w:rPr>
        <w:t>defined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as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lack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damage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structure.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2"/>
        </w:rPr>
        <w:t>These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1"/>
        </w:rPr>
        <w:t>tests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carried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2"/>
        </w:rPr>
        <w:t>out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2"/>
        </w:rPr>
        <w:t>without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need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an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analytical</w:t>
      </w:r>
      <w:r>
        <w:rPr>
          <w:rFonts w:cs="Arial"/>
          <w:spacing w:val="68"/>
        </w:rPr>
        <w:t xml:space="preserve"> </w:t>
      </w:r>
      <w:r>
        <w:rPr>
          <w:rFonts w:cs="Arial"/>
          <w:spacing w:val="-1"/>
        </w:rPr>
        <w:t>model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as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derived</w:t>
      </w:r>
      <w:r>
        <w:rPr>
          <w:rFonts w:cs="Arial"/>
          <w:spacing w:val="14"/>
        </w:rPr>
        <w:t xml:space="preserve"> </w:t>
      </w:r>
      <w:del w:id="20" w:author="John Braley" w:date="2018-09-28T14:18:00Z">
        <w:r w:rsidDel="00D47C8E">
          <w:rPr>
            <w:rFonts w:cs="Arial"/>
            <w:spacing w:val="1"/>
          </w:rPr>
          <w:delText>as</w:delText>
        </w:r>
      </w:del>
      <w:ins w:id="21" w:author="John Braley" w:date="2018-09-28T14:18:00Z">
        <w:r w:rsidR="00D47C8E">
          <w:rPr>
            <w:rFonts w:cs="Arial"/>
            <w:spacing w:val="1"/>
          </w:rPr>
          <w:t>from</w:t>
        </w:r>
      </w:ins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largest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resisted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without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damaging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bridge.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According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84"/>
        </w:rPr>
        <w:t xml:space="preserve"> </w:t>
      </w:r>
      <w:r>
        <w:rPr>
          <w:rFonts w:cs="Arial"/>
          <w:spacing w:val="-6"/>
        </w:rPr>
        <w:t>AAS</w:t>
      </w:r>
      <w:r>
        <w:rPr>
          <w:rFonts w:cs="Arial"/>
          <w:spacing w:val="-5"/>
        </w:rPr>
        <w:t>H</w:t>
      </w:r>
      <w:r>
        <w:rPr>
          <w:rFonts w:cs="Arial"/>
          <w:spacing w:val="-6"/>
        </w:rPr>
        <w:t>TO</w:t>
      </w:r>
      <w:ins w:id="22" w:author="John Braley" w:date="2018-09-28T14:18:00Z">
        <w:r w:rsidR="00D47C8E">
          <w:rPr>
            <w:rFonts w:cs="Arial"/>
            <w:spacing w:val="-6"/>
          </w:rPr>
          <w:t xml:space="preserve"> Manual for Bridge Evaluation</w:t>
        </w:r>
      </w:ins>
      <w:r>
        <w:rPr>
          <w:rFonts w:cs="Arial"/>
          <w:spacing w:val="38"/>
        </w:rPr>
        <w:t xml:space="preserve"> </w:t>
      </w:r>
      <w:r>
        <w:rPr>
          <w:rFonts w:cs="Arial"/>
          <w:spacing w:val="-6"/>
        </w:rPr>
        <w:t>M</w:t>
      </w:r>
      <w:r>
        <w:rPr>
          <w:rFonts w:cs="Arial"/>
          <w:spacing w:val="-7"/>
        </w:rPr>
        <w:t>BE,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2"/>
        </w:rPr>
        <w:t>during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2"/>
        </w:rPr>
        <w:t>“a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1"/>
        </w:rPr>
        <w:t>subjected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specific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1"/>
        </w:rPr>
        <w:t>loads,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39"/>
        </w:rPr>
        <w:t xml:space="preserve"> </w:t>
      </w:r>
      <w:r>
        <w:rPr>
          <w:rFonts w:cs="Arial"/>
          <w:spacing w:val="1"/>
        </w:rPr>
        <w:t>observations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-1"/>
        </w:rPr>
        <w:t>made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56"/>
        </w:rPr>
        <w:t xml:space="preserve"> </w:t>
      </w:r>
      <w:r>
        <w:rPr>
          <w:rFonts w:cs="Arial"/>
        </w:rPr>
        <w:t>determine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carries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these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without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damage.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terminated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when: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(a)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1"/>
        </w:rPr>
        <w:t>predetermined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5"/>
        </w:rPr>
        <w:t>maximum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has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2"/>
        </w:rPr>
        <w:t>been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reached,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(b)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exhibits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onset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nonlinear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behavior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87"/>
        </w:rPr>
        <w:t xml:space="preserve"> </w:t>
      </w:r>
      <w:r>
        <w:rPr>
          <w:rFonts w:cs="Arial"/>
          <w:spacing w:val="2"/>
        </w:rPr>
        <w:t>other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visible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signs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distress.”</w:t>
      </w: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spacing w:before="8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BodyText"/>
        <w:spacing w:before="0"/>
        <w:ind w:left="125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p w:rsidR="009B029B" w:rsidRDefault="009B029B">
      <w:pPr>
        <w:rPr>
          <w:rFonts w:ascii="Arial" w:eastAsia="Arial" w:hAnsi="Arial" w:cs="Arial"/>
        </w:rPr>
        <w:sectPr w:rsidR="009B029B">
          <w:headerReference w:type="default" r:id="rId10"/>
          <w:pgSz w:w="12240" w:h="15840"/>
          <w:pgMar w:top="2060" w:right="660" w:bottom="280" w:left="680" w:header="1222" w:footer="0" w:gutter="0"/>
          <w:cols w:space="720"/>
        </w:sectPr>
      </w:pPr>
    </w:p>
    <w:p w:rsidR="009B029B" w:rsidRDefault="009B029B">
      <w:pPr>
        <w:rPr>
          <w:rFonts w:ascii="Arial" w:eastAsia="Arial" w:hAnsi="Arial" w:cs="Arial"/>
          <w:b/>
          <w:bCs/>
          <w:sz w:val="20"/>
          <w:szCs w:val="20"/>
        </w:rPr>
      </w:pPr>
    </w:p>
    <w:p w:rsidR="009B029B" w:rsidRDefault="009B029B">
      <w:pPr>
        <w:spacing w:before="5"/>
        <w:rPr>
          <w:rFonts w:ascii="Arial" w:eastAsia="Arial" w:hAnsi="Arial" w:cs="Arial"/>
          <w:b/>
          <w:bCs/>
          <w:sz w:val="16"/>
          <w:szCs w:val="16"/>
        </w:rPr>
      </w:pPr>
    </w:p>
    <w:p w:rsidR="009B029B" w:rsidRDefault="007169F9">
      <w:pPr>
        <w:pStyle w:val="BodyText"/>
        <w:tabs>
          <w:tab w:val="left" w:pos="2719"/>
        </w:tabs>
        <w:spacing w:before="73"/>
        <w:ind w:left="365"/>
        <w:rPr>
          <w:rFonts w:cs="Arial"/>
        </w:rPr>
      </w:pPr>
      <w:r>
        <w:pict>
          <v:group id="_x0000_s1042" style="position:absolute;left:0;text-align:left;margin-left:268.2pt;margin-top:-6.05pt;width:188.35pt;height:32.35pt;z-index:1360;mso-position-horizontal-relative:page" coordorigin="5364,-121" coordsize="3767,647">
            <v:group id="_x0000_s1048" style="position:absolute;left:5383;top:-106;width:3726;height:2" coordorigin="5383,-106" coordsize="3726,2">
              <v:shape id="_x0000_s1049" style="position:absolute;left:5383;top:-106;width:3726;height:2" coordorigin="5383,-106" coordsize="3726,0" path="m5383,-106r3725,e" filled="f" strokecolor="#ddd" strokeweight=".53233mm">
                <v:path arrowok="t"/>
              </v:shape>
            </v:group>
            <v:group id="_x0000_s1046" style="position:absolute;left:9116;top:-103;width:2;height:614" coordorigin="9116,-103" coordsize="2,614">
              <v:shape id="_x0000_s1047" style="position:absolute;left:9116;top:-103;width:2;height:614" coordorigin="9116,-103" coordsize="0,614" path="m9116,-103r,613e" filled="f" strokecolor="#ddd" strokeweight=".54572mm">
                <v:path arrowok="t"/>
              </v:shape>
            </v:group>
            <v:group id="_x0000_s1043" style="position:absolute;left:5379;top:-98;width:2;height:608" coordorigin="5379,-98" coordsize="2,608">
              <v:shape id="_x0000_s1045" style="position:absolute;left:5379;top:-98;width:2;height:608" coordorigin="5379,-98" coordsize="0,608" path="m5379,-98r,608e" filled="f" strokecolor="#ddd" strokeweight=".54572mm">
                <v:path arrowok="t"/>
              </v:shape>
              <v:shape id="_x0000_s1044" type="#_x0000_t202" style="position:absolute;left:5379;top:-106;width:3737;height:616" filled="f" stroked="f">
                <v:textbox inset="0,0,0,0">
                  <w:txbxContent>
                    <w:p w:rsidR="009B029B" w:rsidRDefault="007169F9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z w:val="21"/>
                        </w:rPr>
                        <w:t>Shortcomings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 xml:space="preserve">of </w:t>
                      </w:r>
                      <w:r>
                        <w:rPr>
                          <w:rFonts w:ascii="Arial"/>
                          <w:spacing w:val="2"/>
                          <w:sz w:val="21"/>
                        </w:rPr>
                        <w:t xml:space="preserve">Current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Guidance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23" w:name="LR_summary_3"/>
      <w:bookmarkEnd w:id="23"/>
      <w:r>
        <w:rPr>
          <w:spacing w:val="-3"/>
        </w:rPr>
        <w:t>Common</w:t>
      </w:r>
      <w:r>
        <w:rPr>
          <w:spacing w:val="2"/>
        </w:rPr>
        <w:t xml:space="preserve"> </w:t>
      </w:r>
      <w:r>
        <w:rPr>
          <w:spacing w:val="1"/>
        </w:rPr>
        <w:t>Scenarios</w:t>
      </w:r>
      <w:r>
        <w:rPr>
          <w:spacing w:val="1"/>
        </w:rPr>
        <w:tab/>
      </w:r>
      <w:r>
        <w:rPr>
          <w:spacing w:val="2"/>
        </w:rPr>
        <w:t>Current</w:t>
      </w:r>
      <w:r>
        <w:rPr>
          <w:spacing w:val="1"/>
        </w:rPr>
        <w:t xml:space="preserve"> Guidance</w:t>
      </w:r>
    </w:p>
    <w:p w:rsidR="009B029B" w:rsidRDefault="009B029B">
      <w:pPr>
        <w:spacing w:before="1"/>
        <w:rPr>
          <w:rFonts w:ascii="Arial" w:eastAsia="Arial" w:hAnsi="Arial" w:cs="Arial"/>
          <w:sz w:val="26"/>
          <w:szCs w:val="26"/>
        </w:rPr>
      </w:pPr>
    </w:p>
    <w:p w:rsidR="009B029B" w:rsidRDefault="007169F9">
      <w:pPr>
        <w:pStyle w:val="BodyText"/>
        <w:spacing w:before="73"/>
        <w:ind w:left="365"/>
        <w:rPr>
          <w:rFonts w:cs="Arial"/>
        </w:rPr>
      </w:pPr>
      <w:r>
        <w:rPr>
          <w:spacing w:val="1"/>
        </w:rPr>
        <w:t>Overview</w:t>
      </w:r>
      <w:r>
        <w:rPr>
          <w:spacing w:val="-19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Best</w:t>
      </w:r>
      <w:r>
        <w:t xml:space="preserve"> Practices</w:t>
      </w:r>
    </w:p>
    <w:p w:rsidR="009B029B" w:rsidRDefault="009B029B">
      <w:pPr>
        <w:spacing w:before="7"/>
        <w:rPr>
          <w:rFonts w:ascii="Arial" w:eastAsia="Arial" w:hAnsi="Arial" w:cs="Arial"/>
          <w:sz w:val="15"/>
          <w:szCs w:val="15"/>
        </w:rPr>
      </w:pPr>
    </w:p>
    <w:p w:rsidR="009B029B" w:rsidRDefault="007169F9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9" style="width:533.35pt;height:.85pt;mso-position-horizontal-relative:char;mso-position-vertical-relative:line" coordsize="10667,17">
            <v:group id="_x0000_s1040" style="position:absolute;left:9;top:9;width:10650;height:2" coordorigin="9,9" coordsize="10650,2">
              <v:shape id="_x0000_s1041" style="position:absolute;left:9;top:9;width:10650;height:2" coordorigin="9,9" coordsize="10650,0" path="m9,9r10650,e" filled="f" strokecolor="#ddd" strokeweight=".85pt">
                <v:path arrowok="t"/>
              </v:shape>
            </v:group>
            <w10:wrap type="none"/>
            <w10:anchorlock/>
          </v:group>
        </w:pict>
      </w:r>
    </w:p>
    <w:p w:rsidR="009B029B" w:rsidRDefault="009B029B">
      <w:pPr>
        <w:spacing w:before="9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Heading2"/>
        <w:jc w:val="both"/>
        <w:rPr>
          <w:rFonts w:cs="Arial"/>
        </w:rPr>
      </w:pPr>
      <w:r>
        <w:rPr>
          <w:spacing w:val="-5"/>
        </w:rPr>
        <w:t>Load</w:t>
      </w:r>
      <w:r>
        <w:rPr>
          <w:spacing w:val="-4"/>
        </w:rPr>
        <w:t xml:space="preserve"> </w:t>
      </w:r>
      <w:r>
        <w:rPr>
          <w:spacing w:val="-2"/>
        </w:rPr>
        <w:t>testing</w:t>
      </w:r>
      <w:r>
        <w:rPr>
          <w:spacing w:val="-3"/>
        </w:rPr>
        <w:t xml:space="preserve"> </w:t>
      </w:r>
      <w:r>
        <w:rPr>
          <w:spacing w:val="-7"/>
        </w:rPr>
        <w:t>f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rating</w:t>
      </w:r>
    </w:p>
    <w:p w:rsidR="009B029B" w:rsidRDefault="007169F9">
      <w:pPr>
        <w:pStyle w:val="Heading3"/>
        <w:jc w:val="both"/>
      </w:pPr>
      <w:r>
        <w:rPr>
          <w:spacing w:val="1"/>
        </w:rPr>
        <w:t xml:space="preserve">Shortcomings </w:t>
      </w:r>
      <w:r>
        <w:rPr>
          <w:spacing w:val="-3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Current</w:t>
      </w:r>
      <w:r>
        <w:rPr>
          <w:spacing w:val="6"/>
        </w:rPr>
        <w:t xml:space="preserve"> </w:t>
      </w:r>
      <w:r>
        <w:rPr>
          <w:spacing w:val="2"/>
        </w:rPr>
        <w:t>Guidance</w:t>
      </w:r>
    </w:p>
    <w:p w:rsidR="009B029B" w:rsidRDefault="007169F9">
      <w:pPr>
        <w:pStyle w:val="BodyText"/>
        <w:spacing w:before="191" w:line="298" w:lineRule="auto"/>
        <w:ind w:left="125" w:right="124"/>
        <w:jc w:val="both"/>
        <w:rPr>
          <w:rFonts w:cs="Arial"/>
        </w:rPr>
      </w:pPr>
      <w:r>
        <w:rPr>
          <w:spacing w:val="1"/>
        </w:rPr>
        <w:t>Perhaps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most</w:t>
      </w:r>
      <w:r>
        <w:rPr>
          <w:spacing w:val="24"/>
        </w:rPr>
        <w:t xml:space="preserve"> </w:t>
      </w:r>
      <w:r>
        <w:t>significant</w:t>
      </w:r>
      <w:r>
        <w:rPr>
          <w:spacing w:val="23"/>
        </w:rPr>
        <w:t xml:space="preserve"> </w:t>
      </w:r>
      <w:r>
        <w:t>shortcoming</w:t>
      </w:r>
      <w:r>
        <w:rPr>
          <w:spacing w:val="25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2"/>
        </w:rPr>
        <w:t>current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26"/>
        </w:rPr>
        <w:t xml:space="preserve"> </w:t>
      </w:r>
      <w:r>
        <w:t>testing</w:t>
      </w:r>
      <w:r>
        <w:rPr>
          <w:spacing w:val="25"/>
        </w:rPr>
        <w:t xml:space="preserve"> </w:t>
      </w:r>
      <w:r>
        <w:rPr>
          <w:spacing w:val="1"/>
        </w:rPr>
        <w:t>guidance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simply</w:t>
      </w:r>
      <w:r>
        <w:rPr>
          <w:spacing w:val="21"/>
        </w:rPr>
        <w:t xml:space="preserve"> </w:t>
      </w:r>
      <w:r>
        <w:rPr>
          <w:spacing w:val="2"/>
        </w:rPr>
        <w:t>not</w:t>
      </w:r>
      <w:r>
        <w:rPr>
          <w:spacing w:val="23"/>
        </w:rPr>
        <w:t xml:space="preserve"> </w:t>
      </w:r>
      <w:r>
        <w:t>employed</w:t>
      </w:r>
      <w:r>
        <w:rPr>
          <w:spacing w:val="82"/>
        </w:rPr>
        <w:t xml:space="preserve"> </w:t>
      </w:r>
      <w:r>
        <w:rPr>
          <w:spacing w:val="2"/>
        </w:rPr>
        <w:t>very</w:t>
      </w:r>
      <w:r>
        <w:rPr>
          <w:spacing w:val="4"/>
        </w:rPr>
        <w:t xml:space="preserve"> </w:t>
      </w:r>
      <w:r>
        <w:rPr>
          <w:spacing w:val="1"/>
        </w:rPr>
        <w:t>often.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example,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2"/>
        </w:rPr>
        <w:t>recent</w:t>
      </w:r>
      <w:r>
        <w:rPr>
          <w:spacing w:val="6"/>
        </w:rPr>
        <w:t xml:space="preserve"> </w:t>
      </w:r>
      <w:r>
        <w:rPr>
          <w:spacing w:val="-8"/>
        </w:rPr>
        <w:t>NCHR</w:t>
      </w:r>
      <w:r>
        <w:rPr>
          <w:spacing w:val="-9"/>
        </w:rPr>
        <w:t>P</w:t>
      </w:r>
      <w:r>
        <w:rPr>
          <w:spacing w:val="-1"/>
        </w:rPr>
        <w:t xml:space="preserve"> </w:t>
      </w:r>
      <w:r>
        <w:rPr>
          <w:spacing w:val="1"/>
        </w:rPr>
        <w:t>study</w:t>
      </w:r>
      <w:r>
        <w:rPr>
          <w:spacing w:val="5"/>
        </w:rPr>
        <w:t xml:space="preserve"> </w:t>
      </w:r>
      <w:r>
        <w:rPr>
          <w:spacing w:val="-1"/>
        </w:rPr>
        <w:t>(Hearn</w:t>
      </w:r>
      <w:r>
        <w:rPr>
          <w:spacing w:val="7"/>
        </w:rPr>
        <w:t xml:space="preserve"> </w:t>
      </w:r>
      <w:r>
        <w:rPr>
          <w:spacing w:val="2"/>
        </w:rPr>
        <w:t>2014)</w:t>
      </w:r>
      <w:r>
        <w:rPr>
          <w:spacing w:val="10"/>
        </w:rPr>
        <w:t xml:space="preserve"> </w:t>
      </w:r>
      <w:r>
        <w:rPr>
          <w:spacing w:val="2"/>
        </w:rPr>
        <w:t>found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5"/>
        </w:rPr>
        <w:t xml:space="preserve"> </w:t>
      </w:r>
      <w:r>
        <w:rPr>
          <w:spacing w:val="-1"/>
        </w:rPr>
        <w:t>approximately</w:t>
      </w:r>
      <w:r>
        <w:rPr>
          <w:spacing w:val="5"/>
        </w:rPr>
        <w:t xml:space="preserve"> </w:t>
      </w:r>
      <w:r>
        <w:rPr>
          <w:spacing w:val="2"/>
        </w:rPr>
        <w:t>600</w:t>
      </w:r>
      <w:r>
        <w:rPr>
          <w:spacing w:val="7"/>
        </w:rPr>
        <w:t xml:space="preserve"> </w:t>
      </w:r>
      <w:r>
        <w:rPr>
          <w:spacing w:val="2"/>
        </w:rPr>
        <w:t>bridges</w:t>
      </w:r>
      <w:r>
        <w:rPr>
          <w:spacing w:val="5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ins w:id="24" w:author="John Braley" w:date="2018-09-28T14:20:00Z">
        <w:r w:rsidR="00D47C8E">
          <w:rPr>
            <w:spacing w:val="-5"/>
          </w:rPr>
          <w:t>in</w:t>
        </w:r>
      </w:ins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-6"/>
        </w:rPr>
        <w:t>U</w:t>
      </w:r>
      <w:del w:id="25" w:author="John Braley" w:date="2018-09-28T14:20:00Z">
        <w:r w:rsidDel="00D47C8E">
          <w:rPr>
            <w:spacing w:val="-7"/>
          </w:rPr>
          <w:delText>.</w:delText>
        </w:r>
      </w:del>
      <w:r>
        <w:rPr>
          <w:spacing w:val="-7"/>
        </w:rPr>
        <w:t>S</w:t>
      </w:r>
      <w:del w:id="26" w:author="John Braley" w:date="2018-09-28T14:20:00Z">
        <w:r w:rsidDel="00D47C8E">
          <w:rPr>
            <w:spacing w:val="-7"/>
          </w:rPr>
          <w:delText>.</w:delText>
        </w:r>
      </w:del>
      <w:r>
        <w:rPr>
          <w:spacing w:val="72"/>
          <w:w w:val="99"/>
        </w:rPr>
        <w:t xml:space="preserve"> </w:t>
      </w:r>
      <w:r>
        <w:rPr>
          <w:spacing w:val="1"/>
        </w:rPr>
        <w:t>have</w:t>
      </w:r>
      <w:r>
        <w:rPr>
          <w:spacing w:val="38"/>
        </w:rPr>
        <w:t xml:space="preserve"> </w:t>
      </w:r>
      <w:r>
        <w:rPr>
          <w:spacing w:val="2"/>
        </w:rPr>
        <w:t>been</w:t>
      </w:r>
      <w:r>
        <w:rPr>
          <w:spacing w:val="39"/>
        </w:rPr>
        <w:t xml:space="preserve"> </w:t>
      </w:r>
      <w:r>
        <w:rPr>
          <w:spacing w:val="2"/>
        </w:rPr>
        <w:t>rated</w:t>
      </w:r>
      <w:r>
        <w:rPr>
          <w:spacing w:val="39"/>
        </w:rPr>
        <w:t xml:space="preserve"> </w:t>
      </w:r>
      <w:r>
        <w:rPr>
          <w:spacing w:val="2"/>
        </w:rPr>
        <w:t>through</w:t>
      </w:r>
      <w:r>
        <w:rPr>
          <w:spacing w:val="39"/>
        </w:rPr>
        <w:t xml:space="preserve"> </w:t>
      </w:r>
      <w:r>
        <w:rPr>
          <w:spacing w:val="1"/>
        </w:rPr>
        <w:t>load</w:t>
      </w:r>
      <w:r>
        <w:rPr>
          <w:spacing w:val="39"/>
        </w:rPr>
        <w:t xml:space="preserve"> </w:t>
      </w:r>
      <w:r>
        <w:t>testing</w:t>
      </w:r>
      <w:r>
        <w:rPr>
          <w:spacing w:val="38"/>
        </w:rPr>
        <w:t xml:space="preserve"> </w:t>
      </w:r>
      <w:r>
        <w:rPr>
          <w:spacing w:val="2"/>
        </w:rPr>
        <w:t>procedures.</w:t>
      </w:r>
      <w:r>
        <w:rPr>
          <w:spacing w:val="38"/>
        </w:rPr>
        <w:t xml:space="preserve"> </w:t>
      </w:r>
      <w:r>
        <w:rPr>
          <w:spacing w:val="-1"/>
        </w:rPr>
        <w:t>While</w:t>
      </w:r>
      <w:r>
        <w:rPr>
          <w:spacing w:val="39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rPr>
          <w:spacing w:val="-3"/>
        </w:rPr>
        <w:t>may</w:t>
      </w:r>
      <w:r>
        <w:rPr>
          <w:spacing w:val="36"/>
        </w:rPr>
        <w:t xml:space="preserve"> </w:t>
      </w:r>
      <w:r>
        <w:rPr>
          <w:spacing w:val="1"/>
        </w:rPr>
        <w:t>sound</w:t>
      </w:r>
      <w:r>
        <w:rPr>
          <w:spacing w:val="39"/>
        </w:rPr>
        <w:t xml:space="preserve"> </w:t>
      </w:r>
      <w:r>
        <w:rPr>
          <w:spacing w:val="-1"/>
        </w:rPr>
        <w:t>like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significant</w:t>
      </w:r>
      <w:r>
        <w:rPr>
          <w:spacing w:val="38"/>
        </w:rPr>
        <w:t xml:space="preserve"> </w:t>
      </w:r>
      <w:r>
        <w:rPr>
          <w:spacing w:val="-2"/>
        </w:rPr>
        <w:t>number,</w:t>
      </w:r>
      <w:r>
        <w:rPr>
          <w:spacing w:val="38"/>
        </w:rPr>
        <w:t xml:space="preserve"> </w:t>
      </w:r>
      <w:r>
        <w:rPr>
          <w:spacing w:val="-1"/>
        </w:rPr>
        <w:t>it</w:t>
      </w:r>
      <w:r>
        <w:rPr>
          <w:spacing w:val="38"/>
        </w:rPr>
        <w:t xml:space="preserve"> </w:t>
      </w:r>
      <w:del w:id="27" w:author="John Braley" w:date="2018-09-28T14:20:00Z">
        <w:r w:rsidDel="00D47C8E">
          <w:delText>pails</w:delText>
        </w:r>
      </w:del>
      <w:ins w:id="28" w:author="John Braley" w:date="2018-09-28T14:20:00Z">
        <w:r w:rsidR="00D47C8E">
          <w:t>pales</w:t>
        </w:r>
      </w:ins>
      <w:r>
        <w:rPr>
          <w:spacing w:val="36"/>
        </w:rPr>
        <w:t xml:space="preserve"> </w:t>
      </w:r>
      <w:r>
        <w:rPr>
          <w:spacing w:val="-1"/>
        </w:rPr>
        <w:t>in</w:t>
      </w:r>
      <w:r>
        <w:rPr>
          <w:spacing w:val="88"/>
        </w:rPr>
        <w:t xml:space="preserve"> </w:t>
      </w:r>
      <w:r>
        <w:t>comparison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approximately</w:t>
      </w:r>
      <w:r>
        <w:rPr>
          <w:spacing w:val="22"/>
        </w:rPr>
        <w:t xml:space="preserve"> </w:t>
      </w:r>
      <w:r>
        <w:rPr>
          <w:spacing w:val="2"/>
        </w:rPr>
        <w:t>60,000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24"/>
        </w:rPr>
        <w:t xml:space="preserve"> </w:t>
      </w:r>
      <w:r>
        <w:rPr>
          <w:spacing w:val="2"/>
        </w:rPr>
        <w:t>are</w:t>
      </w:r>
      <w:r>
        <w:rPr>
          <w:spacing w:val="26"/>
        </w:rPr>
        <w:t xml:space="preserve"> </w:t>
      </w:r>
      <w:r>
        <w:rPr>
          <w:spacing w:val="2"/>
        </w:rPr>
        <w:t>currently</w:t>
      </w:r>
      <w:r>
        <w:rPr>
          <w:spacing w:val="22"/>
        </w:rPr>
        <w:t xml:space="preserve"> </w:t>
      </w:r>
      <w:r>
        <w:rPr>
          <w:spacing w:val="1"/>
        </w:rPr>
        <w:t>posted</w:t>
      </w:r>
      <w:r>
        <w:rPr>
          <w:spacing w:val="26"/>
        </w:rPr>
        <w:t xml:space="preserve"> </w:t>
      </w:r>
      <w:r>
        <w:rPr>
          <w:spacing w:val="2"/>
        </w:rPr>
        <w:t>throughout</w:t>
      </w:r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-6"/>
        </w:rPr>
        <w:t>U</w:t>
      </w:r>
      <w:del w:id="29" w:author="John Braley" w:date="2018-09-28T14:20:00Z">
        <w:r w:rsidDel="00D47C8E">
          <w:rPr>
            <w:spacing w:val="-7"/>
          </w:rPr>
          <w:delText>.</w:delText>
        </w:r>
      </w:del>
      <w:r>
        <w:rPr>
          <w:spacing w:val="-7"/>
        </w:rPr>
        <w:t>S.</w:t>
      </w:r>
      <w:r>
        <w:rPr>
          <w:spacing w:val="24"/>
        </w:rPr>
        <w:t xml:space="preserve"> </w:t>
      </w:r>
      <w:r>
        <w:rPr>
          <w:spacing w:val="-8"/>
        </w:rPr>
        <w:t>It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1"/>
        </w:rPr>
        <w:t>certainly</w:t>
      </w:r>
      <w:r>
        <w:rPr>
          <w:spacing w:val="22"/>
        </w:rPr>
        <w:t xml:space="preserve"> </w:t>
      </w:r>
      <w:r>
        <w:t>possible</w:t>
      </w:r>
      <w:r>
        <w:rPr>
          <w:spacing w:val="26"/>
        </w:rPr>
        <w:t xml:space="preserve"> </w:t>
      </w:r>
      <w:r>
        <w:rPr>
          <w:spacing w:val="1"/>
        </w:rPr>
        <w:t>that</w:t>
      </w:r>
      <w:r>
        <w:rPr>
          <w:spacing w:val="88"/>
          <w:w w:val="99"/>
        </w:rPr>
        <w:t xml:space="preserve"> </w:t>
      </w:r>
      <w:r>
        <w:rPr>
          <w:spacing w:val="-1"/>
        </w:rPr>
        <w:t>owners</w:t>
      </w:r>
      <w:r>
        <w:rPr>
          <w:spacing w:val="50"/>
        </w:rPr>
        <w:t xml:space="preserve"> </w:t>
      </w:r>
      <w:r>
        <w:rPr>
          <w:spacing w:val="-2"/>
        </w:rPr>
        <w:t>simply</w:t>
      </w:r>
      <w:r>
        <w:rPr>
          <w:spacing w:val="50"/>
        </w:rPr>
        <w:t xml:space="preserve"> </w:t>
      </w:r>
      <w:r>
        <w:rPr>
          <w:spacing w:val="1"/>
        </w:rPr>
        <w:t>do</w:t>
      </w:r>
      <w:r>
        <w:rPr>
          <w:spacing w:val="53"/>
        </w:rPr>
        <w:t xml:space="preserve"> </w:t>
      </w:r>
      <w:r>
        <w:rPr>
          <w:spacing w:val="2"/>
        </w:rPr>
        <w:t>not</w:t>
      </w:r>
      <w:r>
        <w:rPr>
          <w:spacing w:val="51"/>
        </w:rPr>
        <w:t xml:space="preserve"> </w:t>
      </w:r>
      <w:r>
        <w:t>believe</w:t>
      </w:r>
      <w:r>
        <w:rPr>
          <w:spacing w:val="53"/>
        </w:rPr>
        <w:t xml:space="preserve"> </w:t>
      </w:r>
      <w:r>
        <w:rPr>
          <w:spacing w:val="1"/>
        </w:rPr>
        <w:t>that</w:t>
      </w:r>
      <w:r>
        <w:rPr>
          <w:spacing w:val="51"/>
        </w:rPr>
        <w:t xml:space="preserve"> </w:t>
      </w:r>
      <w:r>
        <w:rPr>
          <w:spacing w:val="2"/>
        </w:rPr>
        <w:t>there</w:t>
      </w:r>
      <w:r>
        <w:rPr>
          <w:spacing w:val="53"/>
        </w:rPr>
        <w:t xml:space="preserve"> </w:t>
      </w:r>
      <w:r>
        <w:rPr>
          <w:spacing w:val="-1"/>
        </w:rPr>
        <w:t>is</w:t>
      </w:r>
      <w:r>
        <w:rPr>
          <w:spacing w:val="50"/>
        </w:rPr>
        <w:t xml:space="preserve"> </w:t>
      </w:r>
      <w:r>
        <w:rPr>
          <w:spacing w:val="1"/>
        </w:rPr>
        <w:t>additional</w:t>
      </w:r>
      <w:r>
        <w:rPr>
          <w:spacing w:val="48"/>
        </w:rPr>
        <w:t xml:space="preserve"> </w:t>
      </w:r>
      <w:r>
        <w:rPr>
          <w:spacing w:val="2"/>
        </w:rPr>
        <w:t>load-carrying</w:t>
      </w:r>
      <w:r>
        <w:rPr>
          <w:spacing w:val="53"/>
        </w:rPr>
        <w:t xml:space="preserve"> </w:t>
      </w:r>
      <w:r>
        <w:rPr>
          <w:spacing w:val="1"/>
        </w:rPr>
        <w:t>capacity</w:t>
      </w:r>
      <w:r>
        <w:rPr>
          <w:spacing w:val="50"/>
        </w:rPr>
        <w:t xml:space="preserve"> </w:t>
      </w:r>
      <w:r>
        <w:rPr>
          <w:spacing w:val="1"/>
        </w:rPr>
        <w:t>associated</w:t>
      </w:r>
      <w:r>
        <w:rPr>
          <w:spacing w:val="5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53"/>
        </w:rPr>
        <w:t xml:space="preserve"> </w:t>
      </w:r>
      <w:r>
        <w:rPr>
          <w:spacing w:val="-1"/>
        </w:rPr>
        <w:t>many</w:t>
      </w:r>
      <w:r>
        <w:rPr>
          <w:spacing w:val="50"/>
        </w:rPr>
        <w:t xml:space="preserve"> </w:t>
      </w:r>
      <w:r>
        <w:rPr>
          <w:spacing w:val="1"/>
        </w:rPr>
        <w:t>of</w:t>
      </w:r>
      <w:r>
        <w:rPr>
          <w:spacing w:val="52"/>
        </w:rPr>
        <w:t xml:space="preserve"> </w:t>
      </w:r>
      <w:r>
        <w:rPr>
          <w:spacing w:val="1"/>
        </w:rPr>
        <w:t>these</w:t>
      </w:r>
      <w:r>
        <w:rPr>
          <w:spacing w:val="52"/>
        </w:rPr>
        <w:t xml:space="preserve"> </w:t>
      </w:r>
      <w:r>
        <w:rPr>
          <w:spacing w:val="1"/>
        </w:rPr>
        <w:t>bridges,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6"/>
        </w:rPr>
        <w:t xml:space="preserve"> </w:t>
      </w:r>
      <w:r>
        <w:rPr>
          <w:spacing w:val="1"/>
        </w:rPr>
        <w:t>thus</w:t>
      </w:r>
      <w:r>
        <w:rPr>
          <w:spacing w:val="2"/>
        </w:rPr>
        <w:t xml:space="preserve"> </w:t>
      </w:r>
      <w:del w:id="30" w:author="John Braley" w:date="2018-09-28T14:21:00Z">
        <w:r w:rsidDel="00D47C8E">
          <w:rPr>
            <w:spacing w:val="2"/>
          </w:rPr>
          <w:delText>opt</w:delText>
        </w:r>
        <w:r w:rsidDel="00D47C8E">
          <w:rPr>
            <w:spacing w:val="5"/>
          </w:rPr>
          <w:delText xml:space="preserve"> </w:delText>
        </w:r>
      </w:del>
      <w:proofErr w:type="gramStart"/>
      <w:ins w:id="31" w:author="John Braley" w:date="2018-09-28T14:21:00Z">
        <w:r w:rsidR="00D47C8E">
          <w:rPr>
            <w:spacing w:val="2"/>
          </w:rPr>
          <w:t>decide</w:t>
        </w:r>
        <w:proofErr w:type="gramEnd"/>
        <w:r w:rsidR="00D47C8E">
          <w:rPr>
            <w:spacing w:val="5"/>
          </w:rPr>
          <w:t xml:space="preserve"> </w:t>
        </w:r>
      </w:ins>
      <w:r>
        <w:rPr>
          <w:spacing w:val="2"/>
        </w:rPr>
        <w:t>not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invest</w:t>
      </w:r>
      <w:r>
        <w:rPr>
          <w:spacing w:val="4"/>
        </w:rPr>
        <w:t xml:space="preserve"> </w:t>
      </w:r>
      <w:r>
        <w:t>in</w:t>
      </w:r>
      <w:del w:id="32" w:author="John Braley" w:date="2018-09-28T14:21:00Z">
        <w:r w:rsidDel="00D47C8E">
          <w:delText>t</w:delText>
        </w:r>
        <w:r w:rsidDel="00D47C8E">
          <w:delText>o</w:delText>
        </w:r>
      </w:del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1"/>
        </w:rPr>
        <w:t>load</w:t>
      </w:r>
      <w:r>
        <w:rPr>
          <w:spacing w:val="6"/>
        </w:rPr>
        <w:t xml:space="preserve"> </w:t>
      </w:r>
      <w:r>
        <w:rPr>
          <w:spacing w:val="1"/>
        </w:rPr>
        <w:t>test.</w:t>
      </w:r>
      <w:r>
        <w:rPr>
          <w:spacing w:val="4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2"/>
        </w:rPr>
        <w:t>other</w:t>
      </w:r>
      <w:r>
        <w:rPr>
          <w:spacing w:val="7"/>
        </w:rPr>
        <w:t xml:space="preserve"> </w:t>
      </w:r>
      <w:r>
        <w:rPr>
          <w:spacing w:val="2"/>
        </w:rPr>
        <w:t>hand,</w:t>
      </w:r>
      <w:r>
        <w:rPr>
          <w:spacing w:val="4"/>
        </w:rPr>
        <w:t xml:space="preserve"> </w:t>
      </w:r>
      <w:r>
        <w:t>given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rPr>
          <w:spacing w:val="1"/>
        </w:rPr>
        <w:t>disparity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78"/>
        </w:rPr>
        <w:t xml:space="preserve"> </w:t>
      </w:r>
      <w:r>
        <w:t>number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posted</w:t>
      </w:r>
      <w:r>
        <w:rPr>
          <w:spacing w:val="31"/>
        </w:rPr>
        <w:t xml:space="preserve"> </w:t>
      </w:r>
      <w:r>
        <w:rPr>
          <w:spacing w:val="2"/>
        </w:rPr>
        <w:t>bridges</w:t>
      </w:r>
      <w:r>
        <w:rPr>
          <w:spacing w:val="27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1"/>
        </w:rPr>
        <w:t>those</w:t>
      </w:r>
      <w:r>
        <w:rPr>
          <w:spacing w:val="31"/>
        </w:rPr>
        <w:t xml:space="preserve"> </w:t>
      </w:r>
      <w:r>
        <w:rPr>
          <w:spacing w:val="1"/>
        </w:rPr>
        <w:t>subjected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1"/>
        </w:rPr>
        <w:t>load</w:t>
      </w:r>
      <w:r>
        <w:rPr>
          <w:spacing w:val="31"/>
        </w:rPr>
        <w:t xml:space="preserve"> </w:t>
      </w:r>
      <w:r>
        <w:rPr>
          <w:spacing w:val="1"/>
        </w:rPr>
        <w:t>testing,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1"/>
        </w:rPr>
        <w:t>certainly</w:t>
      </w:r>
      <w:r>
        <w:rPr>
          <w:spacing w:val="27"/>
        </w:rPr>
        <w:t xml:space="preserve"> </w:t>
      </w:r>
      <w:r>
        <w:rPr>
          <w:spacing w:val="2"/>
        </w:rPr>
        <w:t>appears</w:t>
      </w:r>
      <w:r>
        <w:rPr>
          <w:spacing w:val="27"/>
        </w:rPr>
        <w:t xml:space="preserve"> </w:t>
      </w:r>
      <w:r>
        <w:rPr>
          <w:spacing w:val="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owners</w:t>
      </w:r>
      <w:r>
        <w:rPr>
          <w:spacing w:val="28"/>
        </w:rPr>
        <w:t xml:space="preserve"> </w:t>
      </w:r>
      <w:r>
        <w:rPr>
          <w:spacing w:val="-2"/>
        </w:rPr>
        <w:t>simply</w:t>
      </w:r>
      <w:r>
        <w:rPr>
          <w:spacing w:val="27"/>
        </w:rPr>
        <w:t xml:space="preserve"> </w:t>
      </w:r>
      <w:r>
        <w:rPr>
          <w:spacing w:val="1"/>
        </w:rPr>
        <w:t>do</w:t>
      </w:r>
      <w:r>
        <w:rPr>
          <w:spacing w:val="31"/>
        </w:rPr>
        <w:t xml:space="preserve"> </w:t>
      </w:r>
      <w:r>
        <w:rPr>
          <w:spacing w:val="2"/>
        </w:rPr>
        <w:t>not</w:t>
      </w:r>
      <w:r>
        <w:rPr>
          <w:spacing w:val="60"/>
          <w:w w:val="99"/>
        </w:rPr>
        <w:t xml:space="preserve"> </w:t>
      </w:r>
      <w:r>
        <w:rPr>
          <w:spacing w:val="1"/>
        </w:rPr>
        <w:t>perceive</w:t>
      </w:r>
      <w:r>
        <w:rPr>
          <w:spacing w:val="52"/>
        </w:rPr>
        <w:t xml:space="preserve"> </w:t>
      </w:r>
      <w:r>
        <w:rPr>
          <w:spacing w:val="1"/>
        </w:rPr>
        <w:t>load</w:t>
      </w:r>
      <w:r>
        <w:rPr>
          <w:spacing w:val="53"/>
        </w:rPr>
        <w:t xml:space="preserve"> </w:t>
      </w:r>
      <w:r>
        <w:t>testing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1"/>
        </w:rPr>
        <w:t>provide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commensurate</w:t>
      </w:r>
      <w:r>
        <w:rPr>
          <w:spacing w:val="5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53"/>
        </w:rPr>
        <w:t xml:space="preserve"> </w:t>
      </w:r>
      <w:r>
        <w:rPr>
          <w:spacing w:val="-1"/>
        </w:rPr>
        <w:t>its</w:t>
      </w:r>
      <w:r>
        <w:rPr>
          <w:spacing w:val="50"/>
        </w:rPr>
        <w:t xml:space="preserve"> </w:t>
      </w:r>
      <w:r>
        <w:t>cost.</w:t>
      </w:r>
      <w:r>
        <w:rPr>
          <w:spacing w:val="51"/>
        </w:rPr>
        <w:t xml:space="preserve"> </w:t>
      </w:r>
      <w:r>
        <w:rPr>
          <w:spacing w:val="1"/>
        </w:rPr>
        <w:t>Certainly</w:t>
      </w:r>
      <w:r>
        <w:rPr>
          <w:spacing w:val="50"/>
        </w:rPr>
        <w:t xml:space="preserve"> </w:t>
      </w:r>
      <w:r>
        <w:t>costs</w:t>
      </w:r>
      <w:r>
        <w:rPr>
          <w:spacing w:val="49"/>
        </w:rPr>
        <w:t xml:space="preserve"> </w:t>
      </w:r>
      <w:r>
        <w:rPr>
          <w:spacing w:val="-6"/>
        </w:rPr>
        <w:t>will</w:t>
      </w:r>
      <w:r>
        <w:rPr>
          <w:spacing w:val="48"/>
        </w:rPr>
        <w:t xml:space="preserve"> </w:t>
      </w:r>
      <w:r>
        <w:rPr>
          <w:spacing w:val="1"/>
        </w:rPr>
        <w:t>continue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2"/>
        </w:rPr>
        <w:t>drop</w:t>
      </w:r>
      <w:r>
        <w:rPr>
          <w:spacing w:val="53"/>
        </w:rPr>
        <w:t xml:space="preserve"> </w:t>
      </w:r>
      <w:r>
        <w:rPr>
          <w:spacing w:val="1"/>
        </w:rPr>
        <w:t>as</w:t>
      </w:r>
      <w:r>
        <w:rPr>
          <w:spacing w:val="88"/>
        </w:rPr>
        <w:t xml:space="preserve"> </w:t>
      </w:r>
      <w:r>
        <w:rPr>
          <w:spacing w:val="1"/>
        </w:rPr>
        <w:t>sensing,</w:t>
      </w:r>
      <w:r>
        <w:rPr>
          <w:spacing w:val="8"/>
        </w:rPr>
        <w:t xml:space="preserve"> </w:t>
      </w:r>
      <w:r>
        <w:rPr>
          <w:spacing w:val="1"/>
        </w:rPr>
        <w:t>data</w:t>
      </w:r>
      <w:r>
        <w:rPr>
          <w:spacing w:val="11"/>
        </w:rPr>
        <w:t xml:space="preserve"> </w:t>
      </w:r>
      <w:r>
        <w:t>acquisition,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expertise</w:t>
      </w:r>
      <w:r>
        <w:rPr>
          <w:spacing w:val="10"/>
        </w:rPr>
        <w:t xml:space="preserve"> </w:t>
      </w:r>
      <w:r>
        <w:rPr>
          <w:spacing w:val="2"/>
        </w:rPr>
        <w:t>needed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1"/>
        </w:rPr>
        <w:t>leverage</w:t>
      </w:r>
      <w:r>
        <w:rPr>
          <w:spacing w:val="11"/>
        </w:rPr>
        <w:t xml:space="preserve"> </w:t>
      </w:r>
      <w:r>
        <w:rPr>
          <w:spacing w:val="1"/>
        </w:rPr>
        <w:t>these</w:t>
      </w:r>
      <w:r>
        <w:rPr>
          <w:spacing w:val="11"/>
        </w:rPr>
        <w:t xml:space="preserve"> </w:t>
      </w:r>
      <w:r>
        <w:rPr>
          <w:spacing w:val="1"/>
        </w:rPr>
        <w:t>tools</w:t>
      </w:r>
      <w:r>
        <w:rPr>
          <w:spacing w:val="6"/>
        </w:rPr>
        <w:t xml:space="preserve"> </w:t>
      </w:r>
      <w:r>
        <w:rPr>
          <w:spacing w:val="-1"/>
        </w:rPr>
        <w:t>become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0"/>
        </w:rPr>
        <w:t xml:space="preserve"> </w:t>
      </w:r>
      <w:r>
        <w:rPr>
          <w:spacing w:val="-2"/>
        </w:rPr>
        <w:t>common,</w:t>
      </w:r>
      <w:r>
        <w:rPr>
          <w:spacing w:val="9"/>
        </w:rPr>
        <w:t xml:space="preserve"> </w:t>
      </w:r>
      <w:r>
        <w:rPr>
          <w:spacing w:val="2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it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t>also</w:t>
      </w:r>
      <w:r>
        <w:rPr>
          <w:spacing w:val="94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2"/>
        </w:rPr>
        <w:t>understand</w:t>
      </w:r>
      <w:r>
        <w:rPr>
          <w:spacing w:val="26"/>
        </w:rPr>
        <w:t xml:space="preserve"> </w:t>
      </w:r>
      <w:r>
        <w:rPr>
          <w:spacing w:val="2"/>
        </w:rPr>
        <w:t>and</w:t>
      </w:r>
      <w:r>
        <w:rPr>
          <w:spacing w:val="25"/>
        </w:rPr>
        <w:t xml:space="preserve"> </w:t>
      </w:r>
      <w:r>
        <w:rPr>
          <w:spacing w:val="2"/>
        </w:rPr>
        <w:t>address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current</w:t>
      </w:r>
      <w:r>
        <w:rPr>
          <w:spacing w:val="23"/>
        </w:rPr>
        <w:t xml:space="preserve"> </w:t>
      </w:r>
      <w:r>
        <w:t>shortcomings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1"/>
        </w:rPr>
        <w:t>load</w:t>
      </w:r>
      <w:r>
        <w:rPr>
          <w:spacing w:val="25"/>
        </w:rPr>
        <w:t xml:space="preserve"> </w:t>
      </w:r>
      <w:r>
        <w:t>testing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1"/>
        </w:rPr>
        <w:t>increase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rPr>
          <w:spacing w:val="1"/>
        </w:rPr>
        <w:t>benefits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94"/>
        </w:rPr>
        <w:t xml:space="preserve"> </w:t>
      </w:r>
      <w:r>
        <w:rPr>
          <w:spacing w:val="1"/>
        </w:rPr>
        <w:t>testing.</w:t>
      </w:r>
      <w:r>
        <w:rPr>
          <w:spacing w:val="2"/>
        </w:rPr>
        <w:t xml:space="preserve"> </w:t>
      </w:r>
      <w:r>
        <w:rPr>
          <w:spacing w:val="-1"/>
        </w:rPr>
        <w:t>Along</w:t>
      </w:r>
      <w:r>
        <w:rPr>
          <w:spacing w:val="3"/>
        </w:rPr>
        <w:t xml:space="preserve"> </w:t>
      </w:r>
      <w:r>
        <w:rPr>
          <w:spacing w:val="1"/>
        </w:rPr>
        <w:t>these</w:t>
      </w:r>
      <w:r>
        <w:rPr>
          <w:spacing w:val="3"/>
        </w:rPr>
        <w:t xml:space="preserve"> </w:t>
      </w:r>
      <w:r>
        <w:t>lines,</w:t>
      </w:r>
      <w:r>
        <w:rPr>
          <w:spacing w:val="2"/>
        </w:rPr>
        <w:t xml:space="preserve"> there</w:t>
      </w:r>
      <w:r>
        <w:rPr>
          <w:spacing w:val="4"/>
        </w:rPr>
        <w:t xml:space="preserve"> </w:t>
      </w:r>
      <w:r>
        <w:rPr>
          <w:spacing w:val="2"/>
        </w:rPr>
        <w:t>are</w:t>
      </w:r>
      <w:r>
        <w:rPr>
          <w:spacing w:val="3"/>
        </w:rPr>
        <w:t xml:space="preserve"> </w:t>
      </w:r>
      <w:r>
        <w:rPr>
          <w:spacing w:val="-7"/>
        </w:rPr>
        <w:t>t</w:t>
      </w:r>
      <w:r>
        <w:rPr>
          <w:spacing w:val="-6"/>
        </w:rPr>
        <w:t>wo</w:t>
      </w:r>
      <w:r>
        <w:rPr>
          <w:spacing w:val="3"/>
        </w:rPr>
        <w:t xml:space="preserve"> </w:t>
      </w:r>
      <w:r>
        <w:t>specific shortcomings</w:t>
      </w:r>
      <w:r>
        <w:rPr>
          <w:spacing w:val="1"/>
        </w:rPr>
        <w:t xml:space="preserve"> of</w:t>
      </w:r>
      <w:r>
        <w:rPr>
          <w:spacing w:val="2"/>
        </w:rPr>
        <w:t xml:space="preserve"> current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rPr>
          <w:spacing w:val="2"/>
        </w:rPr>
        <w:t>procedures</w:t>
      </w:r>
      <w:r>
        <w:t xml:space="preserve"> </w:t>
      </w:r>
      <w:r>
        <w:rPr>
          <w:spacing w:val="1"/>
        </w:rPr>
        <w:t>that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authors</w:t>
      </w:r>
      <w:r>
        <w:rPr>
          <w:spacing w:val="108"/>
        </w:rPr>
        <w:t xml:space="preserve"> </w:t>
      </w:r>
      <w:r>
        <w:t>believe</w:t>
      </w:r>
      <w:r>
        <w:rPr>
          <w:spacing w:val="9"/>
        </w:rPr>
        <w:t xml:space="preserve"> </w:t>
      </w:r>
      <w:r>
        <w:rPr>
          <w:spacing w:val="2"/>
        </w:rPr>
        <w:t>need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1"/>
        </w:rPr>
        <w:t>be</w:t>
      </w:r>
      <w:r>
        <w:rPr>
          <w:spacing w:val="10"/>
        </w:rPr>
        <w:t xml:space="preserve"> </w:t>
      </w:r>
      <w:r>
        <w:rPr>
          <w:spacing w:val="2"/>
        </w:rPr>
        <w:t>addressed</w:t>
      </w:r>
      <w:r>
        <w:rPr>
          <w:spacing w:val="10"/>
        </w:rPr>
        <w:t xml:space="preserve"> </w:t>
      </w:r>
      <w:r>
        <w:rPr>
          <w:spacing w:val="2"/>
        </w:rPr>
        <w:t>before</w:t>
      </w:r>
      <w:r>
        <w:rPr>
          <w:spacing w:val="9"/>
        </w:rPr>
        <w:t xml:space="preserve"> </w:t>
      </w:r>
      <w:r>
        <w:rPr>
          <w:spacing w:val="-1"/>
        </w:rPr>
        <w:t>more</w:t>
      </w:r>
      <w:r>
        <w:rPr>
          <w:spacing w:val="10"/>
        </w:rPr>
        <w:t xml:space="preserve"> </w:t>
      </w:r>
      <w:r>
        <w:t>widespread</w:t>
      </w:r>
      <w:r>
        <w:rPr>
          <w:spacing w:val="9"/>
        </w:rPr>
        <w:t xml:space="preserve"> </w:t>
      </w:r>
      <w:r>
        <w:rPr>
          <w:spacing w:val="1"/>
        </w:rPr>
        <w:t>load</w:t>
      </w:r>
      <w:r>
        <w:rPr>
          <w:spacing w:val="10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rPr>
          <w:spacing w:val="1"/>
        </w:rPr>
        <w:t>can</w:t>
      </w:r>
      <w:r>
        <w:rPr>
          <w:spacing w:val="9"/>
        </w:rPr>
        <w:t xml:space="preserve"> </w:t>
      </w:r>
      <w:r>
        <w:rPr>
          <w:spacing w:val="1"/>
        </w:rPr>
        <w:t>be</w:t>
      </w:r>
      <w:r>
        <w:rPr>
          <w:spacing w:val="10"/>
        </w:rPr>
        <w:t xml:space="preserve"> </w:t>
      </w:r>
      <w:r>
        <w:t>expected:</w:t>
      </w:r>
      <w:r>
        <w:rPr>
          <w:spacing w:val="7"/>
        </w:rPr>
        <w:t xml:space="preserve"> </w:t>
      </w:r>
      <w:r>
        <w:rPr>
          <w:spacing w:val="2"/>
        </w:rPr>
        <w:t>(a)</w:t>
      </w:r>
      <w:r>
        <w:rPr>
          <w:spacing w:val="12"/>
        </w:rPr>
        <w:t xml:space="preserve"> </w:t>
      </w:r>
      <w:r>
        <w:rPr>
          <w:spacing w:val="1"/>
        </w:rPr>
        <w:t>safety</w:t>
      </w:r>
      <w:r>
        <w:rPr>
          <w:spacing w:val="7"/>
        </w:rPr>
        <w:t xml:space="preserve"> </w:t>
      </w:r>
      <w:r>
        <w:rPr>
          <w:spacing w:val="2"/>
        </w:rPr>
        <w:t>concerns</w:t>
      </w:r>
      <w:r>
        <w:rPr>
          <w:spacing w:val="6"/>
        </w:rPr>
        <w:t xml:space="preserve"> </w:t>
      </w:r>
      <w:r>
        <w:rPr>
          <w:spacing w:val="2"/>
        </w:rPr>
        <w:t>during</w:t>
      </w:r>
      <w:r>
        <w:rPr>
          <w:spacing w:val="58"/>
        </w:rPr>
        <w:t xml:space="preserve"> </w:t>
      </w:r>
      <w:r>
        <w:rPr>
          <w:spacing w:val="2"/>
        </w:rPr>
        <w:t>proof</w:t>
      </w:r>
      <w:r>
        <w:rPr>
          <w:spacing w:val="1"/>
        </w:rPr>
        <w:t xml:space="preserve"> </w:t>
      </w:r>
      <w:r>
        <w:t>tests,</w:t>
      </w:r>
      <w:r>
        <w:rPr>
          <w:spacing w:val="2"/>
        </w:rPr>
        <w:t xml:space="preserve"> and</w:t>
      </w:r>
      <w:r>
        <w:rPr>
          <w:spacing w:val="3"/>
        </w:rPr>
        <w:t xml:space="preserve"> </w:t>
      </w:r>
      <w:r>
        <w:rPr>
          <w:spacing w:val="2"/>
        </w:rPr>
        <w:t>(b)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t xml:space="preserve">reliability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1"/>
        </w:rPr>
        <w:t>ratings</w:t>
      </w:r>
      <w:r>
        <w:t xml:space="preserve"> </w:t>
      </w:r>
      <w:r>
        <w:rPr>
          <w:spacing w:val="1"/>
        </w:rPr>
        <w:t>derived</w:t>
      </w:r>
      <w:r>
        <w:rPr>
          <w:spacing w:val="3"/>
        </w:rPr>
        <w:t xml:space="preserve"> </w:t>
      </w:r>
      <w:r>
        <w:rPr>
          <w:spacing w:val="2"/>
        </w:rPr>
        <w:t>from</w:t>
      </w:r>
      <w:r>
        <w:rPr>
          <w:spacing w:val="-10"/>
        </w:rPr>
        <w:t xml:space="preserve"> </w:t>
      </w:r>
      <w:r>
        <w:rPr>
          <w:spacing w:val="1"/>
        </w:rPr>
        <w:t>diagnostic</w:t>
      </w:r>
      <w:r>
        <w:t xml:space="preserve"> tests.</w:t>
      </w:r>
    </w:p>
    <w:p w:rsidR="009B029B" w:rsidRDefault="007169F9">
      <w:pPr>
        <w:pStyle w:val="Heading4"/>
        <w:ind w:left="125"/>
        <w:jc w:val="both"/>
        <w:rPr>
          <w:rFonts w:cs="Arial"/>
        </w:rPr>
      </w:pPr>
      <w:del w:id="33" w:author="John Braley" w:date="2018-09-28T14:33:00Z">
        <w:r w:rsidDel="00FA1B28">
          <w:rPr>
            <w:spacing w:val="-1"/>
          </w:rPr>
          <w:delText>Safety</w:delText>
        </w:r>
        <w:r w:rsidDel="00FA1B28">
          <w:rPr>
            <w:spacing w:val="-3"/>
          </w:rPr>
          <w:delText xml:space="preserve"> </w:delText>
        </w:r>
        <w:r w:rsidDel="00FA1B28">
          <w:rPr>
            <w:spacing w:val="-1"/>
          </w:rPr>
          <w:delText>Concerns</w:delText>
        </w:r>
        <w:r w:rsidDel="00FA1B28">
          <w:rPr>
            <w:spacing w:val="-3"/>
          </w:rPr>
          <w:delText xml:space="preserve"> </w:delText>
        </w:r>
        <w:r w:rsidDel="00FA1B28">
          <w:rPr>
            <w:spacing w:val="-1"/>
          </w:rPr>
          <w:delText>during</w:delText>
        </w:r>
      </w:del>
      <w:ins w:id="34" w:author="John Braley" w:date="2018-09-28T14:33:00Z">
        <w:r w:rsidR="00FA1B28">
          <w:rPr>
            <w:spacing w:val="-1"/>
          </w:rPr>
          <w:t>Reliability of Load Ratings Obtained from</w:t>
        </w:r>
      </w:ins>
      <w:r>
        <w:rPr>
          <w:spacing w:val="-2"/>
        </w:rPr>
        <w:t xml:space="preserve"> </w:t>
      </w:r>
      <w:r>
        <w:rPr>
          <w:spacing w:val="-1"/>
        </w:rPr>
        <w:t>Proof</w:t>
      </w:r>
      <w:r>
        <w:rPr>
          <w:spacing w:val="-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e</w:t>
      </w:r>
      <w:r>
        <w:rPr>
          <w:spacing w:val="-5"/>
        </w:rPr>
        <w:t>st</w:t>
      </w:r>
      <w:r>
        <w:rPr>
          <w:spacing w:val="-4"/>
        </w:rPr>
        <w:t>s</w:t>
      </w:r>
    </w:p>
    <w:p w:rsidR="009B029B" w:rsidRDefault="007169F9">
      <w:pPr>
        <w:pStyle w:val="BodyText"/>
        <w:spacing w:before="166" w:line="298" w:lineRule="auto"/>
        <w:ind w:left="125" w:right="124"/>
        <w:jc w:val="both"/>
        <w:rPr>
          <w:rFonts w:cs="Arial"/>
        </w:rPr>
      </w:pPr>
      <w:r>
        <w:rPr>
          <w:rFonts w:cs="Arial"/>
          <w:spacing w:val="3"/>
        </w:rPr>
        <w:t>For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tests,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Manual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indicates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“a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subjected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specific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loads,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observations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made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72"/>
        </w:rPr>
        <w:t xml:space="preserve"> </w:t>
      </w:r>
      <w:r>
        <w:rPr>
          <w:rFonts w:cs="Arial"/>
        </w:rPr>
        <w:t>determine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2"/>
        </w:rPr>
        <w:t>carries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these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loads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2"/>
        </w:rPr>
        <w:t>without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damage.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terminated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2"/>
        </w:rPr>
        <w:t>when: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(a)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1"/>
        </w:rPr>
        <w:t>predetermined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5"/>
        </w:rPr>
        <w:t>maximum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has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2"/>
        </w:rPr>
        <w:t>been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2"/>
        </w:rPr>
        <w:t>reached,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2"/>
        </w:rPr>
        <w:t>(b)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2"/>
        </w:rPr>
        <w:t>exhibits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onset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nonlinear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behavior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87"/>
        </w:rPr>
        <w:t xml:space="preserve"> </w:t>
      </w:r>
      <w:r>
        <w:rPr>
          <w:rFonts w:cs="Arial"/>
          <w:spacing w:val="2"/>
        </w:rPr>
        <w:t>other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visible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signs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distress.”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8"/>
        </w:rPr>
        <w:t>It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envisioned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6"/>
        </w:rPr>
        <w:t>will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correspond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live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6"/>
        </w:rPr>
        <w:t>will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bring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78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1.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3"/>
        </w:rPr>
        <w:t>T</w:t>
      </w:r>
      <w:r>
        <w:rPr>
          <w:rFonts w:cs="Arial"/>
          <w:spacing w:val="-12"/>
        </w:rPr>
        <w:t>o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provide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2"/>
        </w:rPr>
        <w:t>same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level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safety</w:t>
      </w:r>
      <w:r>
        <w:rPr>
          <w:rFonts w:cs="Arial"/>
          <w:spacing w:val="9"/>
        </w:rPr>
        <w:t xml:space="preserve"> </w:t>
      </w:r>
      <w:r>
        <w:rPr>
          <w:rFonts w:cs="Arial"/>
          <w:spacing w:val="2"/>
        </w:rPr>
        <w:t>inherent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LRFD,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live-load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increased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factor</w:t>
      </w:r>
      <w:r>
        <w:rPr>
          <w:rFonts w:cs="Arial"/>
          <w:spacing w:val="8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typically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40%-55%.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Proof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7"/>
        </w:rPr>
        <w:t xml:space="preserve"> </w:t>
      </w:r>
      <w:r>
        <w:rPr>
          <w:rFonts w:cs="Arial"/>
        </w:rPr>
        <w:t>called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3"/>
        </w:rPr>
        <w:t>when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calculated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ratings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low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74"/>
        </w:rPr>
        <w:t xml:space="preserve"> </w:t>
      </w:r>
      <w:r>
        <w:rPr>
          <w:rFonts w:cs="Arial"/>
        </w:rPr>
        <w:t>field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provide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higher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ratings.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second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scenario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case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cannot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rated</w:t>
      </w:r>
      <w:r>
        <w:rPr>
          <w:rFonts w:cs="Arial"/>
          <w:spacing w:val="82"/>
        </w:rPr>
        <w:t xml:space="preserve"> </w:t>
      </w:r>
      <w:r>
        <w:rPr>
          <w:rFonts w:cs="Arial"/>
        </w:rPr>
        <w:t xml:space="preserve">analytically </w:t>
      </w:r>
      <w:r>
        <w:rPr>
          <w:rFonts w:cs="Arial"/>
          <w:spacing w:val="1"/>
        </w:rPr>
        <w:t>because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some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details</w:t>
      </w:r>
      <w:r>
        <w:rPr>
          <w:rFonts w:cs="Arial"/>
          <w:spacing w:val="1"/>
        </w:rPr>
        <w:t xml:space="preserve"> or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 xml:space="preserve">configurations </w:t>
      </w:r>
      <w:r>
        <w:rPr>
          <w:rFonts w:cs="Arial"/>
          <w:spacing w:val="2"/>
        </w:rPr>
        <w:t>are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not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documented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 xml:space="preserve">cannot </w:t>
      </w:r>
      <w:r>
        <w:rPr>
          <w:rFonts w:cs="Arial"/>
          <w:spacing w:val="1"/>
        </w:rPr>
        <w:t>be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accessed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direct</w:t>
      </w:r>
      <w:r>
        <w:rPr>
          <w:rFonts w:cs="Arial"/>
          <w:spacing w:val="94"/>
          <w:w w:val="99"/>
        </w:rPr>
        <w:t xml:space="preserve"> </w:t>
      </w:r>
      <w:r>
        <w:rPr>
          <w:rFonts w:cs="Arial"/>
        </w:rPr>
        <w:t>measurement</w:t>
      </w:r>
      <w:r>
        <w:rPr>
          <w:rFonts w:cs="Arial"/>
          <w:spacing w:val="2"/>
        </w:rPr>
        <w:t xml:space="preserve"> 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appraisal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2"/>
        </w:rPr>
        <w:t xml:space="preserve">(e.g. </w:t>
      </w:r>
      <w:r>
        <w:rPr>
          <w:rFonts w:cs="Arial"/>
          <w:spacing w:val="1"/>
        </w:rPr>
        <w:t>undocumented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 xml:space="preserve">components </w:t>
      </w:r>
      <w:r>
        <w:rPr>
          <w:rFonts w:cs="Arial"/>
          <w:spacing w:val="1"/>
        </w:rPr>
        <w:t>encased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concrete).</w:t>
      </w:r>
    </w:p>
    <w:p w:rsidR="009B029B" w:rsidRDefault="007169F9">
      <w:pPr>
        <w:pStyle w:val="BodyText"/>
        <w:spacing w:line="298" w:lineRule="auto"/>
        <w:ind w:left="125" w:right="121"/>
        <w:jc w:val="both"/>
        <w:rPr>
          <w:rFonts w:cs="Arial"/>
        </w:rPr>
      </w:pP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proof</w:t>
      </w:r>
      <w:r>
        <w:rPr>
          <w:spacing w:val="7"/>
        </w:rPr>
        <w:t xml:space="preserve"> </w:t>
      </w:r>
      <w:r>
        <w:rPr>
          <w:spacing w:val="1"/>
        </w:rPr>
        <w:t>load</w:t>
      </w:r>
      <w:r>
        <w:rPr>
          <w:spacing w:val="7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rPr>
          <w:spacing w:val="2"/>
        </w:rPr>
        <w:t>procedures</w:t>
      </w:r>
      <w:r>
        <w:rPr>
          <w:spacing w:val="4"/>
        </w:rPr>
        <w:t xml:space="preserve"> </w:t>
      </w:r>
      <w:r>
        <w:rPr>
          <w:spacing w:val="1"/>
        </w:rPr>
        <w:t>described</w:t>
      </w:r>
      <w:r>
        <w:rPr>
          <w:spacing w:val="8"/>
        </w:rPr>
        <w:t xml:space="preserve"> </w:t>
      </w:r>
      <w:r>
        <w:rPr>
          <w:spacing w:val="1"/>
        </w:rPr>
        <w:t>by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rPr>
          <w:spacing w:val="-2"/>
        </w:rPr>
        <w:t>implicitly</w:t>
      </w:r>
      <w:r>
        <w:rPr>
          <w:spacing w:val="4"/>
        </w:rPr>
        <w:t xml:space="preserve"> </w:t>
      </w:r>
      <w:r>
        <w:rPr>
          <w:spacing w:val="2"/>
        </w:rPr>
        <w:t>disregard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1"/>
        </w:rPr>
        <w:t>temporal</w:t>
      </w:r>
      <w:r>
        <w:rPr>
          <w:spacing w:val="3"/>
        </w:rPr>
        <w:t xml:space="preserve"> </w:t>
      </w:r>
      <w:r>
        <w:rPr>
          <w:spacing w:val="2"/>
        </w:rPr>
        <w:t>changes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1"/>
        </w:rPr>
        <w:t>capacity</w:t>
      </w:r>
      <w:r>
        <w:rPr>
          <w:spacing w:val="72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bridge</w:t>
      </w:r>
      <w:r>
        <w:rPr>
          <w:spacing w:val="7"/>
        </w:rPr>
        <w:t xml:space="preserve"> </w:t>
      </w:r>
      <w:r>
        <w:rPr>
          <w:spacing w:val="-1"/>
        </w:rPr>
        <w:t>system,</w:t>
      </w:r>
      <w:r>
        <w:rPr>
          <w:spacing w:val="6"/>
        </w:rPr>
        <w:t xml:space="preserve"> </w:t>
      </w:r>
      <w:r>
        <w:rPr>
          <w:spacing w:val="-1"/>
        </w:rPr>
        <w:t>assuming</w:t>
      </w:r>
      <w:r>
        <w:rPr>
          <w:spacing w:val="7"/>
        </w:rPr>
        <w:t xml:space="preserve"> </w:t>
      </w:r>
      <w:r>
        <w:rPr>
          <w:spacing w:val="1"/>
        </w:rPr>
        <w:t>that</w:t>
      </w:r>
      <w:r>
        <w:rPr>
          <w:spacing w:val="6"/>
        </w:rPr>
        <w:t xml:space="preserve"> </w:t>
      </w:r>
      <w:r>
        <w:rPr>
          <w:spacing w:val="1"/>
        </w:rPr>
        <w:t>capacity</w:t>
      </w:r>
      <w:r>
        <w:rPr>
          <w:spacing w:val="4"/>
        </w:rPr>
        <w:t xml:space="preserve"> </w:t>
      </w:r>
      <w:r>
        <w:rPr>
          <w:spacing w:val="-6"/>
        </w:rPr>
        <w:t>will</w:t>
      </w:r>
      <w:r>
        <w:rPr>
          <w:spacing w:val="2"/>
        </w:rPr>
        <w:t xml:space="preserve"> </w:t>
      </w:r>
      <w:r>
        <w:rPr>
          <w:spacing w:val="-1"/>
        </w:rPr>
        <w:t>remain</w:t>
      </w:r>
      <w:r>
        <w:rPr>
          <w:spacing w:val="7"/>
        </w:rPr>
        <w:t xml:space="preserve"> </w:t>
      </w:r>
      <w:r>
        <w:rPr>
          <w:spacing w:val="1"/>
        </w:rPr>
        <w:t>constant.</w:t>
      </w:r>
      <w:r>
        <w:rPr>
          <w:spacing w:val="6"/>
        </w:rPr>
        <w:t xml:space="preserve"> </w:t>
      </w:r>
      <w:r>
        <w:rPr>
          <w:spacing w:val="1"/>
        </w:rPr>
        <w:t>This,</w:t>
      </w:r>
      <w:r>
        <w:rPr>
          <w:spacing w:val="6"/>
        </w:rPr>
        <w:t xml:space="preserve"> </w:t>
      </w:r>
      <w:r>
        <w:rPr>
          <w:spacing w:val="-2"/>
        </w:rPr>
        <w:t>however,</w:t>
      </w:r>
      <w:r>
        <w:rPr>
          <w:spacing w:val="6"/>
        </w:rPr>
        <w:t xml:space="preserve"> </w:t>
      </w:r>
      <w:r>
        <w:rPr>
          <w:spacing w:val="-1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extremely</w:t>
      </w:r>
      <w:r>
        <w:rPr>
          <w:spacing w:val="4"/>
        </w:rPr>
        <w:t xml:space="preserve"> </w:t>
      </w:r>
      <w:r>
        <w:rPr>
          <w:spacing w:val="-1"/>
        </w:rPr>
        <w:t>misleading.</w:t>
      </w:r>
      <w:r>
        <w:rPr>
          <w:spacing w:val="6"/>
        </w:rPr>
        <w:t xml:space="preserve"> </w:t>
      </w:r>
      <w:r>
        <w:rPr>
          <w:spacing w:val="-1"/>
        </w:rPr>
        <w:t>Even</w:t>
      </w:r>
      <w:r>
        <w:rPr>
          <w:spacing w:val="7"/>
        </w:rPr>
        <w:t xml:space="preserve"> </w:t>
      </w:r>
      <w:r>
        <w:rPr>
          <w:spacing w:val="-1"/>
        </w:rPr>
        <w:t>if</w:t>
      </w:r>
      <w:r>
        <w:rPr>
          <w:spacing w:val="88"/>
          <w:w w:val="9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2"/>
        </w:rPr>
        <w:t>bridge</w:t>
      </w:r>
      <w:r>
        <w:rPr>
          <w:spacing w:val="17"/>
        </w:rPr>
        <w:t xml:space="preserve"> </w:t>
      </w:r>
      <w:r>
        <w:rPr>
          <w:spacing w:val="-3"/>
        </w:rPr>
        <w:t>may</w:t>
      </w:r>
      <w:r>
        <w:rPr>
          <w:spacing w:val="13"/>
        </w:rPr>
        <w:t xml:space="preserve"> </w:t>
      </w:r>
      <w:r>
        <w:rPr>
          <w:spacing w:val="1"/>
        </w:rPr>
        <w:t>pass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2"/>
        </w:rPr>
        <w:t>proof-load</w:t>
      </w:r>
      <w:r>
        <w:rPr>
          <w:spacing w:val="17"/>
        </w:rPr>
        <w:t xml:space="preserve"> </w:t>
      </w:r>
      <w:r>
        <w:rPr>
          <w:spacing w:val="1"/>
        </w:rPr>
        <w:t>test</w:t>
      </w:r>
      <w:r>
        <w:rPr>
          <w:spacing w:val="15"/>
        </w:rPr>
        <w:t xml:space="preserve"> </w:t>
      </w:r>
      <w:r>
        <w:rPr>
          <w:spacing w:val="2"/>
        </w:rPr>
        <w:t>one</w:t>
      </w:r>
      <w:r>
        <w:rPr>
          <w:spacing w:val="16"/>
        </w:rPr>
        <w:t xml:space="preserve"> </w:t>
      </w:r>
      <w:r>
        <w:rPr>
          <w:spacing w:val="-3"/>
        </w:rPr>
        <w:t>day,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-3"/>
        </w:rPr>
        <w:t>may</w:t>
      </w:r>
      <w:r>
        <w:rPr>
          <w:spacing w:val="12"/>
        </w:rPr>
        <w:t xml:space="preserve"> </w:t>
      </w:r>
      <w:r>
        <w:t>fail</w:t>
      </w:r>
      <w:r>
        <w:rPr>
          <w:spacing w:val="12"/>
        </w:rPr>
        <w:t xml:space="preserve"> </w:t>
      </w:r>
      <w:r>
        <w:rPr>
          <w:spacing w:val="2"/>
        </w:rPr>
        <w:t>under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lesser</w:t>
      </w:r>
      <w:r>
        <w:rPr>
          <w:spacing w:val="17"/>
        </w:rPr>
        <w:t xml:space="preserve"> </w:t>
      </w:r>
      <w:r>
        <w:rPr>
          <w:spacing w:val="1"/>
        </w:rPr>
        <w:t>load</w:t>
      </w:r>
      <w:r>
        <w:rPr>
          <w:spacing w:val="17"/>
        </w:rPr>
        <w:t xml:space="preserve"> </w:t>
      </w:r>
      <w:r>
        <w:rPr>
          <w:spacing w:val="1"/>
        </w:rPr>
        <w:t>at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later</w:t>
      </w:r>
      <w:r>
        <w:rPr>
          <w:spacing w:val="18"/>
        </w:rPr>
        <w:t xml:space="preserve"> </w:t>
      </w:r>
      <w:r>
        <w:rPr>
          <w:spacing w:val="2"/>
        </w:rPr>
        <w:t>date.</w:t>
      </w:r>
      <w:r>
        <w:rPr>
          <w:spacing w:val="15"/>
        </w:rPr>
        <w:t xml:space="preserve"> </w:t>
      </w:r>
      <w:r>
        <w:rPr>
          <w:spacing w:val="-5"/>
        </w:rPr>
        <w:t>No</w:t>
      </w:r>
      <w:r>
        <w:rPr>
          <w:spacing w:val="-6"/>
        </w:rPr>
        <w:t>t</w:t>
      </w:r>
      <w:r>
        <w:rPr>
          <w:spacing w:val="15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spacing w:val="-1"/>
        </w:rPr>
        <w:t>mechanisms</w:t>
      </w:r>
      <w:r>
        <w:rPr>
          <w:spacing w:val="48"/>
        </w:rPr>
        <w:t xml:space="preserve"> </w:t>
      </w:r>
      <w:r>
        <w:rPr>
          <w:spacing w:val="1"/>
        </w:rPr>
        <w:t>that</w:t>
      </w:r>
      <w:r>
        <w:rPr>
          <w:spacing w:val="18"/>
        </w:rPr>
        <w:t xml:space="preserve"> </w:t>
      </w:r>
      <w:r>
        <w:rPr>
          <w:spacing w:val="1"/>
        </w:rPr>
        <w:t>contribute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1"/>
        </w:rPr>
        <w:t>load</w:t>
      </w:r>
      <w:r>
        <w:rPr>
          <w:spacing w:val="19"/>
        </w:rPr>
        <w:t xml:space="preserve"> </w:t>
      </w:r>
      <w:r>
        <w:rPr>
          <w:spacing w:val="1"/>
        </w:rPr>
        <w:t>distribution</w:t>
      </w:r>
      <w:r>
        <w:rPr>
          <w:spacing w:val="19"/>
        </w:rPr>
        <w:t xml:space="preserve"> </w:t>
      </w:r>
      <w:r>
        <w:rPr>
          <w:spacing w:val="2"/>
        </w:rPr>
        <w:t>and/or</w:t>
      </w:r>
      <w:r>
        <w:rPr>
          <w:spacing w:val="22"/>
        </w:rPr>
        <w:t xml:space="preserve"> </w:t>
      </w:r>
      <w:r>
        <w:rPr>
          <w:spacing w:val="2"/>
        </w:rPr>
        <w:t>enhance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1"/>
        </w:rPr>
        <w:t>capacity</w:t>
      </w:r>
      <w:r>
        <w:rPr>
          <w:spacing w:val="16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2"/>
        </w:rPr>
        <w:t>structure</w:t>
      </w:r>
      <w:r>
        <w:rPr>
          <w:spacing w:val="20"/>
        </w:rPr>
        <w:t xml:space="preserve"> </w:t>
      </w:r>
      <w:r>
        <w:rPr>
          <w:spacing w:val="-6"/>
        </w:rPr>
        <w:t>will</w:t>
      </w:r>
      <w:r>
        <w:rPr>
          <w:spacing w:val="14"/>
        </w:rPr>
        <w:t xml:space="preserve"> </w:t>
      </w:r>
      <w:r>
        <w:rPr>
          <w:spacing w:val="-1"/>
        </w:rPr>
        <w:t>remain</w:t>
      </w:r>
      <w:r>
        <w:rPr>
          <w:spacing w:val="19"/>
        </w:rPr>
        <w:t xml:space="preserve"> </w:t>
      </w:r>
      <w:r>
        <w:rPr>
          <w:spacing w:val="1"/>
        </w:rPr>
        <w:t>constant</w:t>
      </w:r>
      <w:r>
        <w:rPr>
          <w:spacing w:val="18"/>
        </w:rPr>
        <w:t xml:space="preserve"> </w:t>
      </w:r>
      <w:r>
        <w:rPr>
          <w:spacing w:val="2"/>
        </w:rPr>
        <w:t>through</w:t>
      </w:r>
      <w:r>
        <w:rPr>
          <w:spacing w:val="19"/>
        </w:rPr>
        <w:t xml:space="preserve"> </w:t>
      </w:r>
      <w:r>
        <w:t>all</w:t>
      </w:r>
      <w:r>
        <w:rPr>
          <w:spacing w:val="70"/>
        </w:rPr>
        <w:t xml:space="preserve"> </w:t>
      </w:r>
      <w:r>
        <w:rPr>
          <w:spacing w:val="1"/>
        </w:rPr>
        <w:t xml:space="preserve">seasons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1"/>
        </w:rPr>
        <w:t xml:space="preserve">certainly </w:t>
      </w:r>
      <w:r>
        <w:rPr>
          <w:spacing w:val="2"/>
        </w:rPr>
        <w:t>not</w:t>
      </w:r>
      <w:r>
        <w:rPr>
          <w:spacing w:val="3"/>
        </w:rPr>
        <w:t xml:space="preserve"> </w:t>
      </w:r>
      <w:r>
        <w:rPr>
          <w:spacing w:val="2"/>
        </w:rPr>
        <w:t xml:space="preserve">throughout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life-cycle</w:t>
      </w:r>
      <w:r>
        <w:rPr>
          <w:spacing w:val="4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2"/>
        </w:rPr>
        <w:t>bridge.</w:t>
      </w:r>
      <w:r>
        <w:rPr>
          <w:spacing w:val="3"/>
        </w:rPr>
        <w:t xml:space="preserve"> </w:t>
      </w:r>
      <w:r>
        <w:rPr>
          <w:spacing w:val="2"/>
        </w:rPr>
        <w:t>Furthermore, bridge</w:t>
      </w:r>
      <w:r>
        <w:rPr>
          <w:spacing w:val="5"/>
        </w:rPr>
        <w:t xml:space="preserve"> </w:t>
      </w:r>
      <w:r>
        <w:rPr>
          <w:spacing w:val="-1"/>
        </w:rPr>
        <w:t>owners</w:t>
      </w:r>
      <w:r>
        <w:rPr>
          <w:spacing w:val="1"/>
        </w:rPr>
        <w:t xml:space="preserve"> </w:t>
      </w:r>
      <w:r>
        <w:rPr>
          <w:spacing w:val="-3"/>
        </w:rPr>
        <w:t>may</w:t>
      </w:r>
      <w:r>
        <w:rPr>
          <w:spacing w:val="2"/>
        </w:rPr>
        <w:t xml:space="preserve"> </w:t>
      </w:r>
      <w:r>
        <w:rPr>
          <w:spacing w:val="-5"/>
        </w:rPr>
        <w:t>wish</w:t>
      </w:r>
      <w:r>
        <w:rPr>
          <w:spacing w:val="4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1"/>
        </w:rPr>
        <w:t>deliberately</w:t>
      </w:r>
      <w:r>
        <w:rPr>
          <w:spacing w:val="9"/>
        </w:rPr>
        <w:t xml:space="preserve"> </w:t>
      </w:r>
      <w:r>
        <w:rPr>
          <w:spacing w:val="-2"/>
        </w:rPr>
        <w:t>exclude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mechanisms.</w:t>
      </w:r>
      <w:r>
        <w:rPr>
          <w:spacing w:val="11"/>
        </w:rPr>
        <w:t xml:space="preserve"> </w:t>
      </w:r>
      <w:ins w:id="35" w:author="John Braley" w:date="2018-09-28T14:23:00Z">
        <w:r w:rsidR="00D47C8E">
          <w:rPr>
            <w:spacing w:val="11"/>
          </w:rPr>
          <w:t xml:space="preserve">For example, </w:t>
        </w:r>
      </w:ins>
      <w:r>
        <w:rPr>
          <w:spacing w:val="-6"/>
        </w:rPr>
        <w:t>AAS</w:t>
      </w:r>
      <w:r>
        <w:rPr>
          <w:spacing w:val="-5"/>
        </w:rPr>
        <w:t>H</w:t>
      </w:r>
      <w:r>
        <w:rPr>
          <w:spacing w:val="-6"/>
        </w:rPr>
        <w:t>TO</w:t>
      </w:r>
      <w:r>
        <w:rPr>
          <w:spacing w:val="10"/>
        </w:rPr>
        <w:t xml:space="preserve"> </w:t>
      </w:r>
      <w:r>
        <w:rPr>
          <w:spacing w:val="1"/>
        </w:rPr>
        <w:t>guidelines</w:t>
      </w:r>
      <w:r>
        <w:rPr>
          <w:spacing w:val="9"/>
        </w:rPr>
        <w:t xml:space="preserve"> </w:t>
      </w:r>
      <w:r>
        <w:t>specify</w:t>
      </w:r>
      <w:r>
        <w:rPr>
          <w:spacing w:val="10"/>
        </w:rPr>
        <w:t xml:space="preserve"> </w:t>
      </w:r>
      <w:r>
        <w:rPr>
          <w:spacing w:val="1"/>
        </w:rPr>
        <w:t>that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1"/>
        </w:rPr>
        <w:t>effects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rPr>
          <w:spacing w:val="1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barriers</w:t>
      </w:r>
      <w:r>
        <w:rPr>
          <w:spacing w:val="10"/>
        </w:rPr>
        <w:t xml:space="preserve"> </w:t>
      </w:r>
      <w:r>
        <w:rPr>
          <w:spacing w:val="2"/>
        </w:rPr>
        <w:t>are</w:t>
      </w:r>
      <w:r>
        <w:rPr>
          <w:spacing w:val="12"/>
        </w:rPr>
        <w:t xml:space="preserve"> </w:t>
      </w:r>
      <w:r>
        <w:rPr>
          <w:spacing w:val="2"/>
        </w:rPr>
        <w:t>not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1"/>
        </w:rPr>
        <w:t>be</w:t>
      </w:r>
      <w:r>
        <w:rPr>
          <w:spacing w:val="80"/>
        </w:rPr>
        <w:t xml:space="preserve"> </w:t>
      </w:r>
      <w:r>
        <w:rPr>
          <w:spacing w:val="1"/>
        </w:rPr>
        <w:t>included.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contribution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2"/>
        </w:rPr>
        <w:t xml:space="preserve"> </w:t>
      </w:r>
      <w:r>
        <w:rPr>
          <w:spacing w:val="1"/>
        </w:rPr>
        <w:t>certain</w:t>
      </w:r>
      <w:r>
        <w:rPr>
          <w:spacing w:val="22"/>
        </w:rPr>
        <w:t xml:space="preserve"> </w:t>
      </w:r>
      <w:r>
        <w:t>elements</w:t>
      </w:r>
      <w:r>
        <w:rPr>
          <w:spacing w:val="20"/>
        </w:rPr>
        <w:t xml:space="preserve"> </w:t>
      </w:r>
      <w:r>
        <w:rPr>
          <w:spacing w:val="1"/>
        </w:rPr>
        <w:t>or</w:t>
      </w:r>
      <w:r>
        <w:rPr>
          <w:spacing w:val="24"/>
        </w:rPr>
        <w:t xml:space="preserve"> </w:t>
      </w:r>
      <w:r>
        <w:rPr>
          <w:spacing w:val="-1"/>
        </w:rPr>
        <w:t>mechanisms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1"/>
        </w:rPr>
        <w:t>load</w:t>
      </w:r>
      <w:r>
        <w:rPr>
          <w:spacing w:val="23"/>
        </w:rPr>
        <w:t xml:space="preserve"> </w:t>
      </w:r>
      <w:r>
        <w:rPr>
          <w:spacing w:val="1"/>
        </w:rPr>
        <w:t>rating</w:t>
      </w:r>
      <w:r>
        <w:rPr>
          <w:spacing w:val="23"/>
        </w:rPr>
        <w:t xml:space="preserve"> </w:t>
      </w:r>
      <w:r>
        <w:rPr>
          <w:spacing w:val="2"/>
        </w:rPr>
        <w:t>cannot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23"/>
        </w:rPr>
        <w:t xml:space="preserve"> </w:t>
      </w:r>
      <w:r>
        <w:rPr>
          <w:spacing w:val="1"/>
        </w:rPr>
        <w:t>discounted</w:t>
      </w:r>
      <w:r>
        <w:rPr>
          <w:spacing w:val="22"/>
        </w:rPr>
        <w:t xml:space="preserve"> </w:t>
      </w:r>
      <w:r>
        <w:rPr>
          <w:spacing w:val="1"/>
        </w:rPr>
        <w:t>or</w:t>
      </w:r>
      <w:r>
        <w:rPr>
          <w:spacing w:val="25"/>
        </w:rPr>
        <w:t xml:space="preserve"> </w:t>
      </w:r>
      <w:r>
        <w:rPr>
          <w:spacing w:val="-1"/>
        </w:rPr>
        <w:t>excluded</w:t>
      </w:r>
      <w:r>
        <w:rPr>
          <w:spacing w:val="56"/>
        </w:rPr>
        <w:t xml:space="preserve"> </w:t>
      </w:r>
      <w:r>
        <w:rPr>
          <w:spacing w:val="1"/>
        </w:rPr>
        <w:t>unless</w:t>
      </w:r>
      <w:r>
        <w:rPr>
          <w:spacing w:val="2"/>
        </w:rPr>
        <w:t xml:space="preserve"> </w:t>
      </w:r>
      <w:r>
        <w:rPr>
          <w:spacing w:val="1"/>
        </w:rPr>
        <w:t>they</w:t>
      </w:r>
      <w:r>
        <w:rPr>
          <w:spacing w:val="2"/>
        </w:rPr>
        <w:t xml:space="preserve"> are</w:t>
      </w:r>
      <w:r>
        <w:rPr>
          <w:spacing w:val="5"/>
        </w:rPr>
        <w:t xml:space="preserve"> </w:t>
      </w:r>
      <w:r>
        <w:rPr>
          <w:spacing w:val="1"/>
        </w:rPr>
        <w:t>accurately</w:t>
      </w:r>
      <w:r>
        <w:rPr>
          <w:spacing w:val="2"/>
        </w:rPr>
        <w:t xml:space="preserve"> </w:t>
      </w:r>
      <w:r>
        <w:rPr>
          <w:spacing w:val="1"/>
        </w:rPr>
        <w:t>quantified.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results</w:t>
      </w:r>
      <w:r>
        <w:rPr>
          <w:spacing w:val="2"/>
        </w:rPr>
        <w:t xml:space="preserve"> from</w:t>
      </w:r>
      <w:r>
        <w:rPr>
          <w:spacing w:val="51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5"/>
        </w:rPr>
        <w:t xml:space="preserve"> </w:t>
      </w:r>
      <w:r>
        <w:rPr>
          <w:spacing w:val="1"/>
        </w:rPr>
        <w:t>test</w:t>
      </w:r>
      <w:r>
        <w:rPr>
          <w:spacing w:val="4"/>
        </w:rPr>
        <w:t xml:space="preserve"> </w:t>
      </w:r>
      <w:r>
        <w:rPr>
          <w:spacing w:val="1"/>
        </w:rPr>
        <w:t>alone</w:t>
      </w:r>
      <w:r>
        <w:rPr>
          <w:spacing w:val="5"/>
        </w:rPr>
        <w:t xml:space="preserve"> </w:t>
      </w:r>
      <w:r>
        <w:rPr>
          <w:spacing w:val="2"/>
        </w:rPr>
        <w:t>(often</w:t>
      </w:r>
      <w:r>
        <w:rPr>
          <w:spacing w:val="5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rPr>
          <w:spacing w:val="2"/>
        </w:rPr>
        <w:t>beam</w:t>
      </w:r>
      <w:r>
        <w:rPr>
          <w:spacing w:val="51"/>
        </w:rPr>
        <w:t xml:space="preserve"> </w:t>
      </w:r>
      <w:r>
        <w:rPr>
          <w:spacing w:val="-1"/>
        </w:rPr>
        <w:t>flexural</w:t>
      </w:r>
      <w:r>
        <w:t xml:space="preserve"> </w:t>
      </w:r>
      <w:r>
        <w:rPr>
          <w:spacing w:val="1"/>
        </w:rPr>
        <w:t>strain</w:t>
      </w:r>
      <w:r>
        <w:rPr>
          <w:spacing w:val="66"/>
        </w:rPr>
        <w:t xml:space="preserve"> </w:t>
      </w:r>
      <w:r>
        <w:rPr>
          <w:spacing w:val="2"/>
        </w:rPr>
        <w:t>responses)</w:t>
      </w:r>
      <w:r>
        <w:rPr>
          <w:spacing w:val="5"/>
        </w:rPr>
        <w:t xml:space="preserve"> </w:t>
      </w:r>
      <w:r>
        <w:rPr>
          <w:spacing w:val="2"/>
        </w:rPr>
        <w:t>are</w:t>
      </w:r>
      <w:r>
        <w:rPr>
          <w:spacing w:val="3"/>
        </w:rPr>
        <w:t xml:space="preserve"> </w:t>
      </w:r>
      <w:r>
        <w:t>insufficient</w:t>
      </w:r>
      <w:r>
        <w:rPr>
          <w:spacing w:val="2"/>
        </w:rPr>
        <w:t xml:space="preserve"> </w:t>
      </w:r>
      <w:r>
        <w:rPr>
          <w:spacing w:val="1"/>
        </w:rPr>
        <w:t>for</w:t>
      </w:r>
      <w:r>
        <w:rPr>
          <w:spacing w:val="5"/>
        </w:rPr>
        <w:t xml:space="preserve"> </w:t>
      </w:r>
      <w:r>
        <w:t>achieving</w:t>
      </w:r>
      <w:r>
        <w:rPr>
          <w:spacing w:val="3"/>
        </w:rPr>
        <w:t xml:space="preserve"> </w:t>
      </w:r>
      <w:r>
        <w:t>this.</w:t>
      </w:r>
    </w:p>
    <w:p w:rsidR="009B029B" w:rsidRDefault="009B029B">
      <w:pPr>
        <w:spacing w:line="298" w:lineRule="auto"/>
        <w:jc w:val="both"/>
        <w:rPr>
          <w:rFonts w:ascii="Arial" w:eastAsia="Arial" w:hAnsi="Arial" w:cs="Arial"/>
        </w:rPr>
        <w:sectPr w:rsidR="009B029B">
          <w:pgSz w:w="12240" w:h="15840"/>
          <w:pgMar w:top="2060" w:right="660" w:bottom="280" w:left="680" w:header="1222" w:footer="0" w:gutter="0"/>
          <w:cols w:space="720"/>
        </w:sectPr>
      </w:pPr>
    </w:p>
    <w:p w:rsidR="009B029B" w:rsidRDefault="007169F9">
      <w:pPr>
        <w:pStyle w:val="Heading4"/>
        <w:spacing w:before="46"/>
        <w:jc w:val="both"/>
        <w:rPr>
          <w:rFonts w:cs="Arial"/>
        </w:rPr>
      </w:pPr>
      <w:r>
        <w:rPr>
          <w:spacing w:val="-1"/>
        </w:rPr>
        <w:lastRenderedPageBreak/>
        <w:t>Reliability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Load</w:t>
      </w:r>
      <w:r>
        <w:rPr>
          <w:spacing w:val="-2"/>
        </w:rPr>
        <w:t xml:space="preserve"> </w:t>
      </w:r>
      <w:r>
        <w:rPr>
          <w:spacing w:val="-1"/>
        </w:rPr>
        <w:t>Ratings</w:t>
      </w:r>
      <w:r>
        <w:rPr>
          <w:spacing w:val="-2"/>
        </w:rPr>
        <w:t xml:space="preserve"> </w:t>
      </w:r>
      <w:r>
        <w:rPr>
          <w:spacing w:val="-1"/>
        </w:rPr>
        <w:t>derived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Diagnostic</w:t>
      </w:r>
      <w:r>
        <w:rPr>
          <w:spacing w:val="-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e</w:t>
      </w:r>
      <w:r>
        <w:rPr>
          <w:spacing w:val="-5"/>
        </w:rPr>
        <w:t>st</w:t>
      </w:r>
      <w:r>
        <w:rPr>
          <w:spacing w:val="-4"/>
        </w:rPr>
        <w:t>s</w:t>
      </w:r>
    </w:p>
    <w:p w:rsidR="009B029B" w:rsidRDefault="007169F9">
      <w:pPr>
        <w:pStyle w:val="BodyText"/>
        <w:spacing w:before="166" w:line="298" w:lineRule="auto"/>
        <w:ind w:right="101"/>
        <w:jc w:val="both"/>
        <w:rPr>
          <w:rFonts w:cs="Arial"/>
        </w:rPr>
      </w:pPr>
      <w:r>
        <w:rPr>
          <w:rFonts w:cs="Arial"/>
          <w:spacing w:val="3"/>
        </w:rPr>
        <w:t>The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3"/>
        </w:rPr>
        <w:t>shown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23"/>
        </w:rPr>
        <w:t xml:space="preserve"> </w:t>
      </w:r>
      <w:commentRangeStart w:id="36"/>
      <w:r>
        <w:rPr>
          <w:rFonts w:cs="Arial"/>
          <w:spacing w:val="2"/>
        </w:rPr>
        <w:t>Figures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1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2</w:t>
      </w:r>
      <w:r>
        <w:rPr>
          <w:rFonts w:cs="Arial"/>
          <w:spacing w:val="23"/>
        </w:rPr>
        <w:t xml:space="preserve"> </w:t>
      </w:r>
      <w:commentRangeEnd w:id="36"/>
      <w:r w:rsidR="00D47C8E">
        <w:rPr>
          <w:rStyle w:val="CommentReference"/>
          <w:rFonts w:asciiTheme="minorHAnsi" w:eastAsiaTheme="minorHAnsi" w:hAnsiTheme="minorHAnsi"/>
        </w:rPr>
        <w:commentReference w:id="36"/>
      </w:r>
      <w:r>
        <w:rPr>
          <w:rFonts w:cs="Arial"/>
          <w:spacing w:val="-5"/>
        </w:rPr>
        <w:t>was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2"/>
        </w:rPr>
        <w:t>rated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based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on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measured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2"/>
        </w:rPr>
        <w:t>response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(i.e.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all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56"/>
        </w:rPr>
        <w:t xml:space="preserve"> </w:t>
      </w:r>
      <w:r>
        <w:rPr>
          <w:rFonts w:cs="Arial"/>
          <w:spacing w:val="1"/>
        </w:rPr>
        <w:t>included).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This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(first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column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7"/>
        </w:rPr>
        <w:t xml:space="preserve"> </w:t>
      </w:r>
      <w:commentRangeStart w:id="37"/>
      <w:r>
        <w:rPr>
          <w:rFonts w:cs="Arial"/>
          <w:spacing w:val="-5"/>
        </w:rPr>
        <w:t>T</w:t>
      </w:r>
      <w:r>
        <w:rPr>
          <w:rFonts w:cs="Arial"/>
          <w:spacing w:val="-4"/>
        </w:rPr>
        <w:t>able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3</w:t>
      </w:r>
      <w:commentRangeEnd w:id="37"/>
      <w:r w:rsidR="00D47C8E">
        <w:rPr>
          <w:rStyle w:val="CommentReference"/>
          <w:rFonts w:asciiTheme="minorHAnsi" w:eastAsiaTheme="minorHAnsi" w:hAnsiTheme="minorHAnsi"/>
        </w:rPr>
        <w:commentReference w:id="37"/>
      </w:r>
      <w:r>
        <w:rPr>
          <w:rFonts w:cs="Arial"/>
          <w:spacing w:val="1"/>
        </w:rPr>
        <w:t>)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3"/>
        </w:rPr>
        <w:t>shows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8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offers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nearly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ten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2"/>
        </w:rPr>
        <w:t>times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factor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76"/>
        </w:rPr>
        <w:t xml:space="preserve"> </w:t>
      </w:r>
      <w:r>
        <w:rPr>
          <w:rFonts w:cs="Arial"/>
          <w:spacing w:val="1"/>
        </w:rPr>
        <w:t>“design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truck”,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but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provides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no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guarantee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capacity at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future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2"/>
        </w:rPr>
        <w:t>date.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3"/>
        </w:rPr>
        <w:t>T</w:t>
      </w:r>
      <w:r>
        <w:rPr>
          <w:rFonts w:cs="Arial"/>
          <w:spacing w:val="-12"/>
        </w:rPr>
        <w:t>o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provide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more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conservative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80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2"/>
        </w:rPr>
        <w:t>representative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2"/>
        </w:rPr>
        <w:t>structure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3"/>
        </w:rPr>
        <w:t>when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2"/>
        </w:rPr>
        <w:t>some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become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ineffective,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field-calibrated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3"/>
        </w:rPr>
        <w:t>FE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model</w:t>
      </w:r>
      <w:r>
        <w:rPr>
          <w:rFonts w:cs="Arial"/>
          <w:spacing w:val="66"/>
        </w:rPr>
        <w:t xml:space="preserve"> </w:t>
      </w:r>
      <w:r>
        <w:rPr>
          <w:rFonts w:cs="Arial"/>
          <w:spacing w:val="-5"/>
        </w:rPr>
        <w:t>was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employed.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Those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parameters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3"/>
        </w:rPr>
        <w:t>were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influential</w:t>
      </w:r>
      <w:r>
        <w:rPr>
          <w:rFonts w:cs="Arial"/>
          <w:spacing w:val="11"/>
        </w:rPr>
        <w:t xml:space="preserve"> </w:t>
      </w:r>
      <w:del w:id="38" w:author="John Braley" w:date="2018-09-28T14:25:00Z">
        <w:r w:rsidDel="00D47C8E">
          <w:rPr>
            <w:rFonts w:cs="Arial"/>
            <w:spacing w:val="1"/>
          </w:rPr>
          <w:delText>or</w:delText>
        </w:r>
        <w:r w:rsidDel="00D47C8E">
          <w:rPr>
            <w:rFonts w:cs="Arial"/>
            <w:spacing w:val="17"/>
          </w:rPr>
          <w:delText xml:space="preserve"> </w:delText>
        </w:r>
      </w:del>
      <w:r>
        <w:rPr>
          <w:rFonts w:cs="Arial"/>
        </w:rPr>
        <w:t>to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uncertain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lose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1"/>
        </w:rPr>
        <w:t>effectiveness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over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3"/>
        </w:rPr>
        <w:t>time</w:t>
      </w:r>
      <w:r>
        <w:rPr>
          <w:rFonts w:cs="Arial"/>
          <w:spacing w:val="3"/>
        </w:rPr>
        <w:t xml:space="preserve"> </w:t>
      </w:r>
      <w:del w:id="39" w:author="John Braley" w:date="2018-09-28T14:26:00Z">
        <w:r w:rsidDel="00D47C8E">
          <w:rPr>
            <w:rFonts w:cs="Arial"/>
            <w:spacing w:val="2"/>
          </w:rPr>
          <w:delText>updated</w:delText>
        </w:r>
      </w:del>
      <w:ins w:id="40" w:author="John Braley" w:date="2018-09-28T14:26:00Z">
        <w:r w:rsidR="00D47C8E">
          <w:rPr>
            <w:rFonts w:cs="Arial"/>
            <w:spacing w:val="2"/>
          </w:rPr>
          <w:t>were made inactive in the model for rating</w:t>
        </w:r>
      </w:ins>
      <w:r>
        <w:rPr>
          <w:rFonts w:cs="Arial"/>
          <w:spacing w:val="2"/>
        </w:rPr>
        <w:t>.</w:t>
      </w:r>
    </w:p>
    <w:p w:rsidR="009B029B" w:rsidRDefault="007169F9">
      <w:pPr>
        <w:pStyle w:val="BodyText"/>
        <w:spacing w:line="298" w:lineRule="auto"/>
        <w:ind w:right="103"/>
        <w:jc w:val="both"/>
        <w:rPr>
          <w:rFonts w:cs="Arial"/>
        </w:rPr>
      </w:pPr>
      <w:r>
        <w:t>Because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structure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11"/>
        </w:rPr>
        <w:t xml:space="preserve"> </w:t>
      </w:r>
      <w:r>
        <w:rPr>
          <w:spacing w:val="2"/>
        </w:rPr>
        <w:t>integral</w:t>
      </w:r>
      <w:r>
        <w:rPr>
          <w:spacing w:val="9"/>
        </w:rPr>
        <w:t xml:space="preserve"> </w:t>
      </w:r>
      <w:r>
        <w:t>abutments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4"/>
        </w:rPr>
        <w:t xml:space="preserve"> </w:t>
      </w:r>
      <w:r>
        <w:rPr>
          <w:spacing w:val="1"/>
        </w:rPr>
        <w:t>piers,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boundary</w:t>
      </w:r>
      <w:r>
        <w:rPr>
          <w:spacing w:val="11"/>
        </w:rPr>
        <w:t xml:space="preserve"> </w:t>
      </w:r>
      <w:r>
        <w:rPr>
          <w:spacing w:val="1"/>
        </w:rPr>
        <w:t>conditions</w:t>
      </w:r>
      <w:r>
        <w:rPr>
          <w:spacing w:val="11"/>
        </w:rPr>
        <w:t xml:space="preserve"> </w:t>
      </w:r>
      <w:r>
        <w:rPr>
          <w:spacing w:val="-1"/>
        </w:rPr>
        <w:t>exhibited</w:t>
      </w:r>
      <w:r>
        <w:rPr>
          <w:spacing w:val="15"/>
        </w:rPr>
        <w:t xml:space="preserve"> </w:t>
      </w:r>
      <w:r>
        <w:rPr>
          <w:spacing w:val="1"/>
        </w:rPr>
        <w:t>considerable</w:t>
      </w:r>
      <w:r>
        <w:rPr>
          <w:spacing w:val="68"/>
        </w:rPr>
        <w:t xml:space="preserve"> </w:t>
      </w:r>
      <w:r>
        <w:rPr>
          <w:spacing w:val="2"/>
        </w:rPr>
        <w:t>rotational</w:t>
      </w:r>
      <w:r>
        <w:rPr>
          <w:spacing w:val="32"/>
        </w:rPr>
        <w:t xml:space="preserve"> </w:t>
      </w:r>
      <w:r>
        <w:t>stiffness.</w:t>
      </w:r>
      <w:r>
        <w:rPr>
          <w:spacing w:val="36"/>
        </w:rPr>
        <w:t xml:space="preserve"> </w:t>
      </w:r>
      <w:r>
        <w:rPr>
          <w:spacing w:val="1"/>
        </w:rPr>
        <w:t>Over</w:t>
      </w:r>
      <w:r>
        <w:rPr>
          <w:spacing w:val="40"/>
        </w:rPr>
        <w:t xml:space="preserve"> </w:t>
      </w:r>
      <w:r>
        <w:rPr>
          <w:spacing w:val="-2"/>
        </w:rPr>
        <w:t>time,</w:t>
      </w:r>
      <w:r>
        <w:rPr>
          <w:spacing w:val="36"/>
        </w:rPr>
        <w:t xml:space="preserve"> </w:t>
      </w:r>
      <w:r>
        <w:rPr>
          <w:spacing w:val="1"/>
        </w:rPr>
        <w:t>concrete</w:t>
      </w:r>
      <w:r>
        <w:rPr>
          <w:spacing w:val="37"/>
        </w:rPr>
        <w:t xml:space="preserve"> </w:t>
      </w:r>
      <w:r>
        <w:rPr>
          <w:spacing w:val="1"/>
        </w:rPr>
        <w:t>cracking</w:t>
      </w:r>
      <w:r>
        <w:rPr>
          <w:spacing w:val="38"/>
        </w:rPr>
        <w:t xml:space="preserve"> </w:t>
      </w:r>
      <w:r>
        <w:rPr>
          <w:spacing w:val="2"/>
        </w:rPr>
        <w:t>and</w:t>
      </w:r>
      <w:r>
        <w:rPr>
          <w:spacing w:val="37"/>
        </w:rPr>
        <w:t xml:space="preserve"> </w:t>
      </w:r>
      <w:r>
        <w:rPr>
          <w:spacing w:val="1"/>
        </w:rPr>
        <w:t>changing</w:t>
      </w:r>
      <w:r>
        <w:rPr>
          <w:spacing w:val="37"/>
        </w:rPr>
        <w:t xml:space="preserve"> </w:t>
      </w:r>
      <w:r>
        <w:rPr>
          <w:spacing w:val="2"/>
        </w:rPr>
        <w:t>earth</w:t>
      </w:r>
      <w:r>
        <w:rPr>
          <w:spacing w:val="38"/>
        </w:rPr>
        <w:t xml:space="preserve"> </w:t>
      </w:r>
      <w:r>
        <w:rPr>
          <w:spacing w:val="2"/>
        </w:rPr>
        <w:t>pressures</w:t>
      </w:r>
      <w:r>
        <w:rPr>
          <w:spacing w:val="34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rPr>
          <w:spacing w:val="1"/>
        </w:rPr>
        <w:t>cause</w:t>
      </w:r>
      <w:r>
        <w:rPr>
          <w:spacing w:val="37"/>
        </w:rPr>
        <w:t xml:space="preserve"> </w:t>
      </w:r>
      <w:r>
        <w:rPr>
          <w:spacing w:val="1"/>
        </w:rPr>
        <w:t>that</w:t>
      </w:r>
      <w:r>
        <w:rPr>
          <w:spacing w:val="36"/>
        </w:rPr>
        <w:t xml:space="preserve"> </w:t>
      </w:r>
      <w:r>
        <w:t>stiffness</w:t>
      </w:r>
      <w:r>
        <w:rPr>
          <w:spacing w:val="35"/>
        </w:rPr>
        <w:t xml:space="preserve"> </w:t>
      </w:r>
      <w:r>
        <w:t>to</w:t>
      </w:r>
      <w:r>
        <w:rPr>
          <w:spacing w:val="88"/>
        </w:rPr>
        <w:t xml:space="preserve"> </w:t>
      </w:r>
      <w:r>
        <w:rPr>
          <w:spacing w:val="-1"/>
        </w:rPr>
        <w:t>diminish.</w:t>
      </w:r>
      <w:r>
        <w:rPr>
          <w:spacing w:val="3"/>
        </w:rPr>
        <w:t xml:space="preserve"> Therefore,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rotational</w:t>
      </w:r>
      <w:r>
        <w:rPr>
          <w:spacing w:val="-1"/>
        </w:rPr>
        <w:t xml:space="preserve"> </w:t>
      </w:r>
      <w:r>
        <w:t>stiffness</w:t>
      </w:r>
      <w:r>
        <w:rPr>
          <w:spacing w:val="2"/>
        </w:rPr>
        <w:t xml:space="preserve"> </w:t>
      </w:r>
      <w:r>
        <w:rPr>
          <w:spacing w:val="-5"/>
        </w:rPr>
        <w:t>was</w:t>
      </w:r>
      <w:r>
        <w:rPr>
          <w:spacing w:val="1"/>
        </w:rPr>
        <w:t xml:space="preserve"> </w:t>
      </w:r>
      <w:r>
        <w:t>removed</w:t>
      </w:r>
      <w:r>
        <w:rPr>
          <w:spacing w:val="4"/>
        </w:rPr>
        <w:t xml:space="preserve"> </w:t>
      </w:r>
      <w:r>
        <w:rPr>
          <w:spacing w:val="2"/>
        </w:rPr>
        <w:t>from</w:t>
      </w:r>
      <w:r>
        <w:rPr>
          <w:spacing w:val="-9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model.</w:t>
      </w:r>
      <w:r>
        <w:rPr>
          <w:spacing w:val="4"/>
        </w:rPr>
        <w:t xml:space="preserve"> </w:t>
      </w:r>
      <w:r>
        <w:rPr>
          <w:spacing w:val="2"/>
        </w:rPr>
        <w:t>Furthermore,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bridge</w:t>
      </w:r>
      <w:r>
        <w:rPr>
          <w:spacing w:val="4"/>
        </w:rPr>
        <w:t xml:space="preserve"> </w:t>
      </w:r>
      <w:r>
        <w:rPr>
          <w:spacing w:val="-1"/>
        </w:rPr>
        <w:t>owners</w:t>
      </w:r>
      <w:r>
        <w:rPr>
          <w:spacing w:val="1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rPr>
          <w:spacing w:val="2"/>
        </w:rPr>
        <w:t>not</w:t>
      </w:r>
      <w:r>
        <w:rPr>
          <w:spacing w:val="60"/>
          <w:w w:val="99"/>
        </w:rPr>
        <w:t xml:space="preserve"> </w:t>
      </w:r>
      <w:r>
        <w:rPr>
          <w:spacing w:val="-5"/>
        </w:rPr>
        <w:t>wish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1"/>
        </w:rPr>
        <w:t>rely</w:t>
      </w:r>
      <w:r>
        <w:rPr>
          <w:spacing w:val="2"/>
        </w:rPr>
        <w:t xml:space="preserve"> </w:t>
      </w:r>
      <w:r>
        <w:rPr>
          <w:spacing w:val="1"/>
        </w:rPr>
        <w:t>on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capacity</w:t>
      </w:r>
      <w:r>
        <w:rPr>
          <w:spacing w:val="3"/>
        </w:rPr>
        <w:t xml:space="preserve"> </w:t>
      </w:r>
      <w:r>
        <w:rPr>
          <w:spacing w:val="1"/>
        </w:rPr>
        <w:t>provided</w:t>
      </w:r>
      <w:r>
        <w:rPr>
          <w:spacing w:val="6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rPr>
          <w:spacing w:val="1"/>
        </w:rPr>
        <w:t>concrete</w:t>
      </w:r>
      <w:r>
        <w:rPr>
          <w:spacing w:val="5"/>
        </w:rPr>
        <w:t xml:space="preserve"> </w:t>
      </w:r>
      <w:r>
        <w:t>encasement,</w:t>
      </w:r>
      <w:r>
        <w:rPr>
          <w:spacing w:val="4"/>
        </w:rPr>
        <w:t xml:space="preserve"> </w:t>
      </w:r>
      <w:r>
        <w:t>so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t>stiffness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6"/>
        </w:rPr>
        <w:t xml:space="preserve"> </w:t>
      </w:r>
      <w:r>
        <w:rPr>
          <w:spacing w:val="1"/>
        </w:rPr>
        <w:t>capacity</w:t>
      </w:r>
      <w:r>
        <w:rPr>
          <w:spacing w:val="2"/>
        </w:rPr>
        <w:t xml:space="preserve"> </w:t>
      </w:r>
      <w:r>
        <w:rPr>
          <w:spacing w:val="1"/>
        </w:rPr>
        <w:t>provided</w:t>
      </w:r>
      <w:r>
        <w:rPr>
          <w:spacing w:val="6"/>
        </w:rPr>
        <w:t xml:space="preserve"> </w:t>
      </w:r>
      <w:r>
        <w:rPr>
          <w:spacing w:val="1"/>
        </w:rPr>
        <w:t>by</w:t>
      </w:r>
      <w:r>
        <w:rPr>
          <w:spacing w:val="9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t>encasement</w:t>
      </w:r>
      <w:r>
        <w:rPr>
          <w:spacing w:val="2"/>
        </w:rPr>
        <w:t xml:space="preserve"> </w:t>
      </w:r>
      <w:r>
        <w:rPr>
          <w:spacing w:val="-5"/>
        </w:rPr>
        <w:t>was</w:t>
      </w:r>
      <w:r>
        <w:rPr>
          <w:spacing w:val="2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removed.</w:t>
      </w:r>
      <w:r>
        <w:rPr>
          <w:spacing w:val="2"/>
        </w:rPr>
        <w:t xml:space="preserve"> </w:t>
      </w:r>
      <w:r>
        <w:rPr>
          <w:spacing w:val="-2"/>
        </w:rPr>
        <w:t>Finally,</w:t>
      </w:r>
      <w:r>
        <w:rPr>
          <w:spacing w:val="3"/>
        </w:rPr>
        <w:t xml:space="preserve"> </w:t>
      </w:r>
      <w:r>
        <w:rPr>
          <w:spacing w:val="1"/>
        </w:rPr>
        <w:t xml:space="preserve">as </w:t>
      </w:r>
      <w:r>
        <w:rPr>
          <w:spacing w:val="2"/>
        </w:rPr>
        <w:t>per</w:t>
      </w:r>
      <w:r>
        <w:rPr>
          <w:spacing w:val="7"/>
        </w:rPr>
        <w:t xml:space="preserve"> </w:t>
      </w:r>
      <w:r>
        <w:rPr>
          <w:spacing w:val="-6"/>
        </w:rPr>
        <w:t>AAS</w:t>
      </w:r>
      <w:r>
        <w:rPr>
          <w:spacing w:val="-5"/>
        </w:rPr>
        <w:t>H</w:t>
      </w:r>
      <w:r>
        <w:rPr>
          <w:spacing w:val="-6"/>
        </w:rPr>
        <w:t>TO</w:t>
      </w:r>
      <w:r>
        <w:rPr>
          <w:spacing w:val="2"/>
        </w:rPr>
        <w:t xml:space="preserve"> </w:t>
      </w:r>
      <w:r>
        <w:rPr>
          <w:spacing w:val="1"/>
        </w:rPr>
        <w:t>guidelines,</w:t>
      </w:r>
      <w:r>
        <w:rPr>
          <w:spacing w:val="2"/>
        </w:rPr>
        <w:t xml:space="preserve"> </w:t>
      </w:r>
      <w:r>
        <w:rPr>
          <w:spacing w:val="1"/>
        </w:rPr>
        <w:t>contributions</w:t>
      </w:r>
      <w:r>
        <w:rPr>
          <w:spacing w:val="2"/>
        </w:rPr>
        <w:t xml:space="preserve"> </w:t>
      </w:r>
      <w:r>
        <w:rPr>
          <w:spacing w:val="1"/>
        </w:rPr>
        <w:t>by the</w:t>
      </w:r>
      <w:r>
        <w:rPr>
          <w:spacing w:val="4"/>
        </w:rPr>
        <w:t xml:space="preserve"> </w:t>
      </w:r>
      <w:proofErr w:type="gramStart"/>
      <w:r>
        <w:rPr>
          <w:spacing w:val="2"/>
        </w:rPr>
        <w:t>barriers</w:t>
      </w:r>
      <w:r>
        <w:t xml:space="preserve"> </w:t>
      </w:r>
      <w:r>
        <w:rPr>
          <w:spacing w:val="2"/>
        </w:rPr>
        <w:t xml:space="preserve"> and</w:t>
      </w:r>
      <w:proofErr w:type="gramEnd"/>
      <w:r>
        <w:rPr>
          <w:spacing w:val="88"/>
        </w:rPr>
        <w:t xml:space="preserve"> </w:t>
      </w:r>
      <w:r>
        <w:rPr>
          <w:spacing w:val="-2"/>
        </w:rPr>
        <w:t>sidewalks</w:t>
      </w:r>
      <w:r>
        <w:rPr>
          <w:spacing w:val="44"/>
        </w:rPr>
        <w:t xml:space="preserve"> </w:t>
      </w:r>
      <w:r>
        <w:rPr>
          <w:spacing w:val="-3"/>
        </w:rPr>
        <w:t>were</w:t>
      </w:r>
      <w:r>
        <w:rPr>
          <w:spacing w:val="48"/>
        </w:rPr>
        <w:t xml:space="preserve"> </w:t>
      </w:r>
      <w:del w:id="41" w:author="John Braley" w:date="2018-09-28T14:27:00Z">
        <w:r w:rsidDel="00D47C8E">
          <w:rPr>
            <w:spacing w:val="1"/>
          </w:rPr>
          <w:delText>discounted</w:delText>
        </w:r>
      </w:del>
      <w:ins w:id="42" w:author="John Braley" w:date="2018-09-28T14:27:00Z">
        <w:r w:rsidR="00D47C8E">
          <w:rPr>
            <w:spacing w:val="1"/>
          </w:rPr>
          <w:t>excluded</w:t>
        </w:r>
      </w:ins>
      <w:r>
        <w:rPr>
          <w:spacing w:val="1"/>
        </w:rPr>
        <w:t>.</w:t>
      </w:r>
      <w:r>
        <w:rPr>
          <w:spacing w:val="46"/>
        </w:rPr>
        <w:t xml:space="preserve"> </w:t>
      </w: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1"/>
        </w:rPr>
        <w:t>final</w:t>
      </w:r>
      <w:r>
        <w:rPr>
          <w:spacing w:val="43"/>
        </w:rPr>
        <w:t xml:space="preserve"> </w:t>
      </w:r>
      <w:r>
        <w:rPr>
          <w:spacing w:val="1"/>
        </w:rPr>
        <w:t>rating</w:t>
      </w:r>
      <w:r>
        <w:rPr>
          <w:spacing w:val="47"/>
        </w:rPr>
        <w:t xml:space="preserve"> </w:t>
      </w:r>
      <w:r>
        <w:rPr>
          <w:spacing w:val="1"/>
        </w:rPr>
        <w:t>(last</w:t>
      </w:r>
      <w:r>
        <w:rPr>
          <w:spacing w:val="46"/>
        </w:rPr>
        <w:t xml:space="preserve"> </w:t>
      </w:r>
      <w:r>
        <w:rPr>
          <w:spacing w:val="-1"/>
        </w:rPr>
        <w:t>column)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-2"/>
        </w:rPr>
        <w:t>much</w:t>
      </w:r>
      <w:r>
        <w:rPr>
          <w:spacing w:val="48"/>
        </w:rPr>
        <w:t xml:space="preserve"> </w:t>
      </w:r>
      <w:r>
        <w:t>less</w:t>
      </w:r>
      <w:r>
        <w:rPr>
          <w:spacing w:val="45"/>
        </w:rPr>
        <w:t xml:space="preserve"> </w:t>
      </w:r>
      <w:r>
        <w:rPr>
          <w:spacing w:val="1"/>
        </w:rPr>
        <w:t>than</w:t>
      </w:r>
      <w:r>
        <w:rPr>
          <w:spacing w:val="47"/>
        </w:rPr>
        <w:t xml:space="preserve"> </w:t>
      </w:r>
      <w:r>
        <w:rPr>
          <w:spacing w:val="1"/>
        </w:rPr>
        <w:t>that</w:t>
      </w:r>
      <w:r>
        <w:rPr>
          <w:spacing w:val="46"/>
        </w:rPr>
        <w:t xml:space="preserve"> </w:t>
      </w:r>
      <w:r>
        <w:rPr>
          <w:spacing w:val="1"/>
        </w:rPr>
        <w:t>directly</w:t>
      </w:r>
      <w:r>
        <w:rPr>
          <w:spacing w:val="45"/>
        </w:rPr>
        <w:t xml:space="preserve"> </w:t>
      </w:r>
      <w:r>
        <w:rPr>
          <w:spacing w:val="1"/>
        </w:rPr>
        <w:t>obtained</w:t>
      </w:r>
      <w:r>
        <w:rPr>
          <w:spacing w:val="47"/>
        </w:rPr>
        <w:t xml:space="preserve"> </w:t>
      </w:r>
      <w:r>
        <w:rPr>
          <w:spacing w:val="2"/>
        </w:rPr>
        <w:t>from</w:t>
      </w:r>
      <w:r>
        <w:rPr>
          <w:spacing w:val="35"/>
        </w:rPr>
        <w:t xml:space="preserve"> </w:t>
      </w:r>
      <w:r>
        <w:rPr>
          <w:spacing w:val="1"/>
        </w:rPr>
        <w:t>test</w:t>
      </w:r>
      <w:r>
        <w:rPr>
          <w:spacing w:val="78"/>
          <w:w w:val="99"/>
        </w:rPr>
        <w:t xml:space="preserve"> </w:t>
      </w:r>
      <w:r>
        <w:rPr>
          <w:spacing w:val="1"/>
        </w:rPr>
        <w:t>results,</w:t>
      </w:r>
      <w:r>
        <w:rPr>
          <w:spacing w:val="38"/>
        </w:rPr>
        <w:t xml:space="preserve"> </w:t>
      </w:r>
      <w:r>
        <w:rPr>
          <w:spacing w:val="2"/>
        </w:rPr>
        <w:t>but</w:t>
      </w:r>
      <w:r>
        <w:rPr>
          <w:spacing w:val="39"/>
        </w:rPr>
        <w:t xml:space="preserve"> </w:t>
      </w:r>
      <w:r>
        <w:rPr>
          <w:spacing w:val="-1"/>
        </w:rPr>
        <w:t>comes</w:t>
      </w:r>
      <w:r>
        <w:rPr>
          <w:spacing w:val="38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level</w:t>
      </w:r>
      <w:r>
        <w:rPr>
          <w:spacing w:val="36"/>
        </w:rPr>
        <w:t xml:space="preserve"> </w:t>
      </w:r>
      <w:r>
        <w:rPr>
          <w:spacing w:val="1"/>
        </w:rPr>
        <w:t>of</w:t>
      </w:r>
      <w:r>
        <w:rPr>
          <w:spacing w:val="39"/>
        </w:rPr>
        <w:t xml:space="preserve"> </w:t>
      </w:r>
      <w:r>
        <w:rPr>
          <w:spacing w:val="1"/>
        </w:rPr>
        <w:t>confidence</w:t>
      </w:r>
      <w:r>
        <w:rPr>
          <w:spacing w:val="40"/>
        </w:rPr>
        <w:t xml:space="preserve"> </w:t>
      </w:r>
      <w:r>
        <w:rPr>
          <w:spacing w:val="1"/>
        </w:rPr>
        <w:t>that</w:t>
      </w:r>
      <w:r>
        <w:rPr>
          <w:spacing w:val="39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2"/>
        </w:rPr>
        <w:t>structure</w:t>
      </w:r>
      <w:r>
        <w:rPr>
          <w:spacing w:val="41"/>
        </w:rPr>
        <w:t xml:space="preserve"> </w:t>
      </w:r>
      <w:r>
        <w:rPr>
          <w:spacing w:val="-6"/>
        </w:rPr>
        <w:t>will</w:t>
      </w:r>
      <w:r>
        <w:rPr>
          <w:spacing w:val="35"/>
        </w:rPr>
        <w:t xml:space="preserve"> </w:t>
      </w:r>
      <w:r>
        <w:rPr>
          <w:spacing w:val="-1"/>
        </w:rPr>
        <w:t>maintain</w:t>
      </w:r>
      <w:r>
        <w:rPr>
          <w:spacing w:val="41"/>
        </w:rPr>
        <w:t xml:space="preserve"> </w:t>
      </w:r>
      <w:del w:id="43" w:author="John Braley" w:date="2018-09-28T14:28:00Z">
        <w:r w:rsidDel="00FA1B28">
          <w:rPr>
            <w:spacing w:val="2"/>
          </w:rPr>
          <w:delText>adequate</w:delText>
        </w:r>
        <w:r w:rsidDel="00FA1B28">
          <w:rPr>
            <w:spacing w:val="41"/>
          </w:rPr>
          <w:delText xml:space="preserve"> </w:delText>
        </w:r>
      </w:del>
      <w:ins w:id="44" w:author="John Braley" w:date="2018-09-28T14:28:00Z">
        <w:r w:rsidR="00FA1B28">
          <w:rPr>
            <w:spacing w:val="2"/>
          </w:rPr>
          <w:t>this level of</w:t>
        </w:r>
        <w:r w:rsidR="00FA1B28">
          <w:rPr>
            <w:spacing w:val="41"/>
          </w:rPr>
          <w:t xml:space="preserve"> </w:t>
        </w:r>
      </w:ins>
      <w:r>
        <w:rPr>
          <w:spacing w:val="1"/>
        </w:rPr>
        <w:t>capacity</w:t>
      </w:r>
      <w:r>
        <w:rPr>
          <w:spacing w:val="38"/>
        </w:rPr>
        <w:t xml:space="preserve"> </w:t>
      </w:r>
      <w:r>
        <w:rPr>
          <w:spacing w:val="-4"/>
        </w:rPr>
        <w:t>well</w:t>
      </w:r>
      <w:r>
        <w:rPr>
          <w:spacing w:val="35"/>
        </w:rPr>
        <w:t xml:space="preserve"> </w:t>
      </w:r>
      <w:r>
        <w:t>into</w:t>
      </w:r>
      <w:r>
        <w:rPr>
          <w:spacing w:val="41"/>
        </w:rPr>
        <w:t xml:space="preserve"> </w:t>
      </w:r>
      <w:r>
        <w:rPr>
          <w:spacing w:val="1"/>
        </w:rPr>
        <w:t>the</w:t>
      </w:r>
      <w:r>
        <w:rPr>
          <w:spacing w:val="64"/>
        </w:rPr>
        <w:t xml:space="preserve"> </w:t>
      </w:r>
      <w:r>
        <w:rPr>
          <w:spacing w:val="2"/>
        </w:rPr>
        <w:t>future.</w:t>
      </w:r>
    </w:p>
    <w:p w:rsidR="009B029B" w:rsidRDefault="007169F9">
      <w:pPr>
        <w:pStyle w:val="BodyText"/>
        <w:spacing w:line="298" w:lineRule="auto"/>
        <w:ind w:right="104"/>
        <w:jc w:val="both"/>
        <w:rPr>
          <w:ins w:id="45" w:author="John Braley" w:date="2018-09-28T14:31:00Z"/>
        </w:rPr>
      </w:pPr>
      <w:r>
        <w:rPr>
          <w:spacing w:val="-3"/>
        </w:rPr>
        <w:t>As</w:t>
      </w:r>
      <w:r>
        <w:rPr>
          <w:spacing w:val="47"/>
        </w:rPr>
        <w:t xml:space="preserve"> </w:t>
      </w:r>
      <w:r>
        <w:rPr>
          <w:spacing w:val="-1"/>
        </w:rPr>
        <w:t>it</w:t>
      </w:r>
      <w:r>
        <w:rPr>
          <w:spacing w:val="50"/>
        </w:rPr>
        <w:t xml:space="preserve"> </w:t>
      </w:r>
      <w:r>
        <w:rPr>
          <w:spacing w:val="2"/>
        </w:rPr>
        <w:t>has</w:t>
      </w:r>
      <w:r>
        <w:rPr>
          <w:spacing w:val="48"/>
        </w:rPr>
        <w:t xml:space="preserve"> </w:t>
      </w:r>
      <w:r>
        <w:rPr>
          <w:spacing w:val="2"/>
        </w:rPr>
        <w:t>been</w:t>
      </w:r>
      <w:r>
        <w:rPr>
          <w:spacing w:val="51"/>
        </w:rPr>
        <w:t xml:space="preserve"> </w:t>
      </w:r>
      <w:r>
        <w:rPr>
          <w:spacing w:val="-3"/>
        </w:rPr>
        <w:t>shown</w:t>
      </w:r>
      <w:r>
        <w:rPr>
          <w:spacing w:val="51"/>
        </w:rPr>
        <w:t xml:space="preserve"> </w:t>
      </w:r>
      <w:r>
        <w:rPr>
          <w:spacing w:val="1"/>
        </w:rPr>
        <w:t>for</w:t>
      </w:r>
      <w:r>
        <w:rPr>
          <w:spacing w:val="53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rPr>
          <w:spacing w:val="1"/>
        </w:rPr>
        <w:t>particular</w:t>
      </w:r>
      <w:r>
        <w:rPr>
          <w:spacing w:val="53"/>
        </w:rPr>
        <w:t xml:space="preserve"> </w:t>
      </w:r>
      <w:r>
        <w:rPr>
          <w:spacing w:val="2"/>
        </w:rPr>
        <w:t>bridge,</w:t>
      </w:r>
      <w:r>
        <w:rPr>
          <w:spacing w:val="50"/>
        </w:rPr>
        <w:t xml:space="preserve"> </w:t>
      </w:r>
      <w:r>
        <w:rPr>
          <w:spacing w:val="-1"/>
        </w:rPr>
        <w:t>many</w:t>
      </w:r>
      <w:r>
        <w:rPr>
          <w:spacing w:val="48"/>
        </w:rPr>
        <w:t xml:space="preserve"> </w:t>
      </w:r>
      <w:del w:id="46" w:author="John Braley" w:date="2018-09-28T14:29:00Z">
        <w:r w:rsidDel="00FA1B28">
          <w:rPr>
            <w:spacing w:val="2"/>
          </w:rPr>
          <w:delText>others</w:delText>
        </w:r>
        <w:r w:rsidDel="00FA1B28">
          <w:rPr>
            <w:spacing w:val="48"/>
          </w:rPr>
          <w:delText xml:space="preserve"> </w:delText>
        </w:r>
      </w:del>
      <w:ins w:id="47" w:author="John Braley" w:date="2018-09-28T14:29:00Z">
        <w:r w:rsidR="00FA1B28">
          <w:rPr>
            <w:spacing w:val="2"/>
          </w:rPr>
          <w:t>structures</w:t>
        </w:r>
        <w:r w:rsidR="00FA1B28">
          <w:rPr>
            <w:spacing w:val="48"/>
          </w:rPr>
          <w:t xml:space="preserve"> </w:t>
        </w:r>
      </w:ins>
      <w:r>
        <w:rPr>
          <w:spacing w:val="1"/>
        </w:rPr>
        <w:t>should</w:t>
      </w:r>
      <w:r>
        <w:rPr>
          <w:spacing w:val="51"/>
        </w:rPr>
        <w:t xml:space="preserve"> </w:t>
      </w:r>
      <w:r>
        <w:rPr>
          <w:spacing w:val="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expected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1"/>
        </w:rPr>
        <w:t>possess</w:t>
      </w:r>
      <w:r>
        <w:rPr>
          <w:spacing w:val="48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number</w:t>
      </w:r>
      <w:r>
        <w:rPr>
          <w:spacing w:val="53"/>
        </w:rPr>
        <w:t xml:space="preserve"> </w:t>
      </w:r>
      <w:r>
        <w:rPr>
          <w:spacing w:val="1"/>
        </w:rPr>
        <w:t>of</w:t>
      </w:r>
      <w:r>
        <w:rPr>
          <w:spacing w:val="60"/>
          <w:w w:val="99"/>
        </w:rPr>
        <w:t xml:space="preserve"> </w:t>
      </w:r>
      <w:r>
        <w:rPr>
          <w:spacing w:val="1"/>
        </w:rPr>
        <w:t>influential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rPr>
          <w:spacing w:val="1"/>
        </w:rPr>
        <w:t>yet</w:t>
      </w:r>
      <w:r>
        <w:rPr>
          <w:spacing w:val="23"/>
        </w:rPr>
        <w:t xml:space="preserve"> </w:t>
      </w:r>
      <w:r>
        <w:rPr>
          <w:spacing w:val="1"/>
        </w:rPr>
        <w:t>uncertain</w:t>
      </w:r>
      <w:r>
        <w:rPr>
          <w:spacing w:val="26"/>
        </w:rPr>
        <w:t xml:space="preserve"> </w:t>
      </w:r>
      <w:r>
        <w:rPr>
          <w:spacing w:val="-1"/>
        </w:rPr>
        <w:t>mechanisms,</w:t>
      </w:r>
      <w:r>
        <w:rPr>
          <w:spacing w:val="23"/>
        </w:rPr>
        <w:t xml:space="preserve"> </w:t>
      </w:r>
      <w:r>
        <w:rPr>
          <w:spacing w:val="-2"/>
        </w:rPr>
        <w:t>some</w:t>
      </w:r>
      <w:r>
        <w:rPr>
          <w:spacing w:val="26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-3"/>
        </w:rPr>
        <w:t>may</w:t>
      </w:r>
      <w:r>
        <w:rPr>
          <w:spacing w:val="22"/>
        </w:rPr>
        <w:t xml:space="preserve"> </w:t>
      </w:r>
      <w:r>
        <w:rPr>
          <w:spacing w:val="1"/>
        </w:rPr>
        <w:t>be</w:t>
      </w:r>
      <w:r>
        <w:rPr>
          <w:spacing w:val="25"/>
        </w:rPr>
        <w:t xml:space="preserve"> </w:t>
      </w:r>
      <w:del w:id="48" w:author="John Braley" w:date="2018-09-28T14:29:00Z">
        <w:r w:rsidDel="00FA1B28">
          <w:delText>ill-advised</w:delText>
        </w:r>
      </w:del>
      <w:ins w:id="49" w:author="John Braley" w:date="2018-09-28T14:29:00Z">
        <w:r w:rsidR="00FA1B28">
          <w:t>inappropriate</w:t>
        </w:r>
      </w:ins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include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1"/>
        </w:rPr>
        <w:t>load</w:t>
      </w:r>
      <w:r>
        <w:rPr>
          <w:spacing w:val="25"/>
        </w:rPr>
        <w:t xml:space="preserve"> </w:t>
      </w:r>
      <w:r>
        <w:rPr>
          <w:spacing w:val="1"/>
        </w:rPr>
        <w:t>rating.</w:t>
      </w:r>
      <w:r>
        <w:rPr>
          <w:spacing w:val="24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rPr>
          <w:spacing w:val="1"/>
        </w:rPr>
        <w:t>that</w:t>
      </w:r>
      <w:r>
        <w:rPr>
          <w:spacing w:val="24"/>
        </w:rPr>
        <w:t xml:space="preserve"> </w:t>
      </w:r>
      <w:r>
        <w:rPr>
          <w:spacing w:val="1"/>
        </w:rPr>
        <w:t>load</w:t>
      </w:r>
      <w:r>
        <w:rPr>
          <w:spacing w:val="72"/>
        </w:rPr>
        <w:t xml:space="preserve"> </w:t>
      </w:r>
      <w:r>
        <w:rPr>
          <w:spacing w:val="1"/>
        </w:rPr>
        <w:t>distribution</w:t>
      </w:r>
      <w:r>
        <w:rPr>
          <w:spacing w:val="54"/>
        </w:rPr>
        <w:t xml:space="preserve"> </w:t>
      </w:r>
      <w:r>
        <w:rPr>
          <w:spacing w:val="2"/>
        </w:rPr>
        <w:t>and</w:t>
      </w:r>
      <w:r>
        <w:rPr>
          <w:spacing w:val="55"/>
        </w:rPr>
        <w:t xml:space="preserve"> </w:t>
      </w:r>
      <w:r>
        <w:rPr>
          <w:spacing w:val="1"/>
        </w:rPr>
        <w:t>capacity</w:t>
      </w:r>
      <w:r>
        <w:rPr>
          <w:spacing w:val="52"/>
        </w:rPr>
        <w:t xml:space="preserve"> </w:t>
      </w:r>
      <w:r>
        <w:rPr>
          <w:spacing w:val="-1"/>
        </w:rPr>
        <w:t>mechanisms</w:t>
      </w:r>
      <w:r>
        <w:rPr>
          <w:spacing w:val="51"/>
        </w:rPr>
        <w:t xml:space="preserve"> </w:t>
      </w:r>
      <w:r>
        <w:rPr>
          <w:spacing w:val="-3"/>
        </w:rPr>
        <w:t>may</w:t>
      </w:r>
      <w:r>
        <w:rPr>
          <w:spacing w:val="52"/>
        </w:rPr>
        <w:t xml:space="preserve"> </w:t>
      </w:r>
      <w:r>
        <w:t>significantly</w:t>
      </w:r>
      <w:r>
        <w:rPr>
          <w:spacing w:val="52"/>
        </w:rPr>
        <w:t xml:space="preserve"> </w:t>
      </w:r>
      <w:r>
        <w:rPr>
          <w:spacing w:val="2"/>
        </w:rPr>
        <w:t>vary</w:t>
      </w:r>
      <w:r>
        <w:rPr>
          <w:spacing w:val="51"/>
        </w:rPr>
        <w:t xml:space="preserve"> </w:t>
      </w:r>
      <w:r>
        <w:rPr>
          <w:spacing w:val="-1"/>
        </w:rPr>
        <w:t>between</w:t>
      </w:r>
      <w:r>
        <w:rPr>
          <w:spacing w:val="55"/>
        </w:rPr>
        <w:t xml:space="preserve"> </w:t>
      </w:r>
      <w:r>
        <w:rPr>
          <w:spacing w:val="1"/>
        </w:rPr>
        <w:t>different</w:t>
      </w:r>
      <w:r>
        <w:rPr>
          <w:spacing w:val="53"/>
        </w:rPr>
        <w:t xml:space="preserve"> </w:t>
      </w:r>
      <w:r>
        <w:rPr>
          <w:spacing w:val="1"/>
        </w:rPr>
        <w:t>types</w:t>
      </w:r>
      <w:r>
        <w:rPr>
          <w:spacing w:val="51"/>
        </w:rPr>
        <w:t xml:space="preserve"> </w:t>
      </w:r>
      <w:r>
        <w:rPr>
          <w:spacing w:val="1"/>
        </w:rPr>
        <w:t>of</w:t>
      </w:r>
      <w:r>
        <w:rPr>
          <w:spacing w:val="53"/>
        </w:rPr>
        <w:t xml:space="preserve"> </w:t>
      </w:r>
      <w:r>
        <w:rPr>
          <w:spacing w:val="1"/>
        </w:rPr>
        <w:t>bridges,</w:t>
      </w:r>
      <w:r>
        <w:rPr>
          <w:spacing w:val="53"/>
        </w:rPr>
        <w:t xml:space="preserve"> </w:t>
      </w:r>
      <w:r>
        <w:rPr>
          <w:spacing w:val="1"/>
        </w:rPr>
        <w:t>load</w:t>
      </w:r>
      <w:r>
        <w:rPr>
          <w:spacing w:val="54"/>
        </w:rPr>
        <w:t xml:space="preserve"> </w:t>
      </w:r>
      <w:r>
        <w:rPr>
          <w:spacing w:val="1"/>
        </w:rPr>
        <w:t>rating</w:t>
      </w:r>
      <w:r>
        <w:rPr>
          <w:spacing w:val="68"/>
        </w:rPr>
        <w:t xml:space="preserve"> </w:t>
      </w:r>
      <w:r>
        <w:rPr>
          <w:spacing w:val="1"/>
        </w:rPr>
        <w:t>results</w:t>
      </w:r>
      <w:r>
        <w:rPr>
          <w:spacing w:val="20"/>
        </w:rPr>
        <w:t xml:space="preserve"> </w:t>
      </w:r>
      <w:r>
        <w:rPr>
          <w:spacing w:val="2"/>
        </w:rPr>
        <w:t>from</w:t>
      </w:r>
      <w:r>
        <w:rPr>
          <w:spacing w:val="1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1"/>
        </w:rPr>
        <w:t>particular</w:t>
      </w:r>
      <w:r>
        <w:rPr>
          <w:spacing w:val="25"/>
        </w:rPr>
        <w:t xml:space="preserve"> </w:t>
      </w:r>
      <w:r>
        <w:rPr>
          <w:spacing w:val="2"/>
        </w:rPr>
        <w:t>bridge</w:t>
      </w:r>
      <w:r>
        <w:rPr>
          <w:spacing w:val="24"/>
        </w:rPr>
        <w:t xml:space="preserve"> </w:t>
      </w:r>
      <w:r>
        <w:rPr>
          <w:spacing w:val="2"/>
        </w:rPr>
        <w:t>cannot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rPr>
          <w:spacing w:val="24"/>
        </w:rPr>
        <w:t xml:space="preserve"> </w:t>
      </w:r>
      <w:r>
        <w:rPr>
          <w:spacing w:val="-2"/>
        </w:rPr>
        <w:t>simply</w:t>
      </w:r>
      <w:r>
        <w:rPr>
          <w:spacing w:val="20"/>
        </w:rPr>
        <w:t xml:space="preserve"> </w:t>
      </w:r>
      <w:r>
        <w:t>extrapolated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2"/>
        </w:rPr>
        <w:t>other</w:t>
      </w:r>
      <w:r>
        <w:rPr>
          <w:spacing w:val="25"/>
        </w:rPr>
        <w:t xml:space="preserve"> </w:t>
      </w:r>
      <w:r>
        <w:rPr>
          <w:spacing w:val="2"/>
        </w:rPr>
        <w:t>structures</w:t>
      </w:r>
      <w:r>
        <w:rPr>
          <w:spacing w:val="21"/>
        </w:rPr>
        <w:t xml:space="preserve"> </w:t>
      </w:r>
      <w:r>
        <w:rPr>
          <w:spacing w:val="1"/>
        </w:rPr>
        <w:t>(i.e.</w:t>
      </w:r>
      <w:r>
        <w:rPr>
          <w:spacing w:val="21"/>
        </w:rPr>
        <w:t xml:space="preserve"> </w:t>
      </w:r>
      <w:r>
        <w:rPr>
          <w:spacing w:val="-2"/>
        </w:rPr>
        <w:t>same</w:t>
      </w:r>
      <w:r>
        <w:rPr>
          <w:spacing w:val="23"/>
        </w:rPr>
        <w:t xml:space="preserve"> </w:t>
      </w:r>
      <w:r>
        <w:rPr>
          <w:spacing w:val="1"/>
        </w:rPr>
        <w:t>increase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58"/>
        </w:rPr>
        <w:t xml:space="preserve"> </w:t>
      </w:r>
      <w:r>
        <w:rPr>
          <w:spacing w:val="1"/>
        </w:rPr>
        <w:t>rating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t>FEM</w:t>
      </w:r>
      <w:r>
        <w:rPr>
          <w:spacing w:val="-9"/>
        </w:rPr>
        <w:t xml:space="preserve"> </w:t>
      </w:r>
      <w:r>
        <w:rPr>
          <w:spacing w:val="1"/>
        </w:rPr>
        <w:t>over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rPr>
          <w:spacing w:val="-1"/>
        </w:rPr>
        <w:t>line</w:t>
      </w:r>
      <w:r>
        <w:rPr>
          <w:spacing w:val="4"/>
        </w:rPr>
        <w:t xml:space="preserve"> </w:t>
      </w:r>
      <w:r>
        <w:rPr>
          <w:spacing w:val="2"/>
        </w:rPr>
        <w:t>girder</w:t>
      </w:r>
      <w:r>
        <w:rPr>
          <w:spacing w:val="5"/>
        </w:rPr>
        <w:t xml:space="preserve"> </w:t>
      </w:r>
      <w:r>
        <w:t>model</w:t>
      </w:r>
      <w:r>
        <w:t>).</w:t>
      </w:r>
    </w:p>
    <w:p w:rsidR="00FA1B28" w:rsidRDefault="00FA1B28">
      <w:pPr>
        <w:pStyle w:val="BodyText"/>
        <w:spacing w:line="298" w:lineRule="auto"/>
        <w:ind w:right="104"/>
        <w:jc w:val="both"/>
        <w:rPr>
          <w:rFonts w:cs="Arial"/>
        </w:rPr>
      </w:pPr>
      <w:commentRangeStart w:id="50"/>
      <w:ins w:id="51" w:author="John Braley" w:date="2018-09-28T14:33:00Z">
        <w:r>
          <w:rPr>
            <w:rFonts w:cs="Arial"/>
          </w:rPr>
          <w:t>Safety Concerns during Proof Load Testing</w:t>
        </w:r>
        <w:commentRangeEnd w:id="50"/>
        <w:r>
          <w:rPr>
            <w:rStyle w:val="CommentReference"/>
            <w:rFonts w:asciiTheme="minorHAnsi" w:eastAsiaTheme="minorHAnsi" w:hAnsiTheme="minorHAnsi"/>
          </w:rPr>
          <w:commentReference w:id="50"/>
        </w:r>
      </w:ins>
    </w:p>
    <w:p w:rsidR="009B029B" w:rsidRDefault="007169F9">
      <w:pPr>
        <w:pStyle w:val="BodyText"/>
        <w:spacing w:line="298" w:lineRule="auto"/>
        <w:ind w:right="104"/>
        <w:jc w:val="both"/>
        <w:rPr>
          <w:rFonts w:cs="Arial"/>
        </w:rPr>
      </w:pPr>
      <w:r>
        <w:rPr>
          <w:rFonts w:cs="Arial"/>
          <w:spacing w:val="3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6"/>
        </w:rPr>
        <w:t>AAS</w:t>
      </w:r>
      <w:r>
        <w:rPr>
          <w:rFonts w:cs="Arial"/>
          <w:spacing w:val="-5"/>
        </w:rPr>
        <w:t>H</w:t>
      </w:r>
      <w:r>
        <w:rPr>
          <w:rFonts w:cs="Arial"/>
          <w:spacing w:val="-6"/>
        </w:rPr>
        <w:t>TO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Manual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indicates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“during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test,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loads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must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16"/>
        </w:rPr>
        <w:t xml:space="preserve"> </w:t>
      </w:r>
      <w:del w:id="52" w:author="John Braley" w:date="2018-09-28T14:30:00Z">
        <w:r w:rsidDel="00FA1B28">
          <w:rPr>
            <w:rFonts w:cs="Arial"/>
          </w:rPr>
          <w:delText>incremented</w:delText>
        </w:r>
        <w:r w:rsidDel="00FA1B28">
          <w:rPr>
            <w:rFonts w:cs="Arial"/>
            <w:spacing w:val="17"/>
          </w:rPr>
          <w:delText xml:space="preserve"> </w:delText>
        </w:r>
      </w:del>
      <w:ins w:id="53" w:author="John Braley" w:date="2018-09-28T14:30:00Z">
        <w:r w:rsidR="00FA1B28">
          <w:rPr>
            <w:rFonts w:cs="Arial"/>
          </w:rPr>
          <w:t>applied incrementally</w:t>
        </w:r>
        <w:r w:rsidR="00FA1B28">
          <w:rPr>
            <w:rFonts w:cs="Arial"/>
            <w:spacing w:val="17"/>
          </w:rPr>
          <w:t xml:space="preserve"> </w:t>
        </w:r>
      </w:ins>
      <w:r>
        <w:rPr>
          <w:rFonts w:cs="Arial"/>
          <w:spacing w:val="2"/>
        </w:rPr>
        <w:t>and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response</w:t>
      </w:r>
      <w:r>
        <w:rPr>
          <w:rFonts w:cs="Arial"/>
          <w:spacing w:val="58"/>
        </w:rPr>
        <w:t xml:space="preserve"> </w:t>
      </w:r>
      <w:r>
        <w:rPr>
          <w:rFonts w:cs="Arial"/>
        </w:rPr>
        <w:t>measured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until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desired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reached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until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1"/>
        </w:rPr>
        <w:t>stopped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2"/>
        </w:rPr>
        <w:t>response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exhibits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start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78"/>
          <w:w w:val="99"/>
        </w:rPr>
        <w:t xml:space="preserve"> </w:t>
      </w:r>
      <w:r>
        <w:rPr>
          <w:rFonts w:cs="Arial"/>
          <w:spacing w:val="1"/>
        </w:rPr>
        <w:t>nonlinear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behavior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other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visible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signs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distress.”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8"/>
        </w:rPr>
        <w:t>It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envisioned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proof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6"/>
        </w:rPr>
        <w:t>will</w:t>
      </w:r>
      <w:r>
        <w:rPr>
          <w:rFonts w:cs="Arial"/>
          <w:spacing w:val="8"/>
        </w:rPr>
        <w:t xml:space="preserve"> </w:t>
      </w:r>
      <w:r>
        <w:rPr>
          <w:rFonts w:cs="Arial"/>
          <w:spacing w:val="2"/>
        </w:rPr>
        <w:t>correspond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1"/>
        </w:rPr>
        <w:t>live</w:t>
      </w:r>
      <w:r>
        <w:rPr>
          <w:rFonts w:cs="Arial"/>
          <w:spacing w:val="78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6"/>
        </w:rPr>
        <w:t>will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bring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1.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3"/>
        </w:rPr>
        <w:t>T</w:t>
      </w:r>
      <w:r>
        <w:rPr>
          <w:rFonts w:cs="Arial"/>
          <w:spacing w:val="-12"/>
        </w:rPr>
        <w:t>o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provide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2"/>
        </w:rPr>
        <w:t>same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level</w:t>
      </w:r>
      <w:r>
        <w:rPr>
          <w:rFonts w:cs="Arial"/>
          <w:spacing w:val="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safety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inherent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LRFD,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live-load</w:t>
      </w:r>
      <w:r>
        <w:rPr>
          <w:rFonts w:cs="Arial"/>
          <w:spacing w:val="8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</w:rPr>
        <w:t xml:space="preserve"> </w:t>
      </w:r>
      <w:r>
        <w:rPr>
          <w:rFonts w:cs="Arial"/>
          <w:spacing w:val="1"/>
        </w:rPr>
        <w:t>increased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by factor</w:t>
      </w:r>
      <w:r>
        <w:rPr>
          <w:rFonts w:cs="Arial"/>
          <w:spacing w:val="5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typically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40%-55%.</w:t>
      </w:r>
    </w:p>
    <w:p w:rsidR="009B029B" w:rsidRDefault="007169F9">
      <w:pPr>
        <w:pStyle w:val="BodyText"/>
        <w:spacing w:line="298" w:lineRule="auto"/>
        <w:ind w:right="104"/>
        <w:jc w:val="both"/>
        <w:rPr>
          <w:rFonts w:cs="Arial"/>
        </w:rPr>
      </w:pPr>
      <w:r>
        <w:rPr>
          <w:rFonts w:cs="Arial"/>
          <w:spacing w:val="3"/>
        </w:rPr>
        <w:t>The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concept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proof-load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guiding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8"/>
        </w:rPr>
        <w:t xml:space="preserve"> </w:t>
      </w:r>
      <w:r>
        <w:rPr>
          <w:rFonts w:cs="Arial"/>
        </w:rPr>
        <w:t>Manual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appears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2"/>
        </w:rPr>
        <w:t>same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2"/>
        </w:rPr>
        <w:t>one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5"/>
        </w:rPr>
        <w:t>was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2"/>
        </w:rPr>
        <w:t>followed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ancient</w:t>
      </w:r>
      <w:r>
        <w:rPr>
          <w:rFonts w:cs="Arial"/>
          <w:spacing w:val="84"/>
          <w:w w:val="99"/>
        </w:rPr>
        <w:t xml:space="preserve"> </w:t>
      </w:r>
      <w:r>
        <w:rPr>
          <w:rFonts w:cs="Arial"/>
          <w:spacing w:val="-3"/>
        </w:rPr>
        <w:t>Rome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safely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carried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proof-level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-1"/>
        </w:rPr>
        <w:t>live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load,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should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remain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safe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future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applications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52"/>
          <w:w w:val="99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load.</w:t>
      </w:r>
      <w:r>
        <w:rPr>
          <w:rFonts w:cs="Arial"/>
          <w:spacing w:val="3"/>
        </w:rPr>
        <w:t xml:space="preserve"> </w:t>
      </w:r>
      <w:commentRangeStart w:id="54"/>
      <w:r>
        <w:rPr>
          <w:rFonts w:cs="Arial"/>
          <w:spacing w:val="1"/>
        </w:rPr>
        <w:t>This,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however,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</w:rPr>
        <w:t xml:space="preserve"> </w:t>
      </w:r>
      <w:r>
        <w:rPr>
          <w:rFonts w:cs="Arial"/>
          <w:spacing w:val="-2"/>
        </w:rPr>
        <w:t>extremely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misleading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since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even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</w:rPr>
        <w:t xml:space="preserve"> </w:t>
      </w:r>
      <w:r>
        <w:rPr>
          <w:rFonts w:cs="Arial"/>
          <w:spacing w:val="1"/>
        </w:rPr>
        <w:t xml:space="preserve">pass </w:t>
      </w:r>
      <w:r>
        <w:rPr>
          <w:rFonts w:cs="Arial"/>
        </w:rPr>
        <w:t>a</w:t>
      </w:r>
      <w:r>
        <w:rPr>
          <w:rFonts w:cs="Arial"/>
          <w:spacing w:val="4"/>
        </w:rPr>
        <w:t xml:space="preserve"> </w:t>
      </w:r>
      <w:r>
        <w:rPr>
          <w:rFonts w:cs="Arial"/>
          <w:spacing w:val="2"/>
        </w:rPr>
        <w:t>proof-load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one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day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66"/>
        </w:rPr>
        <w:t xml:space="preserve"> </w:t>
      </w:r>
      <w:r>
        <w:rPr>
          <w:rFonts w:cs="Arial"/>
        </w:rPr>
        <w:t>fail</w:t>
      </w:r>
      <w:r>
        <w:rPr>
          <w:rFonts w:cs="Arial"/>
          <w:spacing w:val="7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lesser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at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later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3"/>
        </w:rPr>
        <w:t>day.</w:t>
      </w:r>
      <w:r>
        <w:rPr>
          <w:rFonts w:cs="Arial"/>
          <w:spacing w:val="10"/>
        </w:rPr>
        <w:t xml:space="preserve"> </w:t>
      </w:r>
      <w:commentRangeEnd w:id="54"/>
      <w:r w:rsidR="00FA1B28">
        <w:rPr>
          <w:rStyle w:val="CommentReference"/>
          <w:rFonts w:asciiTheme="minorHAnsi" w:eastAsiaTheme="minorHAnsi" w:hAnsiTheme="minorHAnsi"/>
        </w:rPr>
        <w:commentReference w:id="54"/>
      </w:r>
      <w:r>
        <w:rPr>
          <w:rFonts w:cs="Arial"/>
        </w:rPr>
        <w:t>Destructive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decommissioned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concrete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steel</w:t>
      </w:r>
      <w:r>
        <w:rPr>
          <w:rFonts w:cs="Arial"/>
          <w:spacing w:val="8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failure</w:t>
      </w:r>
      <w:r>
        <w:rPr>
          <w:rFonts w:cs="Arial"/>
          <w:spacing w:val="98"/>
        </w:rPr>
        <w:t xml:space="preserve"> </w:t>
      </w:r>
      <w:r>
        <w:rPr>
          <w:rFonts w:cs="Arial"/>
          <w:spacing w:val="1"/>
        </w:rPr>
        <w:t>have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revealed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41"/>
        </w:rPr>
        <w:t xml:space="preserve"> </w:t>
      </w:r>
      <w:r>
        <w:rPr>
          <w:rFonts w:cs="Arial"/>
        </w:rPr>
        <w:t>capacities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2"/>
        </w:rPr>
        <w:t>10-20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-2"/>
        </w:rPr>
        <w:t>times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1"/>
        </w:rPr>
        <w:t>truck,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governed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many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are</w:t>
      </w:r>
      <w:r>
        <w:rPr>
          <w:rFonts w:cs="Arial"/>
          <w:spacing w:val="90"/>
        </w:rPr>
        <w:t xml:space="preserve"> </w:t>
      </w:r>
      <w:r>
        <w:rPr>
          <w:rFonts w:cs="Arial"/>
          <w:spacing w:val="1"/>
        </w:rPr>
        <w:t>activated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1"/>
        </w:rPr>
        <w:t>at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various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levels,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2"/>
        </w:rPr>
        <w:t>some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4"/>
        </w:rPr>
        <w:t>which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1"/>
        </w:rPr>
        <w:t>even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2"/>
        </w:rPr>
        <w:t>make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2"/>
        </w:rPr>
        <w:t>appear</w:t>
      </w:r>
      <w:r>
        <w:rPr>
          <w:rFonts w:cs="Arial"/>
          <w:spacing w:val="31"/>
        </w:rPr>
        <w:t xml:space="preserve"> </w:t>
      </w:r>
      <w:r>
        <w:rPr>
          <w:rFonts w:cs="Arial"/>
          <w:spacing w:val="-1"/>
        </w:rPr>
        <w:t>stiffer.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-5"/>
        </w:rPr>
        <w:t>However</w:t>
      </w:r>
      <w:r>
        <w:rPr>
          <w:rFonts w:cs="Arial"/>
          <w:spacing w:val="-6"/>
        </w:rPr>
        <w:t>,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1"/>
        </w:rPr>
        <w:t>failure</w:t>
      </w:r>
      <w:r>
        <w:rPr>
          <w:rFonts w:cs="Arial"/>
          <w:spacing w:val="64"/>
        </w:rPr>
        <w:t xml:space="preserve"> </w:t>
      </w:r>
      <w:r>
        <w:rPr>
          <w:rFonts w:cs="Arial"/>
          <w:spacing w:val="-1"/>
        </w:rPr>
        <w:t>modes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2"/>
        </w:rPr>
        <w:t>aged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deteriorated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bridges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-3"/>
        </w:rPr>
        <w:t>were</w:t>
      </w:r>
      <w:r>
        <w:rPr>
          <w:rFonts w:cs="Arial"/>
          <w:spacing w:val="40"/>
        </w:rPr>
        <w:t xml:space="preserve"> </w:t>
      </w:r>
      <w:r>
        <w:rPr>
          <w:rFonts w:cs="Arial"/>
        </w:rPr>
        <w:t>all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controlled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by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2"/>
        </w:rPr>
        <w:t>deterioration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1"/>
        </w:rPr>
        <w:t xml:space="preserve"> </w:t>
      </w:r>
      <w:r>
        <w:rPr>
          <w:rFonts w:cs="Arial"/>
        </w:rPr>
        <w:t>damage,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0"/>
        </w:rPr>
        <w:t xml:space="preserve"> </w:t>
      </w:r>
      <w:r>
        <w:rPr>
          <w:rFonts w:cs="Arial"/>
          <w:spacing w:val="1"/>
        </w:rPr>
        <w:t>failures</w:t>
      </w:r>
      <w:r>
        <w:rPr>
          <w:rFonts w:cs="Arial"/>
          <w:spacing w:val="37"/>
        </w:rPr>
        <w:t xml:space="preserve"> </w:t>
      </w:r>
      <w:r>
        <w:rPr>
          <w:rFonts w:cs="Arial"/>
          <w:spacing w:val="-3"/>
        </w:rPr>
        <w:t>were</w:t>
      </w:r>
      <w:r>
        <w:rPr>
          <w:rFonts w:cs="Arial"/>
          <w:spacing w:val="62"/>
        </w:rPr>
        <w:t xml:space="preserve"> </w:t>
      </w:r>
      <w:r>
        <w:rPr>
          <w:rFonts w:cs="Arial"/>
          <w:spacing w:val="2"/>
        </w:rPr>
        <w:t>triggered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through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highly</w:t>
      </w:r>
      <w:r>
        <w:rPr>
          <w:rFonts w:cs="Arial"/>
          <w:spacing w:val="1"/>
        </w:rPr>
        <w:t xml:space="preserve"> </w:t>
      </w:r>
      <w:r>
        <w:rPr>
          <w:rFonts w:cs="Arial"/>
          <w:spacing w:val="2"/>
        </w:rPr>
        <w:t>unusual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unexpected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2"/>
        </w:rPr>
        <w:t>behaviors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mechanisms.</w:t>
      </w:r>
    </w:p>
    <w:p w:rsidR="009B029B" w:rsidRDefault="007169F9">
      <w:pPr>
        <w:pStyle w:val="BodyText"/>
        <w:spacing w:line="298" w:lineRule="auto"/>
        <w:ind w:right="101"/>
        <w:jc w:val="both"/>
        <w:rPr>
          <w:rFonts w:cs="Arial"/>
        </w:rPr>
      </w:pPr>
      <w:r>
        <w:rPr>
          <w:rFonts w:cs="Arial"/>
          <w:spacing w:val="-8"/>
        </w:rPr>
        <w:t>It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-2"/>
        </w:rPr>
        <w:t>follows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43"/>
        </w:rPr>
        <w:t xml:space="preserve"> </w:t>
      </w:r>
      <w:r>
        <w:rPr>
          <w:rFonts w:cs="Arial"/>
          <w:spacing w:val="1"/>
        </w:rPr>
        <w:t>performing</w:t>
      </w:r>
      <w:r>
        <w:rPr>
          <w:rFonts w:cs="Arial"/>
          <w:spacing w:val="4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1"/>
        </w:rPr>
        <w:t>safe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2"/>
        </w:rPr>
        <w:t>proof-load</w:t>
      </w:r>
      <w:r>
        <w:rPr>
          <w:rFonts w:cs="Arial"/>
          <w:spacing w:val="46"/>
        </w:rPr>
        <w:t xml:space="preserve"> </w:t>
      </w:r>
      <w:r>
        <w:rPr>
          <w:rFonts w:cs="Arial"/>
        </w:rPr>
        <w:t>testing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3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2"/>
        </w:rPr>
        <w:t>bridge,</w:t>
      </w:r>
      <w:r>
        <w:rPr>
          <w:rFonts w:cs="Arial"/>
          <w:spacing w:val="44"/>
        </w:rPr>
        <w:t xml:space="preserve"> </w:t>
      </w:r>
      <w:r>
        <w:rPr>
          <w:rFonts w:cs="Arial"/>
        </w:rPr>
        <w:t>especially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2"/>
        </w:rPr>
        <w:t>one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unknown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characteristics,</w:t>
      </w:r>
      <w:r>
        <w:rPr>
          <w:rFonts w:cs="Arial"/>
          <w:spacing w:val="60"/>
          <w:w w:val="99"/>
        </w:rPr>
        <w:t xml:space="preserve"> </w:t>
      </w:r>
      <w:r>
        <w:rPr>
          <w:rFonts w:cs="Arial"/>
          <w:spacing w:val="2"/>
        </w:rPr>
        <w:t>requires</w:t>
      </w:r>
      <w:r>
        <w:rPr>
          <w:rFonts w:cs="Arial"/>
          <w:spacing w:val="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much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greater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understanding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than</w:t>
      </w:r>
      <w:r>
        <w:rPr>
          <w:rFonts w:cs="Arial"/>
          <w:spacing w:val="13"/>
        </w:rPr>
        <w:t xml:space="preserve"> </w:t>
      </w:r>
      <w:r>
        <w:rPr>
          <w:rFonts w:cs="Arial"/>
        </w:rPr>
        <w:t>envisioning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it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1"/>
        </w:rPr>
        <w:t>as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line-girder.</w:t>
      </w:r>
      <w:r>
        <w:rPr>
          <w:rFonts w:cs="Arial"/>
          <w:spacing w:val="11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2"/>
        </w:rPr>
        <w:t>strategy</w:t>
      </w:r>
      <w:r>
        <w:rPr>
          <w:rFonts w:cs="Arial"/>
          <w:spacing w:val="8"/>
        </w:rPr>
        <w:t xml:space="preserve"> </w:t>
      </w:r>
      <w:r>
        <w:rPr>
          <w:rFonts w:cs="Arial"/>
          <w:spacing w:val="1"/>
        </w:rPr>
        <w:t>should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72"/>
        </w:rPr>
        <w:t xml:space="preserve"> </w:t>
      </w:r>
      <w:r>
        <w:rPr>
          <w:rFonts w:cs="Arial"/>
          <w:spacing w:val="1"/>
        </w:rPr>
        <w:t>developed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1"/>
        </w:rPr>
        <w:t>based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on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analytical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modeling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simulation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actual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3D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-1"/>
        </w:rPr>
        <w:t>geometry,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2"/>
        </w:rPr>
        <w:t>together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5"/>
        </w:rPr>
        <w:t>wi</w:t>
      </w:r>
      <w:r>
        <w:rPr>
          <w:rFonts w:cs="Arial"/>
          <w:spacing w:val="-6"/>
        </w:rPr>
        <w:t>t</w:t>
      </w:r>
      <w:r>
        <w:rPr>
          <w:rFonts w:cs="Arial"/>
          <w:spacing w:val="-5"/>
        </w:rPr>
        <w:t>h</w:t>
      </w:r>
      <w:r>
        <w:rPr>
          <w:rFonts w:cs="Arial"/>
          <w:spacing w:val="50"/>
        </w:rPr>
        <w:t xml:space="preserve"> </w:t>
      </w:r>
      <w:r>
        <w:rPr>
          <w:rFonts w:cs="Arial"/>
        </w:rPr>
        <w:t>all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2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2"/>
        </w:rPr>
        <w:t>govern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primary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secondary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transfer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1"/>
        </w:rPr>
        <w:t>paths,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how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2"/>
        </w:rPr>
        <w:t>any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local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2"/>
        </w:rPr>
        <w:t>member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or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connection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details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affect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these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1"/>
        </w:rPr>
        <w:t>mechanisms.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-1"/>
        </w:rPr>
        <w:t>kinematics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various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20"/>
        </w:rPr>
        <w:t xml:space="preserve"> </w:t>
      </w:r>
      <w:r>
        <w:rPr>
          <w:rFonts w:cs="Arial"/>
        </w:rPr>
        <w:t>levels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6"/>
        </w:rPr>
        <w:t>will</w:t>
      </w:r>
      <w:r>
        <w:rPr>
          <w:rFonts w:cs="Arial"/>
          <w:spacing w:val="76"/>
        </w:rPr>
        <w:t xml:space="preserve"> </w:t>
      </w:r>
      <w:r>
        <w:rPr>
          <w:rFonts w:cs="Arial"/>
          <w:spacing w:val="1"/>
        </w:rPr>
        <w:t>drive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instrumentation.</w:t>
      </w:r>
      <w:r>
        <w:rPr>
          <w:rFonts w:cs="Arial"/>
          <w:spacing w:val="22"/>
        </w:rPr>
        <w:t xml:space="preserve"> </w:t>
      </w:r>
      <w:commentRangeStart w:id="55"/>
      <w:r>
        <w:rPr>
          <w:rFonts w:cs="Arial"/>
          <w:spacing w:val="-3"/>
        </w:rPr>
        <w:t>Unless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1"/>
        </w:rPr>
        <w:t>carefully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modeled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1"/>
        </w:rPr>
        <w:t>for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-1"/>
        </w:rPr>
        <w:t>simulating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its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behavior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realistic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2"/>
        </w:rPr>
        <w:t>proof-</w:t>
      </w:r>
      <w:r>
        <w:rPr>
          <w:rFonts w:cs="Arial"/>
          <w:spacing w:val="94"/>
        </w:rPr>
        <w:t xml:space="preserve"> </w:t>
      </w:r>
      <w:r>
        <w:rPr>
          <w:rFonts w:cs="Arial"/>
        </w:rPr>
        <w:t>level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loads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typically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2"/>
        </w:rPr>
        <w:t>much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greater</w:t>
      </w:r>
      <w:r>
        <w:rPr>
          <w:rFonts w:cs="Arial"/>
          <w:spacing w:val="24"/>
        </w:rPr>
        <w:t xml:space="preserve"> </w:t>
      </w:r>
      <w:r>
        <w:rPr>
          <w:rFonts w:cs="Arial"/>
          <w:spacing w:val="1"/>
        </w:rPr>
        <w:t>than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just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1.5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2"/>
        </w:rPr>
        <w:t>times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1"/>
        </w:rPr>
        <w:t xml:space="preserve"> </w:t>
      </w:r>
      <w:r>
        <w:rPr>
          <w:rFonts w:cs="Arial"/>
          <w:spacing w:val="1"/>
        </w:rPr>
        <w:t>rating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vehicle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1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-1"/>
        </w:rPr>
        <w:t>explore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4"/>
        </w:rPr>
        <w:t>which</w:t>
      </w:r>
      <w:r>
        <w:rPr>
          <w:rFonts w:cs="Arial"/>
          <w:spacing w:val="22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22"/>
        </w:rPr>
        <w:t xml:space="preserve"> </w:t>
      </w:r>
      <w:r>
        <w:rPr>
          <w:rFonts w:cs="Arial"/>
        </w:rPr>
        <w:t>level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82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change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its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17"/>
        </w:rPr>
        <w:t xml:space="preserve"> </w:t>
      </w:r>
      <w:r>
        <w:rPr>
          <w:rFonts w:cs="Arial"/>
        </w:rPr>
        <w:t>resisting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all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2"/>
        </w:rPr>
        <w:t>probable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failure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mode(s),</w:t>
      </w:r>
      <w:commentRangeEnd w:id="55"/>
      <w:r w:rsidR="00FA1B28">
        <w:rPr>
          <w:rStyle w:val="CommentReference"/>
          <w:rFonts w:asciiTheme="minorHAnsi" w:eastAsiaTheme="minorHAnsi" w:hAnsiTheme="minorHAnsi"/>
        </w:rPr>
        <w:commentReference w:id="55"/>
      </w:r>
      <w:r>
        <w:rPr>
          <w:rFonts w:cs="Arial"/>
          <w:spacing w:val="16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proof-load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1"/>
        </w:rPr>
        <w:t>test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1"/>
        </w:rPr>
        <w:t>should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not</w:t>
      </w:r>
      <w:r>
        <w:rPr>
          <w:rFonts w:cs="Arial"/>
          <w:spacing w:val="44"/>
          <w:w w:val="99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recommended.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8"/>
        </w:rPr>
        <w:t>It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3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8"/>
        </w:rPr>
        <w:t xml:space="preserve"> </w:t>
      </w:r>
      <w:r>
        <w:rPr>
          <w:rFonts w:cs="Arial"/>
        </w:rPr>
        <w:t>identify</w:t>
      </w:r>
      <w:r>
        <w:rPr>
          <w:rFonts w:cs="Arial"/>
          <w:spacing w:val="3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-1"/>
        </w:rPr>
        <w:t>mechanisms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that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1"/>
        </w:rPr>
        <w:t>contribute</w:t>
      </w:r>
      <w:r>
        <w:rPr>
          <w:rFonts w:cs="Arial"/>
          <w:spacing w:val="38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37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1"/>
        </w:rPr>
        <w:t>structure’s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1"/>
        </w:rPr>
        <w:t>capacity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38"/>
        </w:rPr>
        <w:t xml:space="preserve"> </w:t>
      </w:r>
      <w:r>
        <w:rPr>
          <w:rFonts w:cs="Arial"/>
          <w:spacing w:val="2"/>
        </w:rPr>
        <w:t>order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90"/>
        </w:rPr>
        <w:t xml:space="preserve"> </w:t>
      </w:r>
      <w:r>
        <w:rPr>
          <w:rFonts w:cs="Arial"/>
          <w:spacing w:val="2"/>
        </w:rPr>
        <w:t>properly</w:t>
      </w:r>
      <w:r>
        <w:rPr>
          <w:rFonts w:cs="Arial"/>
          <w:spacing w:val="41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safely</w:t>
      </w:r>
      <w:r>
        <w:rPr>
          <w:rFonts w:cs="Arial"/>
          <w:spacing w:val="42"/>
        </w:rPr>
        <w:t xml:space="preserve"> </w:t>
      </w:r>
      <w:r>
        <w:rPr>
          <w:rFonts w:cs="Arial"/>
          <w:spacing w:val="1"/>
        </w:rPr>
        <w:t>design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increments,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load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positions,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instrumentation,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1"/>
        </w:rPr>
        <w:t>data</w:t>
      </w:r>
      <w:r>
        <w:rPr>
          <w:rFonts w:cs="Arial"/>
          <w:spacing w:val="45"/>
        </w:rPr>
        <w:t xml:space="preserve"> </w:t>
      </w:r>
      <w:r>
        <w:rPr>
          <w:rFonts w:cs="Arial"/>
        </w:rPr>
        <w:t>acquisition,</w:t>
      </w:r>
      <w:r>
        <w:rPr>
          <w:rFonts w:cs="Arial"/>
          <w:spacing w:val="110"/>
          <w:w w:val="99"/>
        </w:rPr>
        <w:t xml:space="preserve"> </w:t>
      </w:r>
      <w:r>
        <w:rPr>
          <w:rFonts w:cs="Arial"/>
          <w:spacing w:val="-1"/>
        </w:rPr>
        <w:t>communication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visualization.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Without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real-time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2"/>
        </w:rPr>
        <w:t>feedback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-1"/>
        </w:rPr>
        <w:t>visualization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critical</w:t>
      </w:r>
      <w:r>
        <w:rPr>
          <w:rFonts w:cs="Arial"/>
          <w:spacing w:val="45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2"/>
        </w:rPr>
        <w:t>responses</w:t>
      </w:r>
      <w:r>
        <w:rPr>
          <w:rFonts w:cs="Arial"/>
          <w:spacing w:val="60"/>
        </w:rPr>
        <w:t xml:space="preserve"> </w:t>
      </w:r>
      <w:r>
        <w:rPr>
          <w:rFonts w:cs="Arial"/>
          <w:spacing w:val="2"/>
        </w:rPr>
        <w:t>under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load,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safety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-3"/>
        </w:rPr>
        <w:t>may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2"/>
        </w:rPr>
        <w:t>not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be</w:t>
      </w:r>
      <w:r>
        <w:rPr>
          <w:rFonts w:cs="Arial"/>
          <w:spacing w:val="51"/>
        </w:rPr>
        <w:t xml:space="preserve"> </w:t>
      </w:r>
      <w:r>
        <w:rPr>
          <w:rFonts w:cs="Arial"/>
          <w:spacing w:val="2"/>
        </w:rPr>
        <w:t>assured.</w:t>
      </w:r>
      <w:r>
        <w:rPr>
          <w:rFonts w:cs="Arial"/>
          <w:spacing w:val="49"/>
        </w:rPr>
        <w:t xml:space="preserve"> </w:t>
      </w:r>
      <w:r>
        <w:rPr>
          <w:rFonts w:cs="Arial"/>
          <w:spacing w:val="3"/>
        </w:rPr>
        <w:t>The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capacity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49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2"/>
        </w:rPr>
        <w:t>bridge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ultimately</w:t>
      </w:r>
      <w:r>
        <w:rPr>
          <w:rFonts w:cs="Arial"/>
          <w:spacing w:val="48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1"/>
        </w:rPr>
        <w:t>capacity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50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52"/>
        </w:rPr>
        <w:t xml:space="preserve"> </w:t>
      </w:r>
      <w:r>
        <w:rPr>
          <w:rFonts w:cs="Arial"/>
          <w:spacing w:val="-1"/>
        </w:rPr>
        <w:t>system,</w:t>
      </w:r>
      <w:r>
        <w:rPr>
          <w:rFonts w:cs="Arial"/>
          <w:spacing w:val="40"/>
          <w:w w:val="99"/>
        </w:rPr>
        <w:t xml:space="preserve"> </w:t>
      </w:r>
      <w:r>
        <w:rPr>
          <w:rFonts w:cs="Arial"/>
        </w:rPr>
        <w:lastRenderedPageBreak/>
        <w:t>including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approaches,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superstructure,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2"/>
        </w:rPr>
        <w:t>substructure,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foundations,</w:t>
      </w:r>
      <w:r>
        <w:rPr>
          <w:rFonts w:cs="Arial"/>
          <w:spacing w:val="15"/>
        </w:rPr>
        <w:t xml:space="preserve"> </w:t>
      </w:r>
      <w:r>
        <w:rPr>
          <w:rFonts w:cs="Arial"/>
        </w:rPr>
        <w:t>soil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2"/>
        </w:rPr>
        <w:t>and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2"/>
        </w:rPr>
        <w:t>other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1"/>
        </w:rPr>
        <w:t>attributes</w:t>
      </w:r>
      <w:r>
        <w:rPr>
          <w:rFonts w:cs="Arial"/>
          <w:spacing w:val="14"/>
        </w:rPr>
        <w:t xml:space="preserve"> </w:t>
      </w:r>
      <w:r>
        <w:rPr>
          <w:rFonts w:cs="Arial"/>
          <w:spacing w:val="1"/>
        </w:rPr>
        <w:t>of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16"/>
        </w:rPr>
        <w:t xml:space="preserve"> </w:t>
      </w:r>
      <w:r>
        <w:rPr>
          <w:rFonts w:cs="Arial"/>
        </w:rPr>
        <w:t>site.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8"/>
        </w:rPr>
        <w:t>If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1"/>
        </w:rPr>
        <w:t>load</w:t>
      </w:r>
    </w:p>
    <w:p w:rsidR="009B029B" w:rsidRDefault="007169F9">
      <w:pPr>
        <w:pStyle w:val="BodyText"/>
        <w:spacing w:before="48" w:line="298" w:lineRule="auto"/>
        <w:ind w:right="101"/>
        <w:jc w:val="both"/>
        <w:rPr>
          <w:rFonts w:cs="Arial"/>
        </w:rPr>
      </w:pPr>
      <w:proofErr w:type="gramStart"/>
      <w:r>
        <w:t>testing</w:t>
      </w:r>
      <w:proofErr w:type="gramEnd"/>
      <w:r>
        <w:rPr>
          <w:spacing w:val="3"/>
        </w:rPr>
        <w:t xml:space="preserve"> </w:t>
      </w:r>
      <w:r>
        <w:rPr>
          <w:spacing w:val="1"/>
        </w:rPr>
        <w:t>focuses</w:t>
      </w:r>
      <w:r>
        <w:t xml:space="preserve"> </w:t>
      </w:r>
      <w:r>
        <w:rPr>
          <w:spacing w:val="1"/>
        </w:rPr>
        <w:t>only</w:t>
      </w:r>
      <w:r>
        <w:t xml:space="preserve"> </w:t>
      </w:r>
      <w:r>
        <w:rPr>
          <w:spacing w:val="1"/>
        </w:rPr>
        <w:t>on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superstructure</w:t>
      </w:r>
      <w:r>
        <w:rPr>
          <w:spacing w:val="3"/>
        </w:rPr>
        <w:t xml:space="preserve"> </w:t>
      </w:r>
      <w:r>
        <w:rPr>
          <w:spacing w:val="1"/>
        </w:rPr>
        <w:t>at</w:t>
      </w:r>
      <w:r>
        <w:rPr>
          <w:spacing w:val="2"/>
        </w:rPr>
        <w:t xml:space="preserve"> one</w:t>
      </w:r>
      <w:r>
        <w:rPr>
          <w:spacing w:val="4"/>
        </w:rPr>
        <w:t xml:space="preserve"> </w:t>
      </w:r>
      <w:r>
        <w:rPr>
          <w:spacing w:val="1"/>
        </w:rPr>
        <w:t>instant</w:t>
      </w:r>
      <w:r>
        <w:rPr>
          <w:spacing w:val="2"/>
        </w:rPr>
        <w:t xml:space="preserve"> </w:t>
      </w:r>
      <w:del w:id="56" w:author="John Braley" w:date="2018-09-28T14:38:00Z">
        <w:r w:rsidDel="00EE2B63">
          <w:rPr>
            <w:spacing w:val="1"/>
          </w:rPr>
          <w:delText>of</w:delText>
        </w:r>
        <w:r w:rsidDel="00EE2B63">
          <w:rPr>
            <w:spacing w:val="2"/>
          </w:rPr>
          <w:delText xml:space="preserve"> </w:delText>
        </w:r>
      </w:del>
      <w:ins w:id="57" w:author="John Braley" w:date="2018-09-28T14:38:00Z">
        <w:r w:rsidR="00EE2B63">
          <w:rPr>
            <w:spacing w:val="1"/>
          </w:rPr>
          <w:t>in</w:t>
        </w:r>
        <w:r w:rsidR="00EE2B63">
          <w:rPr>
            <w:spacing w:val="2"/>
          </w:rPr>
          <w:t xml:space="preserve"> </w:t>
        </w:r>
      </w:ins>
      <w:r>
        <w:rPr>
          <w:spacing w:val="-2"/>
        </w:rPr>
        <w:t>time,</w:t>
      </w:r>
      <w:r>
        <w:rPr>
          <w:spacing w:val="2"/>
        </w:rPr>
        <w:t xml:space="preserve"> and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1"/>
        </w:rPr>
        <w:t>uncertainty</w:t>
      </w:r>
      <w:r>
        <w:t xml:space="preserve"> </w:t>
      </w:r>
      <w:r>
        <w:rPr>
          <w:spacing w:val="1"/>
        </w:rPr>
        <w:t>associated</w:t>
      </w:r>
      <w:r>
        <w:rPr>
          <w:spacing w:val="4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other</w:t>
      </w:r>
      <w:r>
        <w:rPr>
          <w:spacing w:val="70"/>
        </w:rPr>
        <w:t xml:space="preserve"> </w:t>
      </w:r>
      <w:r>
        <w:t>elements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bridge</w:t>
      </w:r>
      <w:r>
        <w:rPr>
          <w:spacing w:val="8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2"/>
        </w:rPr>
        <w:t>ignored,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2"/>
        </w:rPr>
        <w:t>proof-level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8"/>
        </w:rPr>
        <w:t xml:space="preserve"> </w:t>
      </w:r>
      <w:r>
        <w:rPr>
          <w:spacing w:val="1"/>
        </w:rPr>
        <w:t>test</w:t>
      </w:r>
      <w:r>
        <w:rPr>
          <w:spacing w:val="7"/>
        </w:rPr>
        <w:t xml:space="preserve"> </w:t>
      </w:r>
      <w:r>
        <w:rPr>
          <w:spacing w:val="1"/>
        </w:rPr>
        <w:t>should</w:t>
      </w:r>
      <w:r>
        <w:rPr>
          <w:spacing w:val="8"/>
        </w:rPr>
        <w:t xml:space="preserve"> </w:t>
      </w:r>
      <w:r>
        <w:rPr>
          <w:spacing w:val="2"/>
        </w:rPr>
        <w:t>not</w:t>
      </w:r>
      <w:r>
        <w:rPr>
          <w:spacing w:val="8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1"/>
        </w:rPr>
        <w:t>advised</w:t>
      </w:r>
      <w:r>
        <w:rPr>
          <w:spacing w:val="8"/>
        </w:rPr>
        <w:t xml:space="preserve"> </w:t>
      </w:r>
      <w:r>
        <w:rPr>
          <w:spacing w:val="1"/>
        </w:rPr>
        <w:t>for</w:t>
      </w:r>
      <w:r>
        <w:rPr>
          <w:spacing w:val="10"/>
        </w:rPr>
        <w:t xml:space="preserve"> </w:t>
      </w:r>
      <w:r>
        <w:rPr>
          <w:spacing w:val="1"/>
        </w:rPr>
        <w:t>load</w:t>
      </w:r>
      <w:r>
        <w:rPr>
          <w:spacing w:val="8"/>
        </w:rPr>
        <w:t xml:space="preserve"> </w:t>
      </w:r>
      <w:r>
        <w:rPr>
          <w:spacing w:val="1"/>
        </w:rPr>
        <w:t>rating.</w:t>
      </w:r>
      <w:r>
        <w:rPr>
          <w:spacing w:val="8"/>
        </w:rPr>
        <w:t xml:space="preserve"> </w:t>
      </w:r>
      <w:commentRangeStart w:id="58"/>
      <w:r>
        <w:rPr>
          <w:spacing w:val="1"/>
        </w:rPr>
        <w:t>Structural</w:t>
      </w:r>
      <w:r>
        <w:rPr>
          <w:spacing w:val="50"/>
        </w:rPr>
        <w:t xml:space="preserve"> </w:t>
      </w:r>
      <w:r>
        <w:t>identification</w:t>
      </w:r>
      <w:r>
        <w:rPr>
          <w:spacing w:val="25"/>
        </w:rPr>
        <w:t xml:space="preserve"> </w:t>
      </w:r>
      <w:r>
        <w:rPr>
          <w:spacing w:val="-1"/>
        </w:rPr>
        <w:t>(St-Id)</w:t>
      </w:r>
      <w:r>
        <w:rPr>
          <w:spacing w:val="27"/>
        </w:rPr>
        <w:t xml:space="preserve"> </w:t>
      </w:r>
      <w:r>
        <w:rPr>
          <w:spacing w:val="1"/>
        </w:rPr>
        <w:t>concept</w:t>
      </w:r>
      <w:r>
        <w:rPr>
          <w:spacing w:val="24"/>
        </w:rPr>
        <w:t xml:space="preserve"> </w:t>
      </w:r>
      <w:r>
        <w:rPr>
          <w:spacing w:val="1"/>
        </w:rPr>
        <w:t>provides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framework</w:t>
      </w:r>
      <w:r>
        <w:rPr>
          <w:spacing w:val="23"/>
        </w:rPr>
        <w:t xml:space="preserve"> </w:t>
      </w:r>
      <w:r>
        <w:rPr>
          <w:spacing w:val="1"/>
        </w:rPr>
        <w:t>for</w:t>
      </w:r>
      <w:r>
        <w:rPr>
          <w:spacing w:val="27"/>
        </w:rPr>
        <w:t xml:space="preserve"> </w:t>
      </w:r>
      <w:r>
        <w:rPr>
          <w:spacing w:val="1"/>
        </w:rPr>
        <w:t>capturing</w:t>
      </w:r>
      <w:r>
        <w:rPr>
          <w:spacing w:val="25"/>
        </w:rPr>
        <w:t xml:space="preserve"> </w:t>
      </w:r>
      <w:r>
        <w:rPr>
          <w:spacing w:val="2"/>
        </w:rPr>
        <w:t>and</w:t>
      </w:r>
      <w:r>
        <w:rPr>
          <w:spacing w:val="25"/>
        </w:rPr>
        <w:t xml:space="preserve"> </w:t>
      </w:r>
      <w:r>
        <w:rPr>
          <w:spacing w:val="1"/>
        </w:rPr>
        <w:t>considering</w:t>
      </w:r>
      <w:r>
        <w:rPr>
          <w:spacing w:val="25"/>
        </w:rPr>
        <w:t xml:space="preserve"> </w:t>
      </w:r>
      <w:r>
        <w:rPr>
          <w:spacing w:val="1"/>
        </w:rPr>
        <w:t>these</w:t>
      </w:r>
      <w:r>
        <w:rPr>
          <w:spacing w:val="25"/>
        </w:rPr>
        <w:t xml:space="preserve"> </w:t>
      </w:r>
      <w:r>
        <w:rPr>
          <w:spacing w:val="1"/>
        </w:rPr>
        <w:t>effects</w:t>
      </w:r>
      <w:r>
        <w:rPr>
          <w:spacing w:val="23"/>
        </w:rPr>
        <w:t xml:space="preserve"> </w:t>
      </w:r>
      <w:r>
        <w:rPr>
          <w:spacing w:val="1"/>
        </w:rPr>
        <w:t>by</w:t>
      </w:r>
      <w:r>
        <w:rPr>
          <w:spacing w:val="22"/>
        </w:rPr>
        <w:t xml:space="preserve"> </w:t>
      </w:r>
      <w:r>
        <w:rPr>
          <w:spacing w:val="1"/>
        </w:rPr>
        <w:t>integrating</w:t>
      </w:r>
      <w:r>
        <w:rPr>
          <w:spacing w:val="102"/>
        </w:rPr>
        <w:t xml:space="preserve"> </w:t>
      </w:r>
      <w:r>
        <w:rPr>
          <w:spacing w:val="2"/>
        </w:rPr>
        <w:t xml:space="preserve">engineering </w:t>
      </w:r>
      <w:r>
        <w:rPr>
          <w:spacing w:val="1"/>
        </w:rPr>
        <w:t>heuristics</w:t>
      </w:r>
      <w: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rPr>
          <w:spacing w:val="1"/>
        </w:rPr>
        <w:t>historical</w:t>
      </w:r>
      <w:r>
        <w:rPr>
          <w:spacing w:val="-2"/>
        </w:rPr>
        <w:t xml:space="preserve"> </w:t>
      </w:r>
      <w:r>
        <w:rPr>
          <w:spacing w:val="2"/>
        </w:rPr>
        <w:t>data.</w:t>
      </w:r>
      <w:commentRangeEnd w:id="58"/>
      <w:r w:rsidR="00EE2B63">
        <w:rPr>
          <w:rStyle w:val="CommentReference"/>
          <w:rFonts w:asciiTheme="minorHAnsi" w:eastAsiaTheme="minorHAnsi" w:hAnsiTheme="minorHAnsi"/>
        </w:rPr>
        <w:commentReference w:id="58"/>
      </w: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spacing w:before="3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BodyText"/>
        <w:spacing w:before="0"/>
        <w:jc w:val="both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p w:rsidR="009B029B" w:rsidRDefault="009B029B">
      <w:pPr>
        <w:jc w:val="both"/>
        <w:rPr>
          <w:rFonts w:ascii="Arial" w:eastAsia="Arial" w:hAnsi="Arial" w:cs="Arial"/>
        </w:rPr>
        <w:sectPr w:rsidR="009B029B">
          <w:headerReference w:type="default" r:id="rId12"/>
          <w:pgSz w:w="12240" w:h="15840"/>
          <w:pgMar w:top="560" w:right="680" w:bottom="280" w:left="700" w:header="0" w:footer="0" w:gutter="0"/>
          <w:cols w:space="720"/>
        </w:sectPr>
      </w:pPr>
    </w:p>
    <w:bookmarkStart w:id="59" w:name="LR_summary_4"/>
    <w:bookmarkEnd w:id="59"/>
    <w:p w:rsidR="009B029B" w:rsidRDefault="007169F9">
      <w:pPr>
        <w:pStyle w:val="Heading1"/>
        <w:spacing w:before="13"/>
        <w:ind w:left="125"/>
        <w:rPr>
          <w:rFonts w:cs="Arial"/>
        </w:rPr>
      </w:pPr>
      <w:r>
        <w:lastRenderedPageBreak/>
        <w:fldChar w:fldCharType="begin"/>
      </w:r>
      <w:r>
        <w:instrText xml:space="preserve"> HYPERLINK "http://vlab.asklab.tk/VirtualLab/index.html" \h </w:instrText>
      </w:r>
      <w:r>
        <w:fldChar w:fldCharType="separate"/>
      </w:r>
      <w:r>
        <w:rPr>
          <w:spacing w:val="-17"/>
        </w:rPr>
        <w:t>V</w:t>
      </w:r>
      <w:r>
        <w:rPr>
          <w:spacing w:val="-15"/>
        </w:rPr>
        <w:t>i</w:t>
      </w:r>
      <w:r>
        <w:t>r</w:t>
      </w:r>
      <w:r>
        <w:rPr>
          <w:spacing w:val="-1"/>
        </w:rPr>
        <w:t>t</w:t>
      </w:r>
      <w:r>
        <w:rPr>
          <w:spacing w:val="-16"/>
        </w:rPr>
        <w:t>u</w:t>
      </w:r>
      <w:r>
        <w:rPr>
          <w:spacing w:val="-1"/>
        </w:rPr>
        <w:t>a</w:t>
      </w:r>
      <w:r>
        <w:t>l</w:t>
      </w:r>
      <w:r>
        <w:rPr>
          <w:spacing w:val="-22"/>
        </w:rPr>
        <w:t xml:space="preserve"> </w:t>
      </w:r>
      <w:r>
        <w:rPr>
          <w:spacing w:val="-1"/>
        </w:rPr>
        <w:t>La</w:t>
      </w:r>
      <w:r>
        <w:t>b</w:t>
      </w:r>
      <w:r>
        <w:rPr>
          <w:spacing w:val="-7"/>
        </w:rPr>
        <w:t xml:space="preserve"> </w:t>
      </w:r>
      <w:r>
        <w:t>(</w:t>
      </w:r>
      <w:proofErr w:type="gramStart"/>
      <w:r>
        <w:rPr>
          <w:spacing w:val="-1"/>
        </w:rPr>
        <w:t>..</w:t>
      </w:r>
      <w:proofErr w:type="gramEnd"/>
      <w:r>
        <w:rPr>
          <w:spacing w:val="-1"/>
        </w:rPr>
        <w:t>/</w:t>
      </w:r>
      <w:r>
        <w:rPr>
          <w:spacing w:val="-15"/>
        </w:rPr>
        <w:t>i</w:t>
      </w:r>
      <w:r>
        <w:rPr>
          <w:spacing w:val="-16"/>
        </w:rPr>
        <w:t>n</w:t>
      </w:r>
      <w:r>
        <w:rPr>
          <w:spacing w:val="-1"/>
        </w:rPr>
        <w:t>de</w:t>
      </w:r>
      <w:r>
        <w:rPr>
          <w:spacing w:val="-30"/>
        </w:rPr>
        <w:t>x</w:t>
      </w:r>
      <w:r>
        <w:rPr>
          <w:spacing w:val="-1"/>
        </w:rPr>
        <w:t>.</w:t>
      </w:r>
      <w:r>
        <w:rPr>
          <w:spacing w:val="-16"/>
        </w:rPr>
        <w:t>h</w:t>
      </w:r>
      <w:r>
        <w:rPr>
          <w:spacing w:val="-1"/>
        </w:rPr>
        <w:t>t</w:t>
      </w:r>
      <w:r>
        <w:rPr>
          <w:spacing w:val="15"/>
        </w:rPr>
        <w:t>m</w:t>
      </w:r>
      <w:r>
        <w:rPr>
          <w:spacing w:val="-15"/>
        </w:rPr>
        <w:t>l</w:t>
      </w:r>
      <w:r>
        <w:t>)</w:t>
      </w:r>
      <w:r>
        <w:fldChar w:fldCharType="end"/>
      </w:r>
    </w:p>
    <w:p w:rsidR="009B029B" w:rsidRDefault="009B029B">
      <w:pPr>
        <w:spacing w:before="10"/>
        <w:rPr>
          <w:rFonts w:ascii="Arial" w:eastAsia="Arial" w:hAnsi="Arial" w:cs="Arial"/>
          <w:sz w:val="23"/>
          <w:szCs w:val="23"/>
        </w:rPr>
      </w:pPr>
    </w:p>
    <w:p w:rsidR="009B029B" w:rsidRDefault="007169F9">
      <w:pPr>
        <w:spacing w:line="20" w:lineRule="atLeast"/>
        <w:ind w:left="11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6" style="width:533.35pt;height:.85pt;mso-position-horizontal-relative:char;mso-position-vertical-relative:line" coordsize="10667,17">
            <v:group id="_x0000_s1037" style="position:absolute;left:9;top:9;width:10650;height:2" coordorigin="9,9" coordsize="10650,2">
              <v:shape id="_x0000_s1038" style="position:absolute;left:9;top:9;width:10650;height:2" coordorigin="9,9" coordsize="10650,0" path="m9,9r10650,e" filled="f" strokecolor="#ededed" strokeweight=".85pt">
                <v:path arrowok="t"/>
              </v:shape>
            </v:group>
            <w10:wrap type="none"/>
            <w10:anchorlock/>
          </v:group>
        </w:pict>
      </w: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spacing w:before="9"/>
        <w:rPr>
          <w:rFonts w:ascii="Arial" w:eastAsia="Arial" w:hAnsi="Arial" w:cs="Arial"/>
          <w:sz w:val="21"/>
          <w:szCs w:val="21"/>
        </w:rPr>
      </w:pPr>
    </w:p>
    <w:p w:rsidR="009B029B" w:rsidRDefault="007169F9">
      <w:pPr>
        <w:pStyle w:val="BodyText"/>
        <w:tabs>
          <w:tab w:val="left" w:pos="2719"/>
          <w:tab w:val="left" w:pos="4924"/>
        </w:tabs>
        <w:spacing w:before="0"/>
        <w:ind w:left="365"/>
      </w:pPr>
      <w:r>
        <w:rPr>
          <w:spacing w:val="-3"/>
        </w:rPr>
        <w:t>Common</w:t>
      </w:r>
      <w:r>
        <w:rPr>
          <w:spacing w:val="2"/>
        </w:rPr>
        <w:t xml:space="preserve"> </w:t>
      </w:r>
      <w:r>
        <w:rPr>
          <w:spacing w:val="1"/>
        </w:rPr>
        <w:t>Scenarios</w:t>
      </w:r>
      <w:r>
        <w:rPr>
          <w:spacing w:val="1"/>
        </w:rPr>
        <w:tab/>
      </w:r>
      <w:r>
        <w:rPr>
          <w:spacing w:val="2"/>
        </w:rPr>
        <w:t>Current</w:t>
      </w:r>
      <w:r>
        <w:rPr>
          <w:spacing w:val="1"/>
        </w:rPr>
        <w:t xml:space="preserve"> Guidance</w:t>
      </w:r>
      <w:r>
        <w:rPr>
          <w:spacing w:val="1"/>
        </w:rPr>
        <w:tab/>
      </w:r>
      <w:r>
        <w:t>Shortcomings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Current</w:t>
      </w:r>
      <w:r>
        <w:rPr>
          <w:spacing w:val="1"/>
        </w:rPr>
        <w:t xml:space="preserve"> Guidance</w:t>
      </w:r>
    </w:p>
    <w:p w:rsidR="009B029B" w:rsidRDefault="009B029B">
      <w:pPr>
        <w:spacing w:before="7"/>
        <w:rPr>
          <w:rFonts w:ascii="Arial" w:eastAsia="Arial" w:hAnsi="Arial" w:cs="Arial"/>
          <w:sz w:val="15"/>
          <w:szCs w:val="15"/>
        </w:rPr>
      </w:pPr>
    </w:p>
    <w:p w:rsidR="009B029B" w:rsidRDefault="007169F9">
      <w:pPr>
        <w:spacing w:line="200" w:lineRule="atLeast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26" style="width:533.35pt;height:32.35pt;mso-position-horizontal-relative:char;mso-position-vertical-relative:line" coordsize="10667,647">
            <v:group id="_x0000_s1034" style="position:absolute;left:9;top:623;width:10650;height:2" coordorigin="9,623" coordsize="10650,2">
              <v:shape id="_x0000_s1035" style="position:absolute;left:9;top:623;width:10650;height:2" coordorigin="9,623" coordsize="10650,0" path="m9,623r10650,e" filled="f" strokecolor="#ddd" strokeweight=".85pt">
                <v:path arrowok="t"/>
              </v:shape>
            </v:group>
            <v:group id="_x0000_s1032" style="position:absolute;left:26;top:15;width:2961;height:2" coordorigin="26,15" coordsize="2961,2">
              <v:shape id="_x0000_s1033" style="position:absolute;left:26;top:15;width:2961;height:2" coordorigin="26,15" coordsize="2961,0" path="m26,15r2960,e" filled="f" strokecolor="#ddd" strokeweight=".53233mm">
                <v:path arrowok="t"/>
              </v:shape>
            </v:group>
            <v:group id="_x0000_s1030" style="position:absolute;left:2994;top:18;width:2;height:614" coordorigin="2994,18" coordsize="2,614">
              <v:shape id="_x0000_s1031" style="position:absolute;left:2994;top:18;width:2;height:614" coordorigin="2994,18" coordsize="0,614" path="m2994,18r,613e" filled="f" strokecolor="#ddd" strokeweight=".54572mm">
                <v:path arrowok="t"/>
              </v:shape>
            </v:group>
            <v:group id="_x0000_s1027" style="position:absolute;left:23;top:23;width:2;height:608" coordorigin="23,23" coordsize="2,608">
              <v:shape id="_x0000_s1029" style="position:absolute;left:23;top:23;width:2;height:608" coordorigin="23,23" coordsize="0,608" path="m23,23r,608e" filled="f" strokecolor="#ddd" strokeweight=".54572mm">
                <v:path arrowok="t"/>
              </v:shape>
              <v:shape id="_x0000_s1028" type="#_x0000_t202" style="position:absolute;left:23;top:15;width:2972;height:609" filled="f" stroked="f">
                <v:textbox inset="0,0,0,0">
                  <w:txbxContent>
                    <w:p w:rsidR="009B029B" w:rsidRDefault="007169F9">
                      <w:pPr>
                        <w:spacing w:before="179"/>
                        <w:ind w:left="225"/>
                        <w:rPr>
                          <w:rFonts w:ascii="Arial" w:eastAsia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spacing w:val="1"/>
                          <w:sz w:val="21"/>
                        </w:rPr>
                        <w:t>Overview</w:t>
                      </w:r>
                      <w:r>
                        <w:rPr>
                          <w:rFonts w:ascii="Arial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1"/>
                        </w:rPr>
                        <w:t>of</w:t>
                      </w:r>
                      <w:r>
                        <w:rPr>
                          <w:rFonts w:ascii="Arial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1"/>
                        </w:rPr>
                        <w:t>Best</w:t>
                      </w:r>
                      <w:r>
                        <w:rPr>
                          <w:rFonts w:ascii="Arial"/>
                          <w:sz w:val="21"/>
                        </w:rPr>
                        <w:t xml:space="preserve"> Practices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029B" w:rsidRDefault="009B029B">
      <w:pPr>
        <w:spacing w:before="6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Heading2"/>
        <w:jc w:val="both"/>
        <w:rPr>
          <w:rFonts w:cs="Arial"/>
        </w:rPr>
      </w:pPr>
      <w:r>
        <w:rPr>
          <w:spacing w:val="-5"/>
        </w:rPr>
        <w:t>Load</w:t>
      </w:r>
      <w:r>
        <w:rPr>
          <w:spacing w:val="-4"/>
        </w:rPr>
        <w:t xml:space="preserve"> </w:t>
      </w:r>
      <w:r>
        <w:rPr>
          <w:spacing w:val="-2"/>
        </w:rPr>
        <w:t>testing</w:t>
      </w:r>
      <w:r>
        <w:rPr>
          <w:spacing w:val="-3"/>
        </w:rPr>
        <w:t xml:space="preserve"> </w:t>
      </w:r>
      <w:r>
        <w:rPr>
          <w:spacing w:val="-7"/>
        </w:rPr>
        <w:t>f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rating</w:t>
      </w:r>
    </w:p>
    <w:p w:rsidR="009B029B" w:rsidRDefault="007169F9">
      <w:pPr>
        <w:pStyle w:val="Heading3"/>
        <w:jc w:val="both"/>
        <w:rPr>
          <w:rFonts w:cs="Arial"/>
        </w:rPr>
      </w:pPr>
      <w:r>
        <w:rPr>
          <w:spacing w:val="-7"/>
        </w:rPr>
        <w:t>O</w:t>
      </w:r>
      <w:r>
        <w:rPr>
          <w:spacing w:val="-6"/>
        </w:rPr>
        <w:t xml:space="preserve">verview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rPr>
          <w:spacing w:val="4"/>
        </w:rPr>
        <w:t xml:space="preserve"> </w:t>
      </w:r>
      <w:r>
        <w:rPr>
          <w:spacing w:val="-2"/>
        </w:rPr>
        <w:t>Practices</w:t>
      </w:r>
    </w:p>
    <w:p w:rsidR="009B029B" w:rsidRDefault="007169F9">
      <w:pPr>
        <w:pStyle w:val="Heading4"/>
        <w:spacing w:before="150"/>
        <w:ind w:left="125"/>
        <w:jc w:val="both"/>
      </w:pPr>
      <w:r>
        <w:rPr>
          <w:spacing w:val="-1"/>
        </w:rPr>
        <w:t>Structural</w:t>
      </w:r>
      <w:r>
        <w:rPr>
          <w:spacing w:val="-4"/>
        </w:rPr>
        <w:t xml:space="preserve"> </w:t>
      </w:r>
      <w:r>
        <w:rPr>
          <w:spacing w:val="-2"/>
        </w:rPr>
        <w:t>Identification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Guiding</w:t>
      </w:r>
      <w:r>
        <w:rPr>
          <w:spacing w:val="-4"/>
        </w:rPr>
        <w:t xml:space="preserve"> </w:t>
      </w:r>
      <w:r>
        <w:rPr>
          <w:spacing w:val="-2"/>
        </w:rPr>
        <w:t>Framework</w:t>
      </w:r>
    </w:p>
    <w:p w:rsidR="009B029B" w:rsidRDefault="007169F9">
      <w:pPr>
        <w:pStyle w:val="BodyText"/>
        <w:spacing w:before="166" w:line="298" w:lineRule="auto"/>
        <w:ind w:left="125" w:right="124"/>
        <w:jc w:val="both"/>
      </w:pP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term</w:t>
      </w:r>
      <w:r>
        <w:rPr>
          <w:spacing w:val="9"/>
        </w:rPr>
        <w:t xml:space="preserve"> </w:t>
      </w:r>
      <w:r>
        <w:rPr>
          <w:spacing w:val="2"/>
        </w:rPr>
        <w:t>structural</w:t>
      </w:r>
      <w:r>
        <w:rPr>
          <w:spacing w:val="17"/>
        </w:rPr>
        <w:t xml:space="preserve"> </w:t>
      </w:r>
      <w:r>
        <w:t>identification</w:t>
      </w:r>
      <w:r>
        <w:rPr>
          <w:spacing w:val="21"/>
        </w:rPr>
        <w:t xml:space="preserve"> </w:t>
      </w:r>
      <w:r>
        <w:rPr>
          <w:spacing w:val="-1"/>
        </w:rPr>
        <w:t>(St-Id)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1"/>
        </w:rPr>
        <w:t>an</w:t>
      </w:r>
      <w:r>
        <w:rPr>
          <w:spacing w:val="22"/>
        </w:rPr>
        <w:t xml:space="preserve"> </w:t>
      </w:r>
      <w:r>
        <w:rPr>
          <w:spacing w:val="1"/>
        </w:rPr>
        <w:t>adaptation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identification</w:t>
      </w:r>
      <w:r>
        <w:rPr>
          <w:spacing w:val="21"/>
        </w:rPr>
        <w:t xml:space="preserve"> </w:t>
      </w:r>
      <w:r>
        <w:rPr>
          <w:spacing w:val="1"/>
        </w:rPr>
        <w:t>concept</w:t>
      </w:r>
      <w:r>
        <w:rPr>
          <w:spacing w:val="21"/>
        </w:rPr>
        <w:t xml:space="preserve"> </w:t>
      </w:r>
      <w:r>
        <w:rPr>
          <w:spacing w:val="2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systems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90"/>
        </w:rPr>
        <w:t xml:space="preserve"> </w:t>
      </w:r>
      <w:r>
        <w:rPr>
          <w:spacing w:val="2"/>
        </w:rPr>
        <w:t>control</w:t>
      </w:r>
      <w:r>
        <w:rPr>
          <w:spacing w:val="17"/>
        </w:rPr>
        <w:t xml:space="preserve"> </w:t>
      </w:r>
      <w:r>
        <w:rPr>
          <w:spacing w:val="2"/>
        </w:rPr>
        <w:t>engineering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2"/>
        </w:rPr>
        <w:t>structural</w:t>
      </w:r>
      <w:r>
        <w:rPr>
          <w:spacing w:val="17"/>
        </w:rPr>
        <w:t xml:space="preserve"> </w:t>
      </w:r>
      <w:r>
        <w:rPr>
          <w:spacing w:val="2"/>
        </w:rPr>
        <w:t>engineering</w:t>
      </w:r>
      <w:r>
        <w:rPr>
          <w:spacing w:val="22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constructed</w:t>
      </w:r>
      <w:r>
        <w:rPr>
          <w:spacing w:val="22"/>
        </w:rPr>
        <w:t xml:space="preserve"> </w:t>
      </w:r>
      <w:r>
        <w:rPr>
          <w:spacing w:val="-1"/>
        </w:rPr>
        <w:t>systems.</w:t>
      </w:r>
      <w:r>
        <w:rPr>
          <w:spacing w:val="20"/>
        </w:rPr>
        <w:t xml:space="preserve"> </w:t>
      </w:r>
      <w:r>
        <w:rPr>
          <w:spacing w:val="1"/>
        </w:rPr>
        <w:t>Douglas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Reid</w:t>
      </w:r>
      <w:r>
        <w:rPr>
          <w:spacing w:val="22"/>
        </w:rPr>
        <w:t xml:space="preserve"> </w:t>
      </w:r>
      <w:r>
        <w:rPr>
          <w:spacing w:val="-3"/>
        </w:rPr>
        <w:t>were</w:t>
      </w:r>
      <w:r>
        <w:rPr>
          <w:spacing w:val="22"/>
        </w:rPr>
        <w:t xml:space="preserve"> </w:t>
      </w:r>
      <w:r>
        <w:rPr>
          <w:spacing w:val="1"/>
        </w:rPr>
        <w:t>early</w:t>
      </w:r>
      <w:r>
        <w:rPr>
          <w:spacing w:val="19"/>
        </w:rPr>
        <w:t xml:space="preserve"> </w:t>
      </w:r>
      <w:r>
        <w:rPr>
          <w:spacing w:val="2"/>
        </w:rPr>
        <w:t>pioneers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54"/>
        </w:rPr>
        <w:t xml:space="preserve"> </w:t>
      </w:r>
      <w:r>
        <w:rPr>
          <w:spacing w:val="1"/>
        </w:rPr>
        <w:t>applying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St-Id</w:t>
      </w:r>
      <w:r>
        <w:rPr>
          <w:spacing w:val="9"/>
        </w:rPr>
        <w:t xml:space="preserve"> </w:t>
      </w:r>
      <w:r>
        <w:rPr>
          <w:spacing w:val="1"/>
        </w:rPr>
        <w:t>concept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characterize</w:t>
      </w:r>
      <w:r>
        <w:rPr>
          <w:spacing w:val="9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rPr>
          <w:spacing w:val="1"/>
        </w:rPr>
        <w:t>lateral</w:t>
      </w:r>
      <w:r>
        <w:rPr>
          <w:spacing w:val="5"/>
        </w:rPr>
        <w:t xml:space="preserve"> </w:t>
      </w:r>
      <w:r>
        <w:rPr>
          <w:spacing w:val="2"/>
        </w:rPr>
        <w:t>response</w:t>
      </w:r>
      <w:r>
        <w:rPr>
          <w:spacing w:val="9"/>
        </w:rPr>
        <w:t xml:space="preserve"> </w:t>
      </w:r>
      <w:r>
        <w:rPr>
          <w:spacing w:val="1"/>
        </w:rPr>
        <w:t>characteristics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highway</w:t>
      </w:r>
      <w:r>
        <w:rPr>
          <w:spacing w:val="5"/>
        </w:rPr>
        <w:t xml:space="preserve"> </w:t>
      </w:r>
      <w:r>
        <w:rPr>
          <w:spacing w:val="2"/>
        </w:rPr>
        <w:t>bridges</w:t>
      </w:r>
      <w:r>
        <w:rPr>
          <w:spacing w:val="5"/>
        </w:rPr>
        <w:t xml:space="preserve"> </w:t>
      </w:r>
      <w:r>
        <w:rPr>
          <w:spacing w:val="1"/>
        </w:rPr>
        <w:t>by</w:t>
      </w:r>
      <w:r>
        <w:rPr>
          <w:spacing w:val="5"/>
        </w:rPr>
        <w:t xml:space="preserve"> </w:t>
      </w:r>
      <w:r>
        <w:rPr>
          <w:spacing w:val="1"/>
        </w:rPr>
        <w:t>pull-release</w:t>
      </w:r>
      <w:r>
        <w:rPr>
          <w:spacing w:val="74"/>
        </w:rPr>
        <w:t xml:space="preserve"> </w:t>
      </w:r>
      <w:r>
        <w:t>testing</w:t>
      </w:r>
      <w:r>
        <w:rPr>
          <w:spacing w:val="3"/>
        </w:rPr>
        <w:t xml:space="preserve"> (1982).</w:t>
      </w:r>
      <w:r>
        <w:rPr>
          <w:spacing w:val="2"/>
        </w:rPr>
        <w:t xml:space="preserve"> </w:t>
      </w:r>
      <w:proofErr w:type="spellStart"/>
      <w:r>
        <w:rPr>
          <w:spacing w:val="1"/>
        </w:rPr>
        <w:t>Gobel</w:t>
      </w:r>
      <w:proofErr w:type="spellEnd"/>
      <w:r>
        <w:rPr>
          <w:spacing w:val="1"/>
        </w:rPr>
        <w:t>,</w:t>
      </w:r>
      <w:r>
        <w:rPr>
          <w:spacing w:val="8"/>
        </w:rPr>
        <w:t xml:space="preserve"> </w:t>
      </w:r>
      <w:r>
        <w:rPr>
          <w:spacing w:val="-1"/>
        </w:rPr>
        <w:t>Shultz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Commander</w:t>
      </w:r>
      <w:r>
        <w:rPr>
          <w:spacing w:val="12"/>
        </w:rPr>
        <w:t xml:space="preserve"> </w:t>
      </w:r>
      <w:r>
        <w:rPr>
          <w:spacing w:val="2"/>
        </w:rPr>
        <w:t>leveraged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1"/>
        </w:rPr>
        <w:t>version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3"/>
        </w:rPr>
        <w:t>St-Id</w:t>
      </w:r>
      <w:r>
        <w:rPr>
          <w:spacing w:val="10"/>
        </w:rPr>
        <w:t xml:space="preserve"> </w:t>
      </w:r>
      <w:r>
        <w:rPr>
          <w:spacing w:val="1"/>
        </w:rPr>
        <w:t>concept</w:t>
      </w:r>
      <w:r>
        <w:rPr>
          <w:spacing w:val="8"/>
        </w:rPr>
        <w:t xml:space="preserve"> </w:t>
      </w:r>
      <w:r>
        <w:rPr>
          <w:spacing w:val="1"/>
        </w:rPr>
        <w:t>for</w:t>
      </w:r>
      <w:r>
        <w:rPr>
          <w:spacing w:val="12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rPr>
          <w:spacing w:val="2"/>
        </w:rPr>
        <w:t>bridges</w:t>
      </w:r>
      <w:r>
        <w:rPr>
          <w:spacing w:val="7"/>
        </w:rPr>
        <w:t xml:space="preserve"> </w:t>
      </w:r>
      <w:r>
        <w:rPr>
          <w:spacing w:val="2"/>
        </w:rPr>
        <w:t>under</w:t>
      </w:r>
      <w:r>
        <w:rPr>
          <w:spacing w:val="72"/>
        </w:rPr>
        <w:t xml:space="preserve"> </w:t>
      </w:r>
      <w:r>
        <w:rPr>
          <w:spacing w:val="-2"/>
        </w:rPr>
        <w:t>crawl</w:t>
      </w:r>
      <w:r>
        <w:t xml:space="preserve"> </w:t>
      </w:r>
      <w:r>
        <w:rPr>
          <w:spacing w:val="1"/>
        </w:rPr>
        <w:t>loads</w:t>
      </w:r>
      <w:r>
        <w:rPr>
          <w:spacing w:val="2"/>
        </w:rPr>
        <w:t xml:space="preserve"> </w:t>
      </w:r>
      <w:r>
        <w:t>since</w:t>
      </w:r>
      <w:r>
        <w:rPr>
          <w:spacing w:val="6"/>
        </w:rPr>
        <w:t xml:space="preserve"> </w:t>
      </w:r>
      <w:r>
        <w:rPr>
          <w:spacing w:val="2"/>
        </w:rPr>
        <w:t>1989</w:t>
      </w:r>
      <w:r>
        <w:rPr>
          <w:spacing w:val="5"/>
        </w:rPr>
        <w:t xml:space="preserve"> </w:t>
      </w:r>
      <w:r>
        <w:rPr>
          <w:spacing w:val="3"/>
        </w:rPr>
        <w:t>(1991).</w:t>
      </w:r>
      <w:r>
        <w:rPr>
          <w:spacing w:val="5"/>
        </w:rPr>
        <w:t xml:space="preserve"> </w:t>
      </w:r>
      <w:commentRangeStart w:id="60"/>
      <w:r>
        <w:rPr>
          <w:spacing w:val="3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writer</w:t>
      </w:r>
      <w:r>
        <w:rPr>
          <w:spacing w:val="7"/>
        </w:rPr>
        <w:t xml:space="preserve"> </w:t>
      </w:r>
      <w:r>
        <w:rPr>
          <w:spacing w:val="2"/>
        </w:rPr>
        <w:t>has</w:t>
      </w:r>
      <w:r>
        <w:rPr>
          <w:spacing w:val="3"/>
        </w:rPr>
        <w:t xml:space="preserve"> </w:t>
      </w:r>
      <w:r>
        <w:t>led</w:t>
      </w:r>
      <w:r>
        <w:rPr>
          <w:spacing w:val="5"/>
        </w:rPr>
        <w:t xml:space="preserve"> </w:t>
      </w:r>
      <w:r>
        <w:rPr>
          <w:spacing w:val="1"/>
        </w:rPr>
        <w:t>an</w:t>
      </w:r>
      <w:r>
        <w:rPr>
          <w:spacing w:val="5"/>
        </w:rPr>
        <w:t xml:space="preserve"> </w:t>
      </w:r>
      <w:r>
        <w:rPr>
          <w:spacing w:val="-5"/>
        </w:rPr>
        <w:t>AS</w:t>
      </w:r>
      <w:r>
        <w:rPr>
          <w:spacing w:val="-4"/>
        </w:rPr>
        <w:t>C</w:t>
      </w:r>
      <w:r>
        <w:rPr>
          <w:spacing w:val="-5"/>
        </w:rPr>
        <w:t>E</w:t>
      </w:r>
      <w:r>
        <w:rPr>
          <w:spacing w:val="-2"/>
        </w:rPr>
        <w:t xml:space="preserve"> </w:t>
      </w:r>
      <w:r>
        <w:rPr>
          <w:spacing w:val="-1"/>
        </w:rPr>
        <w:t>expert</w:t>
      </w:r>
      <w:r>
        <w:rPr>
          <w:spacing w:val="4"/>
        </w:rPr>
        <w:t xml:space="preserve"> </w:t>
      </w:r>
      <w:r>
        <w:rPr>
          <w:spacing w:val="-2"/>
        </w:rPr>
        <w:t>committee</w:t>
      </w:r>
      <w:r>
        <w:rPr>
          <w:spacing w:val="6"/>
        </w:rPr>
        <w:t xml:space="preserve"> </w:t>
      </w:r>
      <w:r>
        <w:rPr>
          <w:spacing w:val="1"/>
        </w:rPr>
        <w:t>that</w:t>
      </w:r>
      <w:r>
        <w:rPr>
          <w:spacing w:val="4"/>
        </w:rPr>
        <w:t xml:space="preserve"> </w:t>
      </w:r>
      <w:r>
        <w:t>issued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state-of-the-art</w:t>
      </w:r>
      <w:r>
        <w:rPr>
          <w:spacing w:val="4"/>
        </w:rPr>
        <w:t xml:space="preserve"> </w:t>
      </w:r>
      <w:r>
        <w:rPr>
          <w:spacing w:val="3"/>
        </w:rPr>
        <w:t>report</w:t>
      </w:r>
      <w:r>
        <w:rPr>
          <w:spacing w:val="78"/>
          <w:w w:val="99"/>
        </w:rPr>
        <w:t xml:space="preserve"> </w:t>
      </w:r>
      <w:r>
        <w:rPr>
          <w:spacing w:val="1"/>
        </w:rPr>
        <w:t>on</w:t>
      </w:r>
      <w:r>
        <w:rPr>
          <w:spacing w:val="32"/>
        </w:rPr>
        <w:t xml:space="preserve"> </w:t>
      </w:r>
      <w:r>
        <w:rPr>
          <w:spacing w:val="-3"/>
        </w:rPr>
        <w:t>St-Id</w:t>
      </w:r>
      <w:r>
        <w:rPr>
          <w:spacing w:val="32"/>
        </w:rPr>
        <w:t xml:space="preserve"> </w:t>
      </w:r>
      <w:r>
        <w:rPr>
          <w:spacing w:val="3"/>
        </w:rPr>
        <w:t>(2013).</w:t>
      </w:r>
      <w:r>
        <w:rPr>
          <w:spacing w:val="30"/>
        </w:rPr>
        <w:t xml:space="preserve"> </w:t>
      </w:r>
      <w:commentRangeEnd w:id="60"/>
      <w:r w:rsidR="00EE2B63">
        <w:rPr>
          <w:rStyle w:val="CommentReference"/>
          <w:rFonts w:asciiTheme="minorHAnsi" w:eastAsiaTheme="minorHAnsi" w:hAnsiTheme="minorHAnsi"/>
        </w:rPr>
        <w:commentReference w:id="60"/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-5"/>
        </w:rPr>
        <w:t>AS</w:t>
      </w:r>
      <w:r>
        <w:rPr>
          <w:spacing w:val="-4"/>
        </w:rPr>
        <w:t>C</w:t>
      </w:r>
      <w:r>
        <w:rPr>
          <w:spacing w:val="-5"/>
        </w:rPr>
        <w:t>E</w:t>
      </w:r>
      <w:r>
        <w:rPr>
          <w:spacing w:val="24"/>
        </w:rPr>
        <w:t xml:space="preserve"> </w:t>
      </w:r>
      <w:r>
        <w:rPr>
          <w:spacing w:val="-2"/>
        </w:rPr>
        <w:t>Committee</w:t>
      </w:r>
      <w:r>
        <w:rPr>
          <w:spacing w:val="32"/>
        </w:rPr>
        <w:t xml:space="preserve"> </w:t>
      </w:r>
      <w:r>
        <w:t>formulated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2"/>
        </w:rPr>
        <w:t>6-step</w:t>
      </w:r>
      <w:r>
        <w:rPr>
          <w:spacing w:val="32"/>
        </w:rPr>
        <w:t xml:space="preserve"> </w:t>
      </w:r>
      <w:r>
        <w:rPr>
          <w:spacing w:val="1"/>
        </w:rPr>
        <w:t>iterative</w:t>
      </w:r>
      <w:r>
        <w:rPr>
          <w:spacing w:val="33"/>
        </w:rPr>
        <w:t xml:space="preserve"> </w:t>
      </w:r>
      <w:r>
        <w:rPr>
          <w:spacing w:val="1"/>
        </w:rPr>
        <w:t>process,</w:t>
      </w:r>
      <w:r>
        <w:rPr>
          <w:spacing w:val="30"/>
        </w:rPr>
        <w:t xml:space="preserve"> </w:t>
      </w:r>
      <w:r>
        <w:rPr>
          <w:spacing w:val="-3"/>
        </w:rPr>
        <w:t>summarized</w:t>
      </w:r>
      <w:r>
        <w:rPr>
          <w:spacing w:val="32"/>
        </w:rPr>
        <w:t xml:space="preserve"> </w:t>
      </w:r>
      <w:r>
        <w:rPr>
          <w:spacing w:val="3"/>
        </w:rPr>
        <w:t>be</w:t>
      </w:r>
      <w:r>
        <w:rPr>
          <w:spacing w:val="-2"/>
        </w:rPr>
        <w:t>l</w:t>
      </w:r>
      <w:r>
        <w:rPr>
          <w:spacing w:val="3"/>
        </w:rPr>
        <w:t>o</w:t>
      </w:r>
      <w:r>
        <w:rPr>
          <w:spacing w:val="-32"/>
        </w:rPr>
        <w:t>w</w:t>
      </w:r>
      <w:r>
        <w:t>,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1"/>
        </w:rPr>
        <w:t>construct,</w:t>
      </w:r>
      <w:r>
        <w:rPr>
          <w:spacing w:val="29"/>
          <w:w w:val="99"/>
        </w:rPr>
        <w:t xml:space="preserve"> </w:t>
      </w:r>
      <w:r>
        <w:rPr>
          <w:spacing w:val="1"/>
        </w:rPr>
        <w:t>calibrate</w:t>
      </w:r>
      <w:r>
        <w:rPr>
          <w:spacing w:val="30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-3"/>
        </w:rPr>
        <w:t>utilize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del w:id="61" w:author="John Braley" w:date="2018-09-28T14:40:00Z">
        <w:r w:rsidDel="00EE2B63">
          <w:rPr>
            <w:spacing w:val="1"/>
          </w:rPr>
          <w:delText>field-calibrated</w:delText>
        </w:r>
        <w:r w:rsidDel="00EE2B63">
          <w:rPr>
            <w:spacing w:val="31"/>
          </w:rPr>
          <w:delText xml:space="preserve"> </w:delText>
        </w:r>
      </w:del>
      <w:r>
        <w:t>finite</w:t>
      </w:r>
      <w:r>
        <w:rPr>
          <w:spacing w:val="30"/>
        </w:rPr>
        <w:t xml:space="preserve"> </w:t>
      </w:r>
      <w:r>
        <w:t>element</w:t>
      </w:r>
      <w:r>
        <w:rPr>
          <w:spacing w:val="29"/>
        </w:rPr>
        <w:t xml:space="preserve"> </w:t>
      </w:r>
      <w:r>
        <w:rPr>
          <w:spacing w:val="-1"/>
        </w:rPr>
        <w:t>model</w:t>
      </w:r>
      <w:r>
        <w:rPr>
          <w:spacing w:val="26"/>
        </w:rPr>
        <w:t xml:space="preserve"> </w:t>
      </w:r>
      <w:r>
        <w:t>to</w:t>
      </w:r>
      <w:r>
        <w:rPr>
          <w:spacing w:val="31"/>
        </w:rPr>
        <w:t xml:space="preserve"> </w:t>
      </w:r>
      <w:del w:id="62" w:author="John Braley" w:date="2018-09-28T14:41:00Z">
        <w:r w:rsidDel="00EE2B63">
          <w:rPr>
            <w:spacing w:val="2"/>
          </w:rPr>
          <w:delText>capture,</w:delText>
        </w:r>
        <w:r w:rsidDel="00EE2B63">
          <w:rPr>
            <w:spacing w:val="28"/>
          </w:rPr>
          <w:delText xml:space="preserve"> </w:delText>
        </w:r>
        <w:r w:rsidDel="00EE2B63">
          <w:rPr>
            <w:spacing w:val="1"/>
          </w:rPr>
          <w:delText>quantify</w:delText>
        </w:r>
        <w:r w:rsidDel="00EE2B63">
          <w:rPr>
            <w:spacing w:val="28"/>
          </w:rPr>
          <w:delText xml:space="preserve"> </w:delText>
        </w:r>
        <w:r w:rsidDel="00EE2B63">
          <w:rPr>
            <w:spacing w:val="2"/>
          </w:rPr>
          <w:delText>and</w:delText>
        </w:r>
        <w:r w:rsidDel="00EE2B63">
          <w:rPr>
            <w:spacing w:val="31"/>
          </w:rPr>
          <w:delText xml:space="preserve"> </w:delText>
        </w:r>
        <w:r w:rsidDel="00EE2B63">
          <w:rPr>
            <w:spacing w:val="-1"/>
          </w:rPr>
          <w:delText>simulate</w:delText>
        </w:r>
        <w:r w:rsidDel="00EE2B63">
          <w:rPr>
            <w:spacing w:val="30"/>
          </w:rPr>
          <w:delText xml:space="preserve"> </w:delText>
        </w:r>
        <w:r w:rsidDel="00EE2B63">
          <w:rPr>
            <w:spacing w:val="1"/>
          </w:rPr>
          <w:delText>the</w:delText>
        </w:r>
        <w:r w:rsidDel="00EE2B63">
          <w:rPr>
            <w:spacing w:val="31"/>
          </w:rPr>
          <w:delText xml:space="preserve"> </w:delText>
        </w:r>
        <w:r w:rsidDel="00EE2B63">
          <w:delText>elements</w:delText>
        </w:r>
        <w:r w:rsidDel="00EE2B63">
          <w:rPr>
            <w:spacing w:val="28"/>
          </w:rPr>
          <w:delText xml:space="preserve"> </w:delText>
        </w:r>
        <w:r w:rsidDel="00EE2B63">
          <w:rPr>
            <w:spacing w:val="2"/>
          </w:rPr>
          <w:delText>and</w:delText>
        </w:r>
      </w:del>
      <w:ins w:id="63" w:author="John Braley" w:date="2018-09-28T14:41:00Z">
        <w:r w:rsidR="00EE2B63">
          <w:rPr>
            <w:spacing w:val="2"/>
          </w:rPr>
          <w:t>characterize the</w:t>
        </w:r>
      </w:ins>
      <w:r>
        <w:rPr>
          <w:spacing w:val="54"/>
        </w:rPr>
        <w:t xml:space="preserve"> </w:t>
      </w:r>
      <w:r>
        <w:rPr>
          <w:spacing w:val="-1"/>
        </w:rPr>
        <w:t>mechanisms</w:t>
      </w:r>
      <w:r>
        <w:t xml:space="preserve"> </w:t>
      </w:r>
      <w:r>
        <w:rPr>
          <w:spacing w:val="1"/>
        </w:rPr>
        <w:t>that</w:t>
      </w:r>
      <w:r>
        <w:rPr>
          <w:spacing w:val="2"/>
        </w:rPr>
        <w:t xml:space="preserve"> </w:t>
      </w:r>
      <w:r>
        <w:rPr>
          <w:spacing w:val="1"/>
        </w:rPr>
        <w:t>influence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rPr>
          <w:spacing w:val="1"/>
        </w:rPr>
        <w:t>effects</w:t>
      </w:r>
      <w:r>
        <w:t xml:space="preserve"> such</w:t>
      </w:r>
      <w:r>
        <w:rPr>
          <w:spacing w:val="3"/>
        </w:rPr>
        <w:t xml:space="preserve"> </w:t>
      </w:r>
      <w:r>
        <w:rPr>
          <w:spacing w:val="1"/>
        </w:rPr>
        <w:t xml:space="preserve">as </w:t>
      </w:r>
      <w:r>
        <w:t xml:space="preserve">intrinsic </w:t>
      </w:r>
      <w:r>
        <w:rPr>
          <w:spacing w:val="1"/>
        </w:rPr>
        <w:t>forces,</w:t>
      </w:r>
      <w:r>
        <w:rPr>
          <w:spacing w:val="2"/>
        </w:rPr>
        <w:t xml:space="preserve"> </w:t>
      </w:r>
      <w:r>
        <w:rPr>
          <w:spacing w:val="-1"/>
        </w:rPr>
        <w:t>live</w:t>
      </w:r>
      <w:r>
        <w:rPr>
          <w:spacing w:val="3"/>
        </w:rPr>
        <w:t xml:space="preserve"> </w:t>
      </w:r>
      <w:r>
        <w:rPr>
          <w:spacing w:val="1"/>
        </w:rPr>
        <w:t>loads,</w:t>
      </w:r>
      <w:r>
        <w:rPr>
          <w:spacing w:val="3"/>
        </w:rPr>
        <w:t xml:space="preserve"> </w:t>
      </w:r>
      <w:r>
        <w:rPr>
          <w:spacing w:val="2"/>
        </w:rPr>
        <w:t>corresponding</w:t>
      </w:r>
      <w:r>
        <w:rPr>
          <w:spacing w:val="3"/>
        </w:rPr>
        <w:t xml:space="preserve"> </w:t>
      </w:r>
      <w:r>
        <w:rPr>
          <w:spacing w:val="2"/>
        </w:rPr>
        <w:t>internal</w:t>
      </w:r>
      <w:r>
        <w:rPr>
          <w:spacing w:val="-2"/>
        </w:rPr>
        <w:t xml:space="preserve"> </w:t>
      </w:r>
      <w:r>
        <w:rPr>
          <w:spacing w:val="1"/>
        </w:rPr>
        <w:t xml:space="preserve">actions </w:t>
      </w:r>
      <w:r>
        <w:rPr>
          <w:spacing w:val="2"/>
        </w:rPr>
        <w:t>and</w:t>
      </w:r>
      <w:r>
        <w:rPr>
          <w:spacing w:val="52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spacing w:val="2"/>
        </w:rPr>
        <w:t>responses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31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t>critical</w:t>
      </w:r>
      <w:r>
        <w:rPr>
          <w:spacing w:val="29"/>
        </w:rPr>
        <w:t xml:space="preserve"> </w:t>
      </w:r>
      <w:r>
        <w:t>elements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4"/>
        </w:rPr>
        <w:t xml:space="preserve"> </w:t>
      </w:r>
      <w:r>
        <w:rPr>
          <w:spacing w:val="2"/>
        </w:rPr>
        <w:t>bridge</w:t>
      </w:r>
      <w:r>
        <w:rPr>
          <w:spacing w:val="33"/>
        </w:rPr>
        <w:t xml:space="preserve"> </w:t>
      </w:r>
      <w:r>
        <w:rPr>
          <w:spacing w:val="-1"/>
        </w:rPr>
        <w:t>system.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St-Id</w:t>
      </w:r>
      <w:r>
        <w:rPr>
          <w:spacing w:val="33"/>
        </w:rPr>
        <w:t xml:space="preserve"> </w:t>
      </w:r>
      <w:r>
        <w:rPr>
          <w:spacing w:val="2"/>
        </w:rPr>
        <w:t>process</w:t>
      </w:r>
      <w:r>
        <w:rPr>
          <w:spacing w:val="31"/>
        </w:rPr>
        <w:t xml:space="preserve"> </w:t>
      </w:r>
      <w:r>
        <w:rPr>
          <w:spacing w:val="2"/>
        </w:rPr>
        <w:t>ensures</w:t>
      </w:r>
      <w:r>
        <w:rPr>
          <w:spacing w:val="30"/>
        </w:rPr>
        <w:t xml:space="preserve"> </w:t>
      </w:r>
      <w:r>
        <w:rPr>
          <w:spacing w:val="1"/>
        </w:rPr>
        <w:t>that</w:t>
      </w:r>
      <w:r>
        <w:rPr>
          <w:spacing w:val="32"/>
        </w:rPr>
        <w:t xml:space="preserve"> </w:t>
      </w:r>
      <w:r>
        <w:t>a</w:t>
      </w:r>
      <w:ins w:id="64" w:author="John Braley" w:date="2018-09-28T14:41:00Z">
        <w:r w:rsidR="00EE2B63">
          <w:t>ny field</w:t>
        </w:r>
      </w:ins>
      <w:del w:id="65" w:author="John Braley" w:date="2018-09-28T14:41:00Z">
        <w:r w:rsidDel="00EE2B63">
          <w:rPr>
            <w:spacing w:val="34"/>
          </w:rPr>
          <w:delText xml:space="preserve"> </w:delText>
        </w:r>
        <w:r w:rsidDel="00EE2B63">
          <w:rPr>
            <w:spacing w:val="1"/>
          </w:rPr>
          <w:delText>load</w:delText>
        </w:r>
      </w:del>
      <w:r>
        <w:rPr>
          <w:spacing w:val="33"/>
        </w:rPr>
        <w:t xml:space="preserve"> </w:t>
      </w:r>
      <w:r>
        <w:rPr>
          <w:spacing w:val="1"/>
        </w:rPr>
        <w:t>test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44"/>
        </w:rPr>
        <w:t xml:space="preserve"> </w:t>
      </w:r>
      <w:r>
        <w:rPr>
          <w:spacing w:val="2"/>
        </w:rPr>
        <w:t>planned,</w:t>
      </w:r>
      <w:r>
        <w:rPr>
          <w:spacing w:val="29"/>
        </w:rPr>
        <w:t xml:space="preserve"> </w:t>
      </w:r>
      <w:r>
        <w:rPr>
          <w:spacing w:val="1"/>
        </w:rPr>
        <w:t>designed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32"/>
        </w:rPr>
        <w:t xml:space="preserve"> </w:t>
      </w:r>
      <w:r>
        <w:rPr>
          <w:spacing w:val="1"/>
        </w:rPr>
        <w:t>performed</w:t>
      </w:r>
      <w:r>
        <w:rPr>
          <w:spacing w:val="32"/>
        </w:rPr>
        <w:t xml:space="preserve"> </w:t>
      </w:r>
      <w:r>
        <w:t>competently</w:t>
      </w:r>
      <w:r>
        <w:rPr>
          <w:spacing w:val="29"/>
        </w:rPr>
        <w:t xml:space="preserve"> </w:t>
      </w:r>
      <w:r>
        <w:rPr>
          <w:spacing w:val="2"/>
        </w:rPr>
        <w:t>and</w:t>
      </w:r>
      <w:r>
        <w:rPr>
          <w:spacing w:val="32"/>
        </w:rPr>
        <w:t xml:space="preserve"> </w:t>
      </w:r>
      <w:r>
        <w:rPr>
          <w:spacing w:val="-2"/>
        </w:rPr>
        <w:t>safely.</w:t>
      </w:r>
      <w:r>
        <w:rPr>
          <w:spacing w:val="30"/>
        </w:rPr>
        <w:t xml:space="preserve"> </w:t>
      </w:r>
      <w:r>
        <w:rPr>
          <w:spacing w:val="2"/>
        </w:rPr>
        <w:t>Furthermore,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30"/>
        </w:rPr>
        <w:t xml:space="preserve"> </w:t>
      </w:r>
      <w:r>
        <w:rPr>
          <w:spacing w:val="1"/>
        </w:rPr>
        <w:t>can</w:t>
      </w:r>
      <w:r>
        <w:rPr>
          <w:spacing w:val="31"/>
        </w:rPr>
        <w:t xml:space="preserve"> </w:t>
      </w:r>
      <w:r>
        <w:rPr>
          <w:spacing w:val="1"/>
        </w:rPr>
        <w:t>be</w:t>
      </w:r>
      <w:r>
        <w:rPr>
          <w:spacing w:val="32"/>
        </w:rPr>
        <w:t xml:space="preserve"> </w:t>
      </w:r>
      <w:r>
        <w:rPr>
          <w:spacing w:val="2"/>
        </w:rPr>
        <w:t>leveraged</w:t>
      </w:r>
      <w:r>
        <w:rPr>
          <w:spacing w:val="32"/>
        </w:rPr>
        <w:t xml:space="preserve"> </w:t>
      </w:r>
      <w:r>
        <w:rPr>
          <w:spacing w:val="2"/>
        </w:rPr>
        <w:t>beyond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rPr>
          <w:spacing w:val="1"/>
        </w:rPr>
        <w:t>load</w:t>
      </w:r>
      <w:r>
        <w:rPr>
          <w:spacing w:val="45"/>
        </w:rPr>
        <w:t xml:space="preserve"> </w:t>
      </w:r>
      <w:r>
        <w:rPr>
          <w:spacing w:val="1"/>
        </w:rPr>
        <w:t>rating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1"/>
        </w:rPr>
        <w:t>provide</w:t>
      </w:r>
      <w:r>
        <w:rPr>
          <w:spacing w:val="6"/>
        </w:rPr>
        <w:t xml:space="preserve"> </w:t>
      </w:r>
      <w:r>
        <w:rPr>
          <w:spacing w:val="1"/>
        </w:rPr>
        <w:t>additional</w:t>
      </w:r>
      <w:r>
        <w:t xml:space="preserve"> insight</w:t>
      </w:r>
      <w:r>
        <w:rPr>
          <w:spacing w:val="4"/>
        </w:rPr>
        <w:t xml:space="preserve"> </w:t>
      </w:r>
      <w:r>
        <w:rPr>
          <w:spacing w:val="1"/>
        </w:rPr>
        <w:t>on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2"/>
        </w:rPr>
        <w:t>behaviors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2"/>
        </w:rPr>
        <w:t>bridge</w:t>
      </w:r>
      <w:r>
        <w:rPr>
          <w:spacing w:val="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2"/>
        </w:rPr>
        <w:t>and</w:t>
      </w:r>
      <w:r>
        <w:rPr>
          <w:spacing w:val="6"/>
        </w:rPr>
        <w:t xml:space="preserve"> </w:t>
      </w:r>
      <w:r>
        <w:rPr>
          <w:spacing w:val="1"/>
        </w:rPr>
        <w:t>thus</w:t>
      </w:r>
      <w:r>
        <w:rPr>
          <w:spacing w:val="2"/>
        </w:rPr>
        <w:t xml:space="preserve"> </w:t>
      </w:r>
      <w:r>
        <w:rPr>
          <w:spacing w:val="1"/>
        </w:rPr>
        <w:t>increase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6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6"/>
        </w:rPr>
        <w:t xml:space="preserve"> </w:t>
      </w:r>
      <w:r>
        <w:rPr>
          <w:spacing w:val="1"/>
        </w:rPr>
        <w:t>test</w:t>
      </w:r>
      <w:r>
        <w:rPr>
          <w:spacing w:val="82"/>
          <w:w w:val="99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rPr>
          <w:spacing w:val="1"/>
        </w:rPr>
        <w:t>as</w:t>
      </w:r>
      <w:r>
        <w:rPr>
          <w:spacing w:val="42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1"/>
        </w:rPr>
        <w:t>design</w:t>
      </w:r>
      <w:r>
        <w:rPr>
          <w:spacing w:val="46"/>
        </w:rPr>
        <w:t xml:space="preserve"> </w:t>
      </w:r>
      <w:r>
        <w:t>effective</w:t>
      </w:r>
      <w:r>
        <w:rPr>
          <w:spacing w:val="45"/>
        </w:rPr>
        <w:t xml:space="preserve"> </w:t>
      </w:r>
      <w:r>
        <w:t>maintenance,</w:t>
      </w:r>
      <w:r>
        <w:rPr>
          <w:spacing w:val="44"/>
        </w:rPr>
        <w:t xml:space="preserve"> </w:t>
      </w:r>
      <w:r>
        <w:rPr>
          <w:spacing w:val="2"/>
        </w:rPr>
        <w:t>repair</w:t>
      </w:r>
      <w:r>
        <w:rPr>
          <w:spacing w:val="46"/>
        </w:rPr>
        <w:t xml:space="preserve"> </w:t>
      </w:r>
      <w:r>
        <w:rPr>
          <w:spacing w:val="2"/>
        </w:rPr>
        <w:t>and/or</w:t>
      </w:r>
      <w:r>
        <w:rPr>
          <w:spacing w:val="47"/>
        </w:rPr>
        <w:t xml:space="preserve"> </w:t>
      </w:r>
      <w:r>
        <w:rPr>
          <w:spacing w:val="2"/>
        </w:rPr>
        <w:t>retrofit</w:t>
      </w:r>
      <w:r>
        <w:rPr>
          <w:spacing w:val="43"/>
        </w:rPr>
        <w:t xml:space="preserve"> </w:t>
      </w:r>
      <w:r>
        <w:rPr>
          <w:spacing w:val="1"/>
        </w:rPr>
        <w:t>for</w:t>
      </w:r>
      <w:r>
        <w:rPr>
          <w:spacing w:val="47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rPr>
          <w:spacing w:val="2"/>
        </w:rPr>
        <w:t>bridge.</w:t>
      </w:r>
      <w:r>
        <w:rPr>
          <w:spacing w:val="44"/>
        </w:rPr>
        <w:t xml:space="preserve"> </w:t>
      </w:r>
      <w:r>
        <w:rPr>
          <w:spacing w:val="-1"/>
        </w:rPr>
        <w:t>Each</w:t>
      </w:r>
      <w:r>
        <w:rPr>
          <w:spacing w:val="45"/>
        </w:rPr>
        <w:t xml:space="preserve"> </w:t>
      </w:r>
      <w:r>
        <w:rPr>
          <w:spacing w:val="1"/>
        </w:rPr>
        <w:t>of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t>Steps</w:t>
      </w:r>
      <w:r>
        <w:rPr>
          <w:spacing w:val="42"/>
        </w:rPr>
        <w:t xml:space="preserve"> </w:t>
      </w:r>
      <w:r>
        <w:rPr>
          <w:spacing w:val="1"/>
        </w:rPr>
        <w:t>of</w:t>
      </w:r>
      <w:r>
        <w:rPr>
          <w:spacing w:val="43"/>
        </w:rPr>
        <w:t xml:space="preserve"> </w:t>
      </w:r>
      <w:r>
        <w:rPr>
          <w:spacing w:val="-3"/>
        </w:rPr>
        <w:t>St-Id</w:t>
      </w:r>
      <w:r>
        <w:rPr>
          <w:spacing w:val="46"/>
        </w:rPr>
        <w:t xml:space="preserve"> </w:t>
      </w:r>
      <w:r>
        <w:rPr>
          <w:spacing w:val="-1"/>
        </w:rPr>
        <w:t>is</w:t>
      </w:r>
      <w:r>
        <w:rPr>
          <w:spacing w:val="66"/>
        </w:rPr>
        <w:t xml:space="preserve"> </w:t>
      </w:r>
      <w:r>
        <w:rPr>
          <w:spacing w:val="1"/>
        </w:rPr>
        <w:t>described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following:</w:t>
      </w:r>
    </w:p>
    <w:p w:rsidR="009B029B" w:rsidRDefault="007169F9">
      <w:pPr>
        <w:pStyle w:val="Heading4"/>
        <w:ind w:left="125"/>
        <w:jc w:val="both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Observation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Conceptualization</w:t>
      </w:r>
    </w:p>
    <w:p w:rsidR="009B029B" w:rsidRDefault="007169F9">
      <w:pPr>
        <w:pStyle w:val="BodyText"/>
        <w:spacing w:before="166" w:line="298" w:lineRule="auto"/>
        <w:ind w:left="125" w:right="121"/>
        <w:jc w:val="both"/>
      </w:pPr>
      <w:r>
        <w:rPr>
          <w:spacing w:val="-1"/>
        </w:rPr>
        <w:t>Establish</w:t>
      </w:r>
      <w:r>
        <w:rPr>
          <w:spacing w:val="19"/>
        </w:rPr>
        <w:t xml:space="preserve"> </w:t>
      </w:r>
      <w:r>
        <w:t>clear</w:t>
      </w:r>
      <w:r>
        <w:rPr>
          <w:spacing w:val="21"/>
        </w:rPr>
        <w:t xml:space="preserve"> </w:t>
      </w:r>
      <w:r>
        <w:t>objectives</w:t>
      </w:r>
      <w:r>
        <w:rPr>
          <w:spacing w:val="16"/>
        </w:rPr>
        <w:t xml:space="preserve"> </w:t>
      </w:r>
      <w:r>
        <w:rPr>
          <w:spacing w:val="1"/>
        </w:rPr>
        <w:t>for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St-Id</w:t>
      </w:r>
      <w:r>
        <w:rPr>
          <w:spacing w:val="20"/>
        </w:rPr>
        <w:t xml:space="preserve"> </w:t>
      </w:r>
      <w:r>
        <w:rPr>
          <w:spacing w:val="2"/>
        </w:rPr>
        <w:t>effort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critical</w:t>
      </w:r>
      <w:r>
        <w:rPr>
          <w:spacing w:val="14"/>
        </w:rPr>
        <w:t xml:space="preserve"> </w:t>
      </w:r>
      <w:r>
        <w:rPr>
          <w:spacing w:val="1"/>
        </w:rPr>
        <w:t>constraints</w:t>
      </w:r>
      <w:del w:id="66" w:author="John Braley" w:date="2018-09-28T14:43:00Z">
        <w:r w:rsidDel="00EE2B63">
          <w:rPr>
            <w:spacing w:val="17"/>
          </w:rPr>
          <w:delText xml:space="preserve"> </w:delText>
        </w:r>
        <w:r w:rsidDel="00EE2B63">
          <w:rPr>
            <w:spacing w:val="2"/>
          </w:rPr>
          <w:delText>and</w:delText>
        </w:r>
        <w:r w:rsidDel="00EE2B63">
          <w:rPr>
            <w:spacing w:val="19"/>
          </w:rPr>
          <w:delText xml:space="preserve"> </w:delText>
        </w:r>
        <w:r w:rsidDel="00EE2B63">
          <w:rPr>
            <w:spacing w:val="2"/>
          </w:rPr>
          <w:delText>any</w:delText>
        </w:r>
        <w:r w:rsidDel="00EE2B63">
          <w:rPr>
            <w:spacing w:val="16"/>
          </w:rPr>
          <w:delText xml:space="preserve"> </w:delText>
        </w:r>
        <w:r w:rsidDel="00EE2B63">
          <w:rPr>
            <w:spacing w:val="-5"/>
          </w:rPr>
          <w:delText>wi</w:delText>
        </w:r>
        <w:r w:rsidDel="00EE2B63">
          <w:rPr>
            <w:spacing w:val="-6"/>
          </w:rPr>
          <w:delText>t</w:delText>
        </w:r>
        <w:r w:rsidDel="00EE2B63">
          <w:rPr>
            <w:spacing w:val="-5"/>
          </w:rPr>
          <w:delText>h</w:delText>
        </w:r>
        <w:r w:rsidDel="00EE2B63">
          <w:rPr>
            <w:spacing w:val="19"/>
          </w:rPr>
          <w:delText xml:space="preserve"> </w:delText>
        </w:r>
        <w:r w:rsidDel="00EE2B63">
          <w:rPr>
            <w:spacing w:val="1"/>
          </w:rPr>
          <w:delText>the</w:delText>
        </w:r>
        <w:r w:rsidDel="00EE2B63">
          <w:rPr>
            <w:spacing w:val="19"/>
          </w:rPr>
          <w:delText xml:space="preserve"> </w:delText>
        </w:r>
        <w:r w:rsidDel="00EE2B63">
          <w:rPr>
            <w:spacing w:val="-2"/>
          </w:rPr>
          <w:delText>owner</w:delText>
        </w:r>
        <w:r w:rsidDel="00EE2B63">
          <w:rPr>
            <w:spacing w:val="22"/>
          </w:rPr>
          <w:delText xml:space="preserve"> </w:delText>
        </w:r>
        <w:r w:rsidDel="00EE2B63">
          <w:rPr>
            <w:spacing w:val="2"/>
          </w:rPr>
          <w:delText>and</w:delText>
        </w:r>
        <w:r w:rsidDel="00EE2B63">
          <w:rPr>
            <w:spacing w:val="19"/>
          </w:rPr>
          <w:delText xml:space="preserve"> </w:delText>
        </w:r>
        <w:r w:rsidDel="00EE2B63">
          <w:rPr>
            <w:spacing w:val="-1"/>
          </w:rPr>
          <w:delText>visiting</w:delText>
        </w:r>
        <w:r w:rsidDel="00EE2B63">
          <w:rPr>
            <w:spacing w:val="104"/>
          </w:rPr>
          <w:delText xml:space="preserve"> </w:delText>
        </w:r>
        <w:r w:rsidDel="00EE2B63">
          <w:rPr>
            <w:spacing w:val="1"/>
          </w:rPr>
          <w:delText>the</w:delText>
        </w:r>
        <w:r w:rsidDel="00EE2B63">
          <w:rPr>
            <w:spacing w:val="30"/>
          </w:rPr>
          <w:delText xml:space="preserve"> </w:delText>
        </w:r>
        <w:r w:rsidDel="00EE2B63">
          <w:rPr>
            <w:spacing w:val="2"/>
          </w:rPr>
          <w:delText>bridge</w:delText>
        </w:r>
      </w:del>
      <w:r>
        <w:rPr>
          <w:spacing w:val="2"/>
        </w:rPr>
        <w:t>.</w:t>
      </w:r>
      <w:r>
        <w:rPr>
          <w:spacing w:val="30"/>
        </w:rPr>
        <w:t xml:space="preserve"> </w:t>
      </w:r>
      <w:r>
        <w:t>Collect</w:t>
      </w:r>
      <w:r>
        <w:rPr>
          <w:spacing w:val="30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1"/>
        </w:rPr>
        <w:t>evaluate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t>reliability</w:t>
      </w:r>
      <w:r>
        <w:rPr>
          <w:spacing w:val="28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available</w:t>
      </w:r>
      <w:r>
        <w:rPr>
          <w:spacing w:val="31"/>
        </w:rPr>
        <w:t xml:space="preserve"> </w:t>
      </w:r>
      <w:r>
        <w:rPr>
          <w:spacing w:val="1"/>
        </w:rPr>
        <w:t>legacy</w:t>
      </w:r>
      <w:r>
        <w:rPr>
          <w:spacing w:val="28"/>
        </w:rPr>
        <w:t xml:space="preserve"> </w:t>
      </w:r>
      <w:r>
        <w:rPr>
          <w:spacing w:val="1"/>
        </w:rPr>
        <w:t>data</w:t>
      </w:r>
      <w:r>
        <w:rPr>
          <w:spacing w:val="31"/>
        </w:rPr>
        <w:t xml:space="preserve"> </w:t>
      </w:r>
      <w:ins w:id="67" w:author="John Braley" w:date="2018-09-28T14:43:00Z">
        <w:r w:rsidR="00EE2B63">
          <w:rPr>
            <w:spacing w:val="31"/>
          </w:rPr>
          <w:t>and</w:t>
        </w:r>
      </w:ins>
      <w:ins w:id="68" w:author="John Braley" w:date="2018-09-28T14:53:00Z">
        <w:r w:rsidR="003E2BF1">
          <w:rPr>
            <w:spacing w:val="31"/>
          </w:rPr>
          <w:t xml:space="preserve"> </w:t>
        </w:r>
      </w:ins>
      <w:r>
        <w:rPr>
          <w:spacing w:val="-2"/>
        </w:rPr>
        <w:t>missing</w:t>
      </w:r>
      <w:r>
        <w:rPr>
          <w:spacing w:val="31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rPr>
          <w:spacing w:val="1"/>
        </w:rPr>
        <w:t>by</w:t>
      </w:r>
      <w:r>
        <w:rPr>
          <w:spacing w:val="27"/>
        </w:rPr>
        <w:t xml:space="preserve"> </w:t>
      </w:r>
      <w:r>
        <w:rPr>
          <w:spacing w:val="-1"/>
        </w:rPr>
        <w:t>meeting</w:t>
      </w:r>
      <w:r>
        <w:rPr>
          <w:spacing w:val="31"/>
        </w:rPr>
        <w:t xml:space="preserve"> </w:t>
      </w:r>
      <w:ins w:id="69" w:author="John Braley" w:date="2018-09-28T14:43:00Z">
        <w:r w:rsidR="00EE2B63">
          <w:rPr>
            <w:spacing w:val="31"/>
          </w:rPr>
          <w:t xml:space="preserve">with the bridge owner </w:t>
        </w:r>
      </w:ins>
      <w:r>
        <w:rPr>
          <w:spacing w:val="2"/>
        </w:rPr>
        <w:t>and</w:t>
      </w:r>
      <w:r>
        <w:rPr>
          <w:spacing w:val="74"/>
        </w:rPr>
        <w:t xml:space="preserve"> </w:t>
      </w:r>
      <w:ins w:id="70" w:author="John Braley" w:date="2018-09-28T14:43:00Z">
        <w:r w:rsidR="00EE2B63">
          <w:rPr>
            <w:spacing w:val="74"/>
          </w:rPr>
          <w:t>visiting the bridge</w:t>
        </w:r>
      </w:ins>
      <w:del w:id="71" w:author="John Braley" w:date="2018-09-28T14:43:00Z">
        <w:r w:rsidDel="00EE2B63">
          <w:delText>information</w:delText>
        </w:r>
      </w:del>
      <w:r>
        <w:t>.</w:t>
      </w:r>
      <w:r>
        <w:rPr>
          <w:spacing w:val="2"/>
        </w:rPr>
        <w:t xml:space="preserve"> </w:t>
      </w:r>
      <w:r>
        <w:t>Objectives</w:t>
      </w:r>
      <w:r>
        <w:rPr>
          <w:spacing w:val="12"/>
        </w:rPr>
        <w:t xml:space="preserve"> </w:t>
      </w:r>
      <w:r>
        <w:rPr>
          <w:spacing w:val="1"/>
        </w:rPr>
        <w:t>that</w:t>
      </w:r>
      <w:r>
        <w:rPr>
          <w:spacing w:val="13"/>
        </w:rPr>
        <w:t xml:space="preserve"> </w:t>
      </w:r>
      <w:r>
        <w:rPr>
          <w:spacing w:val="2"/>
        </w:rPr>
        <w:t>are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1"/>
        </w:rPr>
        <w:t>addition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load</w:t>
      </w:r>
      <w:r>
        <w:rPr>
          <w:spacing w:val="15"/>
        </w:rPr>
        <w:t xml:space="preserve"> </w:t>
      </w:r>
      <w:r>
        <w:rPr>
          <w:spacing w:val="1"/>
        </w:rPr>
        <w:t>rating,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1"/>
        </w:rPr>
        <w:t>as</w:t>
      </w:r>
      <w:r>
        <w:rPr>
          <w:spacing w:val="12"/>
        </w:rPr>
        <w:t xml:space="preserve"> </w:t>
      </w:r>
      <w:r>
        <w:rPr>
          <w:spacing w:val="2"/>
        </w:rPr>
        <w:t>how</w:t>
      </w:r>
      <w:r>
        <w:rPr>
          <w:spacing w:val="-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effectively</w:t>
      </w:r>
      <w:r>
        <w:rPr>
          <w:spacing w:val="12"/>
        </w:rPr>
        <w:t xml:space="preserve"> </w:t>
      </w:r>
      <w:r>
        <w:rPr>
          <w:spacing w:val="2"/>
        </w:rPr>
        <w:t>repair</w:t>
      </w:r>
      <w:r>
        <w:rPr>
          <w:spacing w:val="17"/>
        </w:rPr>
        <w:t xml:space="preserve"> </w:t>
      </w:r>
      <w:r>
        <w:rPr>
          <w:spacing w:val="1"/>
        </w:rPr>
        <w:t>or</w:t>
      </w:r>
      <w:r>
        <w:rPr>
          <w:spacing w:val="17"/>
        </w:rPr>
        <w:t xml:space="preserve"> </w:t>
      </w:r>
      <w:r>
        <w:rPr>
          <w:spacing w:val="2"/>
        </w:rPr>
        <w:t>retrofit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bridge,</w:t>
      </w:r>
      <w:r>
        <w:rPr>
          <w:spacing w:val="88"/>
          <w:w w:val="99"/>
        </w:rPr>
        <w:t xml:space="preserve"> </w:t>
      </w:r>
      <w:r>
        <w:rPr>
          <w:spacing w:val="1"/>
        </w:rPr>
        <w:t>or</w:t>
      </w:r>
      <w:r>
        <w:rPr>
          <w:spacing w:val="9"/>
        </w:rPr>
        <w:t xml:space="preserve"> </w:t>
      </w:r>
      <w:r>
        <w:rPr>
          <w:spacing w:val="1"/>
        </w:rPr>
        <w:t>an</w:t>
      </w:r>
      <w:r>
        <w:rPr>
          <w:spacing w:val="8"/>
        </w:rPr>
        <w:t xml:space="preserve"> </w:t>
      </w:r>
      <w:r>
        <w:rPr>
          <w:spacing w:val="1"/>
        </w:rPr>
        <w:t>evaluation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substructure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1"/>
        </w:rPr>
        <w:t>foundations</w:t>
      </w:r>
      <w:r>
        <w:rPr>
          <w:spacing w:val="4"/>
        </w:rPr>
        <w:t xml:space="preserve"> </w:t>
      </w:r>
      <w:r>
        <w:rPr>
          <w:spacing w:val="1"/>
        </w:rPr>
        <w:t>for</w:t>
      </w:r>
      <w:r>
        <w:rPr>
          <w:spacing w:val="10"/>
        </w:rPr>
        <w:t xml:space="preserve"> </w:t>
      </w:r>
      <w:r>
        <w:rPr>
          <w:spacing w:val="1"/>
        </w:rPr>
        <w:t>safety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1"/>
        </w:rPr>
        <w:t>scour</w:t>
      </w:r>
      <w:r>
        <w:rPr>
          <w:spacing w:val="10"/>
        </w:rPr>
        <w:t xml:space="preserve"> </w:t>
      </w:r>
      <w:r>
        <w:rPr>
          <w:spacing w:val="-3"/>
        </w:rPr>
        <w:t>may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1"/>
        </w:rPr>
        <w:t>included.</w:t>
      </w:r>
      <w:r>
        <w:rPr>
          <w:spacing w:val="7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9"/>
        </w:rPr>
        <w:t xml:space="preserve"> </w:t>
      </w:r>
      <w:r>
        <w:t>ability</w:t>
      </w:r>
      <w:r>
        <w:rPr>
          <w:spacing w:val="6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2"/>
        </w:rPr>
        <w:t>reuse</w:t>
      </w:r>
      <w:r>
        <w:rPr>
          <w:spacing w:val="31"/>
        </w:rPr>
        <w:t xml:space="preserve"> </w:t>
      </w:r>
      <w:r>
        <w:rPr>
          <w:spacing w:val="1"/>
        </w:rPr>
        <w:t>foundations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31"/>
        </w:rPr>
        <w:t xml:space="preserve"> </w:t>
      </w:r>
      <w:r>
        <w:rPr>
          <w:spacing w:val="2"/>
        </w:rPr>
        <w:t>substructure</w:t>
      </w:r>
      <w:r>
        <w:rPr>
          <w:spacing w:val="31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save</w:t>
      </w:r>
      <w:r>
        <w:rPr>
          <w:spacing w:val="31"/>
        </w:rPr>
        <w:t xml:space="preserve"> </w:t>
      </w:r>
      <w:r>
        <w:rPr>
          <w:spacing w:val="1"/>
        </w:rPr>
        <w:t>as</w:t>
      </w:r>
      <w:r>
        <w:rPr>
          <w:spacing w:val="29"/>
        </w:rPr>
        <w:t xml:space="preserve"> </w:t>
      </w:r>
      <w:r>
        <w:rPr>
          <w:spacing w:val="-2"/>
        </w:rPr>
        <w:t>much</w:t>
      </w:r>
      <w:r>
        <w:rPr>
          <w:spacing w:val="30"/>
        </w:rPr>
        <w:t xml:space="preserve"> </w:t>
      </w:r>
      <w:r>
        <w:rPr>
          <w:spacing w:val="1"/>
        </w:rPr>
        <w:t>as</w:t>
      </w:r>
      <w:r>
        <w:rPr>
          <w:spacing w:val="29"/>
        </w:rPr>
        <w:t xml:space="preserve"> </w:t>
      </w:r>
      <w:r>
        <w:rPr>
          <w:spacing w:val="2"/>
        </w:rPr>
        <w:t>50%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t>cost</w:t>
      </w:r>
      <w:r>
        <w:rPr>
          <w:spacing w:val="30"/>
        </w:rPr>
        <w:t xml:space="preserve"> </w:t>
      </w:r>
      <w:r>
        <w:rPr>
          <w:spacing w:val="1"/>
        </w:rPr>
        <w:t>of</w:t>
      </w:r>
      <w:r>
        <w:rPr>
          <w:spacing w:val="30"/>
        </w:rPr>
        <w:t xml:space="preserve"> </w:t>
      </w:r>
      <w:r>
        <w:rPr>
          <w:spacing w:val="1"/>
        </w:rPr>
        <w:t>constructing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2"/>
        </w:rPr>
        <w:t>new</w:t>
      </w:r>
      <w:r>
        <w:rPr>
          <w:spacing w:val="12"/>
        </w:rPr>
        <w:t xml:space="preserve"> </w:t>
      </w:r>
      <w:r>
        <w:rPr>
          <w:spacing w:val="2"/>
        </w:rPr>
        <w:t>bridge,</w:t>
      </w:r>
      <w:r>
        <w:rPr>
          <w:spacing w:val="68"/>
          <w:w w:val="99"/>
        </w:rPr>
        <w:t xml:space="preserve"> </w:t>
      </w:r>
      <w:r>
        <w:rPr>
          <w:spacing w:val="2"/>
        </w:rPr>
        <w:t>there</w:t>
      </w:r>
      <w:r>
        <w:rPr>
          <w:spacing w:val="8"/>
        </w:rPr>
        <w:t xml:space="preserve"> </w:t>
      </w:r>
      <w:r>
        <w:rPr>
          <w:spacing w:val="-3"/>
        </w:rPr>
        <w:t>may</w:t>
      </w:r>
      <w:r>
        <w:rPr>
          <w:spacing w:val="6"/>
        </w:rPr>
        <w:t xml:space="preserve"> </w:t>
      </w:r>
      <w:r>
        <w:rPr>
          <w:spacing w:val="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compelling</w:t>
      </w:r>
      <w:r>
        <w:rPr>
          <w:spacing w:val="8"/>
        </w:rPr>
        <w:t xml:space="preserve"> </w:t>
      </w:r>
      <w:r>
        <w:rPr>
          <w:spacing w:val="2"/>
        </w:rPr>
        <w:t>reasons</w:t>
      </w:r>
      <w:r>
        <w:rPr>
          <w:spacing w:val="6"/>
        </w:rPr>
        <w:t xml:space="preserve"> </w:t>
      </w:r>
      <w:r>
        <w:rPr>
          <w:spacing w:val="1"/>
        </w:rPr>
        <w:t>for</w:t>
      </w:r>
      <w:r>
        <w:rPr>
          <w:spacing w:val="11"/>
        </w:rPr>
        <w:t xml:space="preserve"> </w:t>
      </w:r>
      <w:r>
        <w:rPr>
          <w:spacing w:val="-3"/>
        </w:rPr>
        <w:t>St-Id</w:t>
      </w:r>
      <w:r>
        <w:rPr>
          <w:spacing w:val="9"/>
        </w:rPr>
        <w:t xml:space="preserve"> </w:t>
      </w:r>
      <w:r>
        <w:rPr>
          <w:spacing w:val="1"/>
        </w:rPr>
        <w:t>as</w:t>
      </w:r>
      <w:r>
        <w:rPr>
          <w:spacing w:val="5"/>
        </w:rPr>
        <w:t xml:space="preserve"> </w:t>
      </w:r>
      <w:r>
        <w:rPr>
          <w:spacing w:val="1"/>
        </w:rPr>
        <w:t>long</w:t>
      </w:r>
      <w:r>
        <w:rPr>
          <w:spacing w:val="9"/>
        </w:rPr>
        <w:t xml:space="preserve"> </w:t>
      </w:r>
      <w:r>
        <w:rPr>
          <w:spacing w:val="1"/>
        </w:rPr>
        <w:t>as</w:t>
      </w:r>
      <w:r>
        <w:rPr>
          <w:spacing w:val="6"/>
        </w:rPr>
        <w:t xml:space="preserve"> </w:t>
      </w:r>
      <w:r>
        <w:rPr>
          <w:spacing w:val="1"/>
        </w:rPr>
        <w:t>the</w:t>
      </w:r>
      <w:ins w:id="72" w:author="John Braley" w:date="2018-09-28T14:55:00Z">
        <w:r w:rsidR="003E2BF1">
          <w:rPr>
            <w:spacing w:val="1"/>
          </w:rPr>
          <w:t xml:space="preserve">se objectives are considered and included </w:t>
        </w:r>
      </w:ins>
      <w:ins w:id="73" w:author="John Braley" w:date="2018-09-28T14:56:00Z">
        <w:r w:rsidR="003E2BF1">
          <w:rPr>
            <w:spacing w:val="1"/>
          </w:rPr>
          <w:t>in</w:t>
        </w:r>
      </w:ins>
      <w:ins w:id="74" w:author="John Braley" w:date="2018-09-28T14:55:00Z">
        <w:r w:rsidR="003E2BF1">
          <w:rPr>
            <w:spacing w:val="1"/>
          </w:rPr>
          <w:t xml:space="preserve"> this first stage of planning</w:t>
        </w:r>
      </w:ins>
      <w:del w:id="75" w:author="John Braley" w:date="2018-09-28T14:56:00Z">
        <w:r w:rsidDel="003E2BF1">
          <w:rPr>
            <w:spacing w:val="8"/>
          </w:rPr>
          <w:delText xml:space="preserve"> </w:delText>
        </w:r>
        <w:r w:rsidDel="003E2BF1">
          <w:delText>method</w:delText>
        </w:r>
        <w:r w:rsidDel="003E2BF1">
          <w:rPr>
            <w:spacing w:val="9"/>
          </w:rPr>
          <w:delText xml:space="preserve"> </w:delText>
        </w:r>
        <w:r w:rsidDel="003E2BF1">
          <w:rPr>
            <w:spacing w:val="-1"/>
          </w:rPr>
          <w:delText>is</w:delText>
        </w:r>
        <w:r w:rsidDel="003E2BF1">
          <w:rPr>
            <w:spacing w:val="6"/>
          </w:rPr>
          <w:delText xml:space="preserve"> </w:delText>
        </w:r>
        <w:r w:rsidDel="003E2BF1">
          <w:rPr>
            <w:spacing w:val="1"/>
          </w:rPr>
          <w:delText>planned</w:delText>
        </w:r>
        <w:r w:rsidDel="003E2BF1">
          <w:rPr>
            <w:spacing w:val="9"/>
          </w:rPr>
          <w:delText xml:space="preserve"> </w:delText>
        </w:r>
        <w:r w:rsidDel="003E2BF1">
          <w:rPr>
            <w:spacing w:val="2"/>
          </w:rPr>
          <w:delText>and</w:delText>
        </w:r>
        <w:r w:rsidDel="003E2BF1">
          <w:rPr>
            <w:spacing w:val="8"/>
          </w:rPr>
          <w:delText xml:space="preserve"> </w:delText>
        </w:r>
        <w:r w:rsidDel="003E2BF1">
          <w:rPr>
            <w:spacing w:val="2"/>
          </w:rPr>
          <w:delText>resourced</w:delText>
        </w:r>
        <w:r w:rsidDel="003E2BF1">
          <w:rPr>
            <w:spacing w:val="9"/>
          </w:rPr>
          <w:delText xml:space="preserve"> </w:delText>
        </w:r>
        <w:r w:rsidDel="003E2BF1">
          <w:rPr>
            <w:spacing w:val="1"/>
          </w:rPr>
          <w:delText>for</w:delText>
        </w:r>
        <w:r w:rsidDel="003E2BF1">
          <w:rPr>
            <w:spacing w:val="11"/>
          </w:rPr>
          <w:delText xml:space="preserve"> </w:delText>
        </w:r>
        <w:r w:rsidDel="003E2BF1">
          <w:rPr>
            <w:spacing w:val="-1"/>
          </w:rPr>
          <w:delText>accomplishing</w:delText>
        </w:r>
        <w:r w:rsidDel="003E2BF1">
          <w:rPr>
            <w:spacing w:val="8"/>
          </w:rPr>
          <w:delText xml:space="preserve"> </w:delText>
        </w:r>
        <w:r w:rsidDel="003E2BF1">
          <w:delText>all</w:delText>
        </w:r>
        <w:r w:rsidDel="003E2BF1">
          <w:rPr>
            <w:spacing w:val="86"/>
          </w:rPr>
          <w:delText xml:space="preserve"> </w:delText>
        </w:r>
        <w:r w:rsidDel="003E2BF1">
          <w:rPr>
            <w:spacing w:val="1"/>
          </w:rPr>
          <w:delText>the</w:delText>
        </w:r>
        <w:r w:rsidDel="003E2BF1">
          <w:delText xml:space="preserve"> objectives</w:delText>
        </w:r>
      </w:del>
      <w:r>
        <w:t>.</w:t>
      </w:r>
    </w:p>
    <w:p w:rsidR="009B029B" w:rsidRDefault="007169F9">
      <w:pPr>
        <w:pStyle w:val="Heading4"/>
        <w:ind w:left="125"/>
        <w:jc w:val="both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Priori</w:t>
      </w:r>
      <w:r>
        <w:rPr>
          <w:spacing w:val="-3"/>
        </w:rPr>
        <w:t xml:space="preserve"> </w:t>
      </w:r>
      <w:r>
        <w:rPr>
          <w:spacing w:val="-1"/>
        </w:rPr>
        <w:t>Modeling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Simulation</w:t>
      </w:r>
    </w:p>
    <w:p w:rsidR="009B029B" w:rsidRDefault="007169F9" w:rsidP="007815B2">
      <w:pPr>
        <w:pStyle w:val="BodyText"/>
        <w:spacing w:before="166" w:line="298" w:lineRule="auto"/>
        <w:ind w:left="125" w:right="121"/>
        <w:jc w:val="both"/>
      </w:pPr>
      <w:r>
        <w:rPr>
          <w:spacing w:val="1"/>
        </w:rPr>
        <w:t>Observe</w:t>
      </w:r>
      <w:r>
        <w:rPr>
          <w:spacing w:val="44"/>
        </w:rPr>
        <w:t xml:space="preserve"> </w:t>
      </w:r>
      <w:r>
        <w:rPr>
          <w:spacing w:val="1"/>
        </w:rPr>
        <w:t>the</w:t>
      </w:r>
      <w:r>
        <w:rPr>
          <w:spacing w:val="45"/>
        </w:rPr>
        <w:t xml:space="preserve"> </w:t>
      </w:r>
      <w:r>
        <w:rPr>
          <w:spacing w:val="2"/>
        </w:rPr>
        <w:t>bridge</w:t>
      </w:r>
      <w:r>
        <w:rPr>
          <w:spacing w:val="44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44"/>
        </w:rPr>
        <w:t xml:space="preserve"> </w:t>
      </w:r>
      <w:r>
        <w:t>measure</w:t>
      </w:r>
      <w:r>
        <w:rPr>
          <w:spacing w:val="45"/>
        </w:rPr>
        <w:t xml:space="preserve"> </w:t>
      </w:r>
      <w:r>
        <w:rPr>
          <w:spacing w:val="1"/>
        </w:rPr>
        <w:t>selected</w:t>
      </w:r>
      <w:r>
        <w:rPr>
          <w:spacing w:val="44"/>
        </w:rPr>
        <w:t xml:space="preserve"> </w:t>
      </w:r>
      <w:del w:id="76" w:author="John Braley" w:date="2018-09-28T14:58:00Z">
        <w:r w:rsidDel="007815B2">
          <w:rPr>
            <w:spacing w:val="2"/>
          </w:rPr>
          <w:delText>responses</w:delText>
        </w:r>
        <w:r w:rsidDel="007815B2">
          <w:rPr>
            <w:spacing w:val="42"/>
          </w:rPr>
          <w:delText xml:space="preserve"> </w:delText>
        </w:r>
      </w:del>
      <w:ins w:id="77" w:author="John Braley" w:date="2018-09-28T14:58:00Z">
        <w:r w:rsidR="007815B2">
          <w:rPr>
            <w:spacing w:val="2"/>
          </w:rPr>
          <w:t>conditions and properties</w:t>
        </w:r>
        <w:r w:rsidR="007815B2">
          <w:rPr>
            <w:spacing w:val="42"/>
          </w:rPr>
          <w:t xml:space="preserve"> </w:t>
        </w:r>
      </w:ins>
      <w:del w:id="78" w:author="John Braley" w:date="2018-09-28T14:58:00Z">
        <w:r w:rsidDel="007815B2">
          <w:rPr>
            <w:spacing w:val="2"/>
          </w:rPr>
          <w:delText>under</w:delText>
        </w:r>
        <w:r w:rsidDel="007815B2">
          <w:rPr>
            <w:spacing w:val="46"/>
          </w:rPr>
          <w:delText xml:space="preserve"> </w:delText>
        </w:r>
        <w:r w:rsidDel="007815B2">
          <w:rPr>
            <w:spacing w:val="1"/>
          </w:rPr>
          <w:delText>different</w:delText>
        </w:r>
        <w:r w:rsidDel="007815B2">
          <w:rPr>
            <w:spacing w:val="44"/>
          </w:rPr>
          <w:delText xml:space="preserve"> </w:delText>
        </w:r>
        <w:r w:rsidDel="007815B2">
          <w:rPr>
            <w:spacing w:val="2"/>
          </w:rPr>
          <w:delText>operational</w:delText>
        </w:r>
        <w:r w:rsidDel="007815B2">
          <w:rPr>
            <w:spacing w:val="40"/>
          </w:rPr>
          <w:delText xml:space="preserve"> </w:delText>
        </w:r>
        <w:r w:rsidDel="007815B2">
          <w:rPr>
            <w:spacing w:val="2"/>
          </w:rPr>
          <w:delText>and</w:delText>
        </w:r>
        <w:r w:rsidDel="007815B2">
          <w:rPr>
            <w:spacing w:val="44"/>
          </w:rPr>
          <w:delText xml:space="preserve"> </w:delText>
        </w:r>
        <w:r w:rsidDel="007815B2">
          <w:rPr>
            <w:spacing w:val="1"/>
          </w:rPr>
          <w:delText>environmental</w:delText>
        </w:r>
        <w:r w:rsidDel="007815B2">
          <w:rPr>
            <w:spacing w:val="61"/>
          </w:rPr>
          <w:delText xml:space="preserve"> </w:delText>
        </w:r>
        <w:r w:rsidDel="007815B2">
          <w:rPr>
            <w:spacing w:val="1"/>
          </w:rPr>
          <w:delText>conditions</w:delText>
        </w:r>
        <w:r w:rsidDel="007815B2">
          <w:rPr>
            <w:spacing w:val="23"/>
          </w:rPr>
          <w:delText xml:space="preserve"> </w:delText>
        </w:r>
      </w:del>
      <w:r>
        <w:t>to</w:t>
      </w:r>
      <w:r>
        <w:rPr>
          <w:spacing w:val="26"/>
        </w:rPr>
        <w:t xml:space="preserve"> </w:t>
      </w:r>
      <w:r>
        <w:t>conceptualize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rPr>
          <w:spacing w:val="1"/>
        </w:rPr>
        <w:t>for</w:t>
      </w:r>
      <w:r>
        <w:rPr>
          <w:spacing w:val="28"/>
        </w:rPr>
        <w:t xml:space="preserve"> </w:t>
      </w:r>
      <w:r>
        <w:rPr>
          <w:spacing w:val="2"/>
        </w:rPr>
        <w:t>a-priori</w:t>
      </w:r>
      <w:r>
        <w:rPr>
          <w:spacing w:val="23"/>
        </w:rPr>
        <w:t xml:space="preserve"> </w:t>
      </w:r>
      <w:r>
        <w:rPr>
          <w:spacing w:val="-1"/>
        </w:rPr>
        <w:t>modelling.</w:t>
      </w:r>
      <w:r>
        <w:rPr>
          <w:spacing w:val="25"/>
        </w:rPr>
        <w:t xml:space="preserve"> </w:t>
      </w:r>
      <w:r>
        <w:rPr>
          <w:spacing w:val="1"/>
        </w:rPr>
        <w:t>This</w:t>
      </w:r>
      <w:r>
        <w:rPr>
          <w:spacing w:val="23"/>
        </w:rPr>
        <w:t xml:space="preserve"> </w:t>
      </w:r>
      <w:r>
        <w:rPr>
          <w:spacing w:val="1"/>
        </w:rPr>
        <w:t>includes</w:t>
      </w:r>
      <w:r>
        <w:rPr>
          <w:spacing w:val="23"/>
        </w:rPr>
        <w:t xml:space="preserve"> </w:t>
      </w:r>
      <w:r>
        <w:t>checking</w:t>
      </w:r>
      <w:r>
        <w:rPr>
          <w:spacing w:val="26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t>dimensions,</w:t>
      </w:r>
      <w:r>
        <w:rPr>
          <w:spacing w:val="25"/>
        </w:rPr>
        <w:t xml:space="preserve"> </w:t>
      </w:r>
      <w:r>
        <w:rPr>
          <w:spacing w:val="-1"/>
        </w:rPr>
        <w:t>sampling</w:t>
      </w:r>
      <w:r>
        <w:rPr>
          <w:spacing w:val="78"/>
        </w:rPr>
        <w:t xml:space="preserve"> </w:t>
      </w:r>
      <w:r>
        <w:rPr>
          <w:spacing w:val="2"/>
        </w:rPr>
        <w:t>and</w:t>
      </w:r>
      <w:r>
        <w:rPr>
          <w:spacing w:val="28"/>
        </w:rPr>
        <w:t xml:space="preserve"> </w:t>
      </w:r>
      <w:r>
        <w:rPr>
          <w:spacing w:val="1"/>
        </w:rPr>
        <w:t>coring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1"/>
        </w:rPr>
        <w:t>verify</w:t>
      </w:r>
      <w:r>
        <w:rPr>
          <w:spacing w:val="25"/>
        </w:rPr>
        <w:t xml:space="preserve"> </w:t>
      </w:r>
      <w:r>
        <w:t>material</w:t>
      </w:r>
      <w:r>
        <w:rPr>
          <w:spacing w:val="25"/>
        </w:rPr>
        <w:t xml:space="preserve"> </w:t>
      </w:r>
      <w:r>
        <w:rPr>
          <w:spacing w:val="2"/>
        </w:rPr>
        <w:t>properties,</w:t>
      </w:r>
      <w:r>
        <w:rPr>
          <w:spacing w:val="27"/>
        </w:rPr>
        <w:t xml:space="preserve"> </w:t>
      </w:r>
      <w:r>
        <w:rPr>
          <w:spacing w:val="1"/>
        </w:rPr>
        <w:t>scanning</w:t>
      </w:r>
      <w:r>
        <w:rPr>
          <w:spacing w:val="29"/>
        </w:rPr>
        <w:t xml:space="preserve"> </w:t>
      </w:r>
      <w:r>
        <w:rPr>
          <w:spacing w:val="1"/>
        </w:rPr>
        <w:t>for</w:t>
      </w:r>
      <w:r>
        <w:rPr>
          <w:spacing w:val="30"/>
        </w:rPr>
        <w:t xml:space="preserve"> </w:t>
      </w:r>
      <w:r>
        <w:rPr>
          <w:spacing w:val="2"/>
        </w:rPr>
        <w:t>rebar</w:t>
      </w:r>
      <w:r>
        <w:rPr>
          <w:spacing w:val="31"/>
        </w:rPr>
        <w:t xml:space="preserve"> </w:t>
      </w:r>
      <w:r>
        <w:t>details,</w:t>
      </w:r>
      <w:r>
        <w:rPr>
          <w:spacing w:val="27"/>
        </w:rPr>
        <w:t xml:space="preserve"> </w:t>
      </w:r>
      <w:r>
        <w:rPr>
          <w:spacing w:val="2"/>
        </w:rPr>
        <w:t>and</w:t>
      </w:r>
      <w:r>
        <w:rPr>
          <w:spacing w:val="29"/>
        </w:rPr>
        <w:t xml:space="preserve"> </w:t>
      </w:r>
      <w:r>
        <w:rPr>
          <w:spacing w:val="2"/>
        </w:rPr>
        <w:t>boring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1"/>
        </w:rPr>
        <w:t>evaluate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29"/>
        </w:rPr>
        <w:t xml:space="preserve"> </w:t>
      </w:r>
      <w:r>
        <w:t>soil</w:t>
      </w:r>
      <w:r>
        <w:rPr>
          <w:spacing w:val="25"/>
        </w:rPr>
        <w:t xml:space="preserve"> </w:t>
      </w:r>
      <w:r>
        <w:rPr>
          <w:spacing w:val="1"/>
        </w:rPr>
        <w:t>conditions.</w:t>
      </w:r>
      <w:r>
        <w:rPr>
          <w:spacing w:val="60"/>
          <w:w w:val="99"/>
        </w:rPr>
        <w:t xml:space="preserve"> </w:t>
      </w:r>
      <w:r>
        <w:rPr>
          <w:spacing w:val="3"/>
        </w:rPr>
        <w:t>The</w:t>
      </w:r>
      <w:r>
        <w:rPr>
          <w:spacing w:val="48"/>
        </w:rPr>
        <w:t xml:space="preserve"> </w:t>
      </w:r>
      <w:r>
        <w:rPr>
          <w:spacing w:val="1"/>
        </w:rPr>
        <w:t>data</w:t>
      </w:r>
      <w:r>
        <w:rPr>
          <w:spacing w:val="49"/>
        </w:rPr>
        <w:t xml:space="preserve"> </w:t>
      </w:r>
      <w:r>
        <w:rPr>
          <w:spacing w:val="2"/>
        </w:rPr>
        <w:t>and</w:t>
      </w:r>
      <w:r>
        <w:rPr>
          <w:spacing w:val="48"/>
        </w:rPr>
        <w:t xml:space="preserve"> </w:t>
      </w:r>
      <w:r>
        <w:t>insight</w:t>
      </w:r>
      <w:r>
        <w:rPr>
          <w:spacing w:val="47"/>
        </w:rPr>
        <w:t xml:space="preserve"> </w:t>
      </w:r>
      <w:r>
        <w:rPr>
          <w:spacing w:val="2"/>
        </w:rPr>
        <w:t>from</w:t>
      </w:r>
      <w:r>
        <w:rPr>
          <w:spacing w:val="36"/>
        </w:rPr>
        <w:t xml:space="preserve"> </w:t>
      </w:r>
      <w:r>
        <w:rPr>
          <w:spacing w:val="1"/>
        </w:rPr>
        <w:t>these</w:t>
      </w:r>
      <w:r>
        <w:rPr>
          <w:spacing w:val="48"/>
        </w:rPr>
        <w:t xml:space="preserve"> </w:t>
      </w:r>
      <w:r>
        <w:rPr>
          <w:spacing w:val="1"/>
        </w:rPr>
        <w:t>studies</w:t>
      </w:r>
      <w:r>
        <w:rPr>
          <w:spacing w:val="46"/>
        </w:rPr>
        <w:t xml:space="preserve"> </w:t>
      </w:r>
      <w:r>
        <w:rPr>
          <w:spacing w:val="-6"/>
        </w:rPr>
        <w:t>will</w:t>
      </w:r>
      <w:r>
        <w:rPr>
          <w:spacing w:val="43"/>
        </w:rPr>
        <w:t xml:space="preserve"> </w:t>
      </w:r>
      <w:r>
        <w:rPr>
          <w:spacing w:val="1"/>
        </w:rPr>
        <w:t>help</w:t>
      </w:r>
      <w:r>
        <w:rPr>
          <w:spacing w:val="49"/>
        </w:rPr>
        <w:t xml:space="preserve"> </w:t>
      </w:r>
      <w:r>
        <w:rPr>
          <w:spacing w:val="1"/>
        </w:rPr>
        <w:t>construct</w:t>
      </w:r>
      <w:r>
        <w:rPr>
          <w:spacing w:val="4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1"/>
        </w:rPr>
        <w:t>3D</w:t>
      </w:r>
      <w:r>
        <w:rPr>
          <w:spacing w:val="44"/>
        </w:rPr>
        <w:t xml:space="preserve"> </w:t>
      </w:r>
      <w:r>
        <w:rPr>
          <w:spacing w:val="3"/>
        </w:rPr>
        <w:t>FE</w:t>
      </w:r>
      <w:r>
        <w:rPr>
          <w:spacing w:val="40"/>
        </w:rPr>
        <w:t xml:space="preserve"> </w:t>
      </w:r>
      <w:r>
        <w:rPr>
          <w:spacing w:val="-1"/>
        </w:rPr>
        <w:t>model</w:t>
      </w:r>
      <w:r>
        <w:rPr>
          <w:spacing w:val="44"/>
        </w:rPr>
        <w:t xml:space="preserve"> </w:t>
      </w:r>
      <w:r>
        <w:rPr>
          <w:spacing w:val="1"/>
        </w:rPr>
        <w:t>that</w:t>
      </w:r>
      <w:r>
        <w:rPr>
          <w:spacing w:val="47"/>
        </w:rPr>
        <w:t xml:space="preserve"> </w:t>
      </w:r>
      <w:r>
        <w:rPr>
          <w:spacing w:val="-6"/>
        </w:rPr>
        <w:t>will</w:t>
      </w:r>
      <w:r>
        <w:rPr>
          <w:spacing w:val="43"/>
        </w:rPr>
        <w:t xml:space="preserve"> </w:t>
      </w:r>
      <w:r>
        <w:rPr>
          <w:spacing w:val="-1"/>
        </w:rPr>
        <w:t>simulate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48"/>
        </w:rPr>
        <w:t xml:space="preserve"> </w:t>
      </w:r>
      <w:r>
        <w:t>important</w:t>
      </w:r>
      <w:r>
        <w:rPr>
          <w:spacing w:val="80"/>
          <w:w w:val="99"/>
        </w:rPr>
        <w:t xml:space="preserve"> </w:t>
      </w:r>
      <w:r>
        <w:rPr>
          <w:spacing w:val="2"/>
        </w:rPr>
        <w:t>structural</w:t>
      </w:r>
      <w:r>
        <w:rPr>
          <w:spacing w:val="-2"/>
        </w:rPr>
        <w:t xml:space="preserve"> </w:t>
      </w:r>
      <w:r>
        <w:rPr>
          <w:spacing w:val="-1"/>
        </w:rPr>
        <w:t>mechanisms.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model-builder</w:t>
      </w:r>
      <w:r>
        <w:rPr>
          <w:spacing w:val="12"/>
        </w:rPr>
        <w:t xml:space="preserve"> </w:t>
      </w:r>
      <w:r>
        <w:rPr>
          <w:spacing w:val="-2"/>
        </w:rPr>
        <w:t>must</w:t>
      </w:r>
      <w:r>
        <w:rPr>
          <w:spacing w:val="10"/>
        </w:rPr>
        <w:t xml:space="preserve"> </w:t>
      </w:r>
      <w:r>
        <w:rPr>
          <w:spacing w:val="1"/>
        </w:rPr>
        <w:t>have</w:t>
      </w:r>
      <w:r>
        <w:rPr>
          <w:spacing w:val="10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0"/>
        </w:rPr>
        <w:t xml:space="preserve"> </w:t>
      </w:r>
      <w:r>
        <w:rPr>
          <w:spacing w:val="3"/>
        </w:rPr>
        <w:t>FE</w:t>
      </w:r>
      <w:r>
        <w:rPr>
          <w:spacing w:val="2"/>
        </w:rPr>
        <w:t xml:space="preserve"> </w:t>
      </w:r>
      <w:r>
        <w:rPr>
          <w:spacing w:val="-1"/>
        </w:rPr>
        <w:t>modelling,</w:t>
      </w:r>
      <w:r>
        <w:rPr>
          <w:spacing w:val="10"/>
        </w:rPr>
        <w:t xml:space="preserve"> </w:t>
      </w:r>
      <w:r>
        <w:rPr>
          <w:spacing w:val="1"/>
        </w:rPr>
        <w:t>as</w:t>
      </w:r>
      <w:r>
        <w:rPr>
          <w:spacing w:val="7"/>
        </w:rPr>
        <w:t xml:space="preserve"> </w:t>
      </w:r>
      <w:r>
        <w:rPr>
          <w:spacing w:val="-4"/>
        </w:rPr>
        <w:t>well</w:t>
      </w:r>
      <w:r>
        <w:rPr>
          <w:spacing w:val="5"/>
        </w:rPr>
        <w:t xml:space="preserve"> </w:t>
      </w:r>
      <w:r>
        <w:rPr>
          <w:spacing w:val="1"/>
        </w:rPr>
        <w:t>as</w:t>
      </w:r>
      <w:r>
        <w:rPr>
          <w:spacing w:val="7"/>
        </w:rPr>
        <w:t xml:space="preserve"> </w:t>
      </w:r>
      <w:r>
        <w:rPr>
          <w:spacing w:val="1"/>
        </w:rPr>
        <w:t>an</w:t>
      </w:r>
      <w:r>
        <w:rPr>
          <w:spacing w:val="10"/>
        </w:rPr>
        <w:t xml:space="preserve"> </w:t>
      </w:r>
      <w:r>
        <w:rPr>
          <w:spacing w:val="2"/>
        </w:rPr>
        <w:t>understanding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70"/>
          <w:w w:val="99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t>kinetics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kinematics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constructed</w:t>
      </w:r>
      <w:r>
        <w:rPr>
          <w:spacing w:val="13"/>
        </w:rPr>
        <w:t xml:space="preserve"> </w:t>
      </w:r>
      <w:r>
        <w:t>system</w:t>
      </w:r>
      <w:r>
        <w:rPr>
          <w:spacing w:val="1"/>
        </w:rPr>
        <w:t xml:space="preserve"> by</w:t>
      </w:r>
      <w:r>
        <w:rPr>
          <w:spacing w:val="10"/>
        </w:rPr>
        <w:t xml:space="preserve"> </w:t>
      </w:r>
      <w:r>
        <w:rPr>
          <w:spacing w:val="1"/>
        </w:rPr>
        <w:t>actual</w:t>
      </w:r>
      <w:r>
        <w:rPr>
          <w:spacing w:val="8"/>
        </w:rPr>
        <w:t xml:space="preserve"> </w:t>
      </w:r>
      <w:r>
        <w:rPr>
          <w:spacing w:val="1"/>
        </w:rPr>
        <w:t>on-site</w:t>
      </w:r>
      <w:r>
        <w:rPr>
          <w:spacing w:val="13"/>
        </w:rPr>
        <w:t xml:space="preserve"> </w:t>
      </w:r>
      <w:r>
        <w:rPr>
          <w:spacing w:val="-1"/>
        </w:rPr>
        <w:t>visits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13"/>
        </w:rPr>
        <w:t xml:space="preserve"> </w:t>
      </w:r>
      <w:r>
        <w:rPr>
          <w:spacing w:val="1"/>
        </w:rPr>
        <w:t>observations.</w:t>
      </w:r>
      <w:r>
        <w:rPr>
          <w:spacing w:val="12"/>
        </w:rPr>
        <w:t xml:space="preserve"> </w:t>
      </w:r>
      <w:r>
        <w:rPr>
          <w:spacing w:val="-8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t>important</w:t>
      </w:r>
      <w:r>
        <w:rPr>
          <w:spacing w:val="12"/>
        </w:rPr>
        <w:t xml:space="preserve"> </w:t>
      </w:r>
      <w:r>
        <w:t>to</w:t>
      </w:r>
      <w:r>
        <w:rPr>
          <w:spacing w:val="102"/>
        </w:rPr>
        <w:t xml:space="preserve"> </w:t>
      </w:r>
      <w:r>
        <w:rPr>
          <w:spacing w:val="1"/>
        </w:rPr>
        <w:t>note</w:t>
      </w:r>
      <w:r>
        <w:rPr>
          <w:spacing w:val="4"/>
        </w:rPr>
        <w:t xml:space="preserve"> </w:t>
      </w:r>
      <w:r>
        <w:rPr>
          <w:spacing w:val="1"/>
        </w:rPr>
        <w:t>that</w:t>
      </w:r>
      <w:r>
        <w:rPr>
          <w:spacing w:val="3"/>
        </w:rPr>
        <w:t xml:space="preserve"> </w:t>
      </w:r>
      <w:r>
        <w:rPr>
          <w:spacing w:val="1"/>
        </w:rPr>
        <w:t>an</w:t>
      </w:r>
      <w:r>
        <w:rPr>
          <w:spacing w:val="4"/>
        </w:rPr>
        <w:t xml:space="preserve"> </w:t>
      </w:r>
      <w:r>
        <w:t>infinite</w:t>
      </w:r>
      <w:r>
        <w:rPr>
          <w:spacing w:val="4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FE</w:t>
      </w:r>
      <w:r>
        <w:rPr>
          <w:spacing w:val="-4"/>
        </w:rPr>
        <w:t xml:space="preserve"> </w:t>
      </w:r>
      <w:r>
        <w:rPr>
          <w:spacing w:val="-1"/>
        </w:rPr>
        <w:t>models</w:t>
      </w:r>
      <w:r>
        <w:rPr>
          <w:spacing w:val="1"/>
        </w:rPr>
        <w:t xml:space="preserve"> can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rPr>
          <w:spacing w:val="4"/>
        </w:rPr>
        <w:t xml:space="preserve"> </w:t>
      </w:r>
      <w:r>
        <w:rPr>
          <w:spacing w:val="1"/>
        </w:rPr>
        <w:t>constructed</w:t>
      </w:r>
      <w:r>
        <w:rPr>
          <w:spacing w:val="4"/>
        </w:rPr>
        <w:t xml:space="preserve"> </w:t>
      </w:r>
      <w:r>
        <w:rPr>
          <w:spacing w:val="1"/>
        </w:rPr>
        <w:t>that</w:t>
      </w:r>
      <w:r>
        <w:rPr>
          <w:spacing w:val="3"/>
        </w:rPr>
        <w:t xml:space="preserve"> </w:t>
      </w:r>
      <w:r>
        <w:rPr>
          <w:spacing w:val="2"/>
        </w:rPr>
        <w:t>are</w:t>
      </w:r>
      <w:r>
        <w:rPr>
          <w:spacing w:val="4"/>
        </w:rPr>
        <w:t xml:space="preserve"> </w:t>
      </w:r>
      <w:r>
        <w:t>geometrically</w:t>
      </w:r>
      <w:r>
        <w:rPr>
          <w:spacing w:val="1"/>
        </w:rPr>
        <w:t xml:space="preserve"> consistent</w:t>
      </w:r>
      <w:r>
        <w:rPr>
          <w:spacing w:val="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structure,</w:t>
      </w:r>
      <w:r>
        <w:rPr>
          <w:spacing w:val="78"/>
          <w:w w:val="99"/>
        </w:rPr>
        <w:t xml:space="preserve"> </w:t>
      </w:r>
      <w:r>
        <w:rPr>
          <w:spacing w:val="2"/>
        </w:rPr>
        <w:t>but</w:t>
      </w:r>
      <w:r>
        <w:rPr>
          <w:spacing w:val="7"/>
        </w:rPr>
        <w:t xml:space="preserve"> </w:t>
      </w:r>
      <w:r>
        <w:rPr>
          <w:spacing w:val="-3"/>
        </w:rPr>
        <w:t>may</w:t>
      </w:r>
      <w:r>
        <w:rPr>
          <w:spacing w:val="5"/>
        </w:rPr>
        <w:t xml:space="preserve"> </w:t>
      </w:r>
      <w:r>
        <w:rPr>
          <w:spacing w:val="-1"/>
        </w:rPr>
        <w:t>still</w:t>
      </w:r>
      <w:r>
        <w:rPr>
          <w:spacing w:val="3"/>
        </w:rPr>
        <w:t xml:space="preserve"> </w:t>
      </w:r>
      <w:r>
        <w:t>fall</w:t>
      </w:r>
      <w:r>
        <w:rPr>
          <w:spacing w:val="3"/>
        </w:rPr>
        <w:t xml:space="preserve"> </w:t>
      </w:r>
      <w:r>
        <w:rPr>
          <w:spacing w:val="2"/>
        </w:rPr>
        <w:t>short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>
          <w:spacing w:val="7"/>
        </w:rPr>
        <w:t xml:space="preserve"> </w:t>
      </w:r>
      <w:r>
        <w:rPr>
          <w:spacing w:val="1"/>
        </w:rPr>
        <w:t>accurately</w:t>
      </w:r>
      <w:r>
        <w:rPr>
          <w:spacing w:val="5"/>
        </w:rPr>
        <w:t xml:space="preserve"> </w:t>
      </w:r>
      <w:r>
        <w:rPr>
          <w:spacing w:val="1"/>
        </w:rPr>
        <w:t>capturing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1"/>
        </w:rPr>
        <w:t>behavior</w:t>
      </w:r>
      <w:r>
        <w:rPr>
          <w:spacing w:val="10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structure.</w:t>
      </w:r>
      <w:r>
        <w:rPr>
          <w:spacing w:val="7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rPr>
          <w:spacing w:val="1"/>
        </w:rPr>
        <w:t>that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model</w:t>
      </w:r>
      <w:r>
        <w:rPr>
          <w:spacing w:val="4"/>
        </w:rPr>
        <w:t xml:space="preserve"> </w:t>
      </w:r>
      <w:r>
        <w:rPr>
          <w:spacing w:val="1"/>
        </w:rPr>
        <w:t>should</w:t>
      </w:r>
      <w:r>
        <w:rPr>
          <w:spacing w:val="8"/>
        </w:rPr>
        <w:t xml:space="preserve"> </w:t>
      </w:r>
      <w:r>
        <w:rPr>
          <w:spacing w:val="-1"/>
        </w:rPr>
        <w:t>simulate</w:t>
      </w:r>
      <w:r w:rsidR="007815B2">
        <w:rPr>
          <w:spacing w:val="-1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rPr>
          <w:spacing w:val="-1"/>
        </w:rPr>
        <w:t>movements,</w:t>
      </w:r>
      <w:r>
        <w:rPr>
          <w:spacing w:val="13"/>
        </w:rPr>
        <w:t xml:space="preserve"> </w:t>
      </w:r>
      <w:r>
        <w:rPr>
          <w:spacing w:val="1"/>
        </w:rPr>
        <w:t>restraints,</w:t>
      </w:r>
      <w:r>
        <w:rPr>
          <w:spacing w:val="13"/>
        </w:rPr>
        <w:t xml:space="preserve"> </w:t>
      </w:r>
      <w:r>
        <w:t>joint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member</w:t>
      </w:r>
      <w:r>
        <w:rPr>
          <w:spacing w:val="16"/>
        </w:rPr>
        <w:t xml:space="preserve"> </w:t>
      </w:r>
      <w:r>
        <w:rPr>
          <w:spacing w:val="1"/>
        </w:rPr>
        <w:t>deformations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lastRenderedPageBreak/>
        <w:t>mechanisms</w:t>
      </w:r>
      <w:r>
        <w:rPr>
          <w:spacing w:val="11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1"/>
        </w:rPr>
        <w:t>as</w:t>
      </w:r>
      <w:r>
        <w:rPr>
          <w:spacing w:val="11"/>
        </w:rPr>
        <w:t xml:space="preserve"> </w:t>
      </w:r>
      <w:r>
        <w:rPr>
          <w:spacing w:val="-1"/>
        </w:rPr>
        <w:t>composite</w:t>
      </w:r>
      <w:r>
        <w:rPr>
          <w:spacing w:val="14"/>
        </w:rPr>
        <w:t xml:space="preserve"> </w:t>
      </w:r>
      <w:r>
        <w:t>action</w:t>
      </w:r>
      <w:r>
        <w:rPr>
          <w:spacing w:val="14"/>
        </w:rPr>
        <w:t xml:space="preserve"> </w:t>
      </w:r>
      <w:r>
        <w:rPr>
          <w:spacing w:val="1"/>
        </w:rPr>
        <w:t>or</w:t>
      </w:r>
      <w:r>
        <w:rPr>
          <w:spacing w:val="17"/>
        </w:rPr>
        <w:t xml:space="preserve"> </w:t>
      </w:r>
      <w:r>
        <w:t>lack</w:t>
      </w:r>
      <w:r>
        <w:rPr>
          <w:spacing w:val="11"/>
        </w:rPr>
        <w:t xml:space="preserve"> </w:t>
      </w:r>
      <w:r>
        <w:rPr>
          <w:spacing w:val="1"/>
        </w:rPr>
        <w:t>of,</w:t>
      </w:r>
      <w:r>
        <w:rPr>
          <w:spacing w:val="70"/>
          <w:w w:val="99"/>
        </w:rPr>
        <w:t xml:space="preserve"> </w:t>
      </w:r>
      <w:r>
        <w:rPr>
          <w:spacing w:val="2"/>
        </w:rPr>
        <w:t>and</w:t>
      </w:r>
      <w:r>
        <w:rPr>
          <w:spacing w:val="57"/>
        </w:rPr>
        <w:t xml:space="preserve"> </w:t>
      </w:r>
      <w:r>
        <w:rPr>
          <w:spacing w:val="1"/>
        </w:rPr>
        <w:t>continuity</w:t>
      </w:r>
      <w:r>
        <w:rPr>
          <w:spacing w:val="54"/>
        </w:rPr>
        <w:t xml:space="preserve"> </w:t>
      </w:r>
      <w:r>
        <w:rPr>
          <w:spacing w:val="-1"/>
        </w:rPr>
        <w:t>between</w:t>
      </w:r>
      <w:r>
        <w:rPr>
          <w:spacing w:val="57"/>
        </w:rPr>
        <w:t xml:space="preserve"> </w:t>
      </w:r>
      <w:r>
        <w:rPr>
          <w:spacing w:val="1"/>
        </w:rPr>
        <w:t>spans</w:t>
      </w:r>
      <w:r>
        <w:rPr>
          <w:spacing w:val="54"/>
        </w:rPr>
        <w:t xml:space="preserve"> </w:t>
      </w:r>
      <w:r>
        <w:rPr>
          <w:spacing w:val="2"/>
        </w:rPr>
        <w:t>and</w:t>
      </w:r>
      <w:r>
        <w:rPr>
          <w:spacing w:val="57"/>
        </w:rPr>
        <w:t xml:space="preserve"> </w:t>
      </w:r>
      <w:r>
        <w:rPr>
          <w:spacing w:val="1"/>
        </w:rPr>
        <w:t>or</w:t>
      </w:r>
      <w:r>
        <w:t xml:space="preserve"> </w:t>
      </w:r>
      <w:r>
        <w:rPr>
          <w:spacing w:val="2"/>
        </w:rPr>
        <w:t>approaches</w:t>
      </w:r>
      <w:r>
        <w:rPr>
          <w:spacing w:val="54"/>
        </w:rPr>
        <w:t xml:space="preserve"> </w:t>
      </w:r>
      <w:r>
        <w:rPr>
          <w:spacing w:val="1"/>
        </w:rPr>
        <w:t>as</w:t>
      </w:r>
      <w:r>
        <w:rPr>
          <w:spacing w:val="54"/>
        </w:rPr>
        <w:t xml:space="preserve"> </w:t>
      </w:r>
      <w:r>
        <w:rPr>
          <w:spacing w:val="-4"/>
        </w:rPr>
        <w:t>well</w:t>
      </w:r>
      <w:r>
        <w:rPr>
          <w:spacing w:val="53"/>
        </w:rPr>
        <w:t xml:space="preserve"> </w:t>
      </w:r>
      <w:r>
        <w:rPr>
          <w:spacing w:val="1"/>
        </w:rPr>
        <w:t>as</w:t>
      </w:r>
      <w:r>
        <w:rPr>
          <w:spacing w:val="54"/>
        </w:rPr>
        <w:t xml:space="preserve"> </w:t>
      </w:r>
      <w:r>
        <w:rPr>
          <w:spacing w:val="2"/>
        </w:rPr>
        <w:t>any</w:t>
      </w:r>
      <w:r>
        <w:rPr>
          <w:spacing w:val="54"/>
        </w:rPr>
        <w:t xml:space="preserve"> </w:t>
      </w:r>
      <w:r>
        <w:t>soil</w:t>
      </w:r>
      <w:r>
        <w:rPr>
          <w:spacing w:val="53"/>
        </w:rPr>
        <w:t xml:space="preserve"> </w:t>
      </w:r>
      <w:r>
        <w:rPr>
          <w:spacing w:val="2"/>
        </w:rPr>
        <w:t>pressures,</w:t>
      </w:r>
      <w:r>
        <w:rPr>
          <w:spacing w:val="56"/>
        </w:rPr>
        <w:t xml:space="preserve"> </w:t>
      </w:r>
      <w:r>
        <w:t>selecting</w:t>
      </w:r>
      <w:r>
        <w:rPr>
          <w:spacing w:val="57"/>
        </w:rPr>
        <w:t xml:space="preserve"> </w:t>
      </w:r>
      <w:r>
        <w:rPr>
          <w:spacing w:val="1"/>
        </w:rPr>
        <w:t>the</w:t>
      </w:r>
      <w:r>
        <w:rPr>
          <w:spacing w:val="57"/>
        </w:rPr>
        <w:t xml:space="preserve"> </w:t>
      </w:r>
      <w:r>
        <w:rPr>
          <w:spacing w:val="1"/>
        </w:rPr>
        <w:t>right</w:t>
      </w:r>
      <w:r>
        <w:rPr>
          <w:spacing w:val="56"/>
        </w:rPr>
        <w:t xml:space="preserve"> </w:t>
      </w:r>
      <w:r>
        <w:rPr>
          <w:spacing w:val="-2"/>
        </w:rPr>
        <w:t>mesh</w:t>
      </w:r>
      <w:r>
        <w:rPr>
          <w:spacing w:val="62"/>
        </w:rPr>
        <w:t xml:space="preserve"> </w:t>
      </w:r>
      <w:r>
        <w:rPr>
          <w:spacing w:val="1"/>
        </w:rPr>
        <w:t>resolution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3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rPr>
          <w:spacing w:val="1"/>
        </w:rPr>
        <w:t>choices</w:t>
      </w:r>
      <w:r>
        <w:t xml:space="preserve"> </w:t>
      </w:r>
      <w:del w:id="79" w:author="John Braley" w:date="2018-09-28T15:00:00Z">
        <w:r w:rsidDel="007815B2">
          <w:delText>becomes</w:delText>
        </w:r>
        <w:r w:rsidDel="007815B2">
          <w:rPr>
            <w:spacing w:val="1"/>
          </w:rPr>
          <w:delText xml:space="preserve"> </w:delText>
        </w:r>
        <w:r w:rsidDel="007815B2">
          <w:delText>important</w:delText>
        </w:r>
      </w:del>
      <w:ins w:id="80" w:author="John Braley" w:date="2018-09-28T15:00:00Z">
        <w:r w:rsidR="007815B2">
          <w:t>is imperative</w:t>
        </w:r>
      </w:ins>
      <w:r>
        <w:t>.</w:t>
      </w:r>
    </w:p>
    <w:p w:rsidR="009B029B" w:rsidRDefault="007169F9">
      <w:pPr>
        <w:pStyle w:val="BodyText"/>
        <w:spacing w:line="298" w:lineRule="auto"/>
        <w:ind w:right="104"/>
        <w:jc w:val="both"/>
      </w:pPr>
      <w:r>
        <w:rPr>
          <w:spacing w:val="2"/>
        </w:rPr>
        <w:t>Furthermore,</w:t>
      </w:r>
      <w:r>
        <w:rPr>
          <w:spacing w:val="17"/>
        </w:rPr>
        <w:t xml:space="preserve"> </w:t>
      </w:r>
      <w:r>
        <w:rPr>
          <w:spacing w:val="2"/>
        </w:rPr>
        <w:t>boundary</w:t>
      </w:r>
      <w:r>
        <w:rPr>
          <w:spacing w:val="15"/>
        </w:rPr>
        <w:t xml:space="preserve"> </w:t>
      </w:r>
      <w:r>
        <w:rPr>
          <w:spacing w:val="1"/>
        </w:rPr>
        <w:t>conditions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20"/>
        </w:rPr>
        <w:t xml:space="preserve"> </w:t>
      </w:r>
      <w:r>
        <w:t>connectivity</w:t>
      </w:r>
      <w:r>
        <w:rPr>
          <w:spacing w:val="15"/>
        </w:rPr>
        <w:t xml:space="preserve"> </w:t>
      </w:r>
      <w:r>
        <w:rPr>
          <w:spacing w:val="-1"/>
        </w:rPr>
        <w:t>between</w:t>
      </w:r>
      <w:r>
        <w:rPr>
          <w:spacing w:val="19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rPr>
          <w:spacing w:val="-2"/>
        </w:rPr>
        <w:t>must</w:t>
      </w:r>
      <w:r>
        <w:rPr>
          <w:spacing w:val="17"/>
        </w:rPr>
        <w:t xml:space="preserve"> </w:t>
      </w:r>
      <w:r>
        <w:rPr>
          <w:spacing w:val="1"/>
        </w:rPr>
        <w:t>be</w:t>
      </w:r>
      <w:r>
        <w:rPr>
          <w:spacing w:val="19"/>
        </w:rPr>
        <w:t xml:space="preserve"> </w:t>
      </w:r>
      <w:r>
        <w:rPr>
          <w:spacing w:val="1"/>
        </w:rPr>
        <w:t>considered</w:t>
      </w:r>
      <w:r>
        <w:rPr>
          <w:spacing w:val="20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modelled</w:t>
      </w:r>
      <w:r>
        <w:rPr>
          <w:spacing w:val="84"/>
        </w:rPr>
        <w:t xml:space="preserve"> </w:t>
      </w:r>
      <w:r>
        <w:rPr>
          <w:spacing w:val="-1"/>
        </w:rPr>
        <w:t>effectively.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FE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11"/>
        </w:rPr>
        <w:t xml:space="preserve"> </w:t>
      </w:r>
      <w:r>
        <w:rPr>
          <w:spacing w:val="1"/>
        </w:rPr>
        <w:t>below</w:t>
      </w:r>
      <w:r>
        <w:rPr>
          <w:spacing w:val="-4"/>
        </w:rPr>
        <w:t xml:space="preserve"> </w:t>
      </w:r>
      <w:r>
        <w:rPr>
          <w:spacing w:val="-5"/>
        </w:rPr>
        <w:t>was</w:t>
      </w:r>
      <w:r>
        <w:rPr>
          <w:spacing w:val="13"/>
        </w:rPr>
        <w:t xml:space="preserve"> </w:t>
      </w:r>
      <w:r>
        <w:rPr>
          <w:spacing w:val="1"/>
        </w:rPr>
        <w:t>constructed</w:t>
      </w:r>
      <w:r>
        <w:rPr>
          <w:spacing w:val="16"/>
        </w:rPr>
        <w:t xml:space="preserve"> </w:t>
      </w:r>
      <w:r>
        <w:rPr>
          <w:spacing w:val="1"/>
        </w:rPr>
        <w:t>by</w:t>
      </w:r>
      <w:r>
        <w:rPr>
          <w:spacing w:val="12"/>
        </w:rPr>
        <w:t xml:space="preserve"> </w:t>
      </w:r>
      <w:r>
        <w:rPr>
          <w:spacing w:val="1"/>
        </w:rPr>
        <w:t>reducing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girders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2"/>
        </w:rPr>
        <w:t>beam</w:t>
      </w:r>
      <w:r>
        <w:rPr>
          <w:spacing w:val="3"/>
        </w:rPr>
        <w:t xml:space="preserve"> </w:t>
      </w:r>
      <w:r>
        <w:t>elements,</w:t>
      </w:r>
      <w:r>
        <w:rPr>
          <w:spacing w:val="14"/>
        </w:rPr>
        <w:t xml:space="preserve"> </w:t>
      </w:r>
      <w:r>
        <w:rPr>
          <w:spacing w:val="-1"/>
        </w:rPr>
        <w:t>modelling</w:t>
      </w:r>
      <w:r>
        <w:rPr>
          <w:spacing w:val="16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deck</w:t>
      </w:r>
      <w:r>
        <w:rPr>
          <w:spacing w:val="86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rPr>
          <w:spacing w:val="-2"/>
        </w:rPr>
        <w:t>sidewalk</w:t>
      </w:r>
      <w:r>
        <w:rPr>
          <w:spacing w:val="24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26"/>
        </w:rPr>
        <w:t xml:space="preserve"> </w:t>
      </w:r>
      <w:r>
        <w:t>shell</w:t>
      </w:r>
      <w:r>
        <w:rPr>
          <w:spacing w:val="22"/>
        </w:rPr>
        <w:t xml:space="preserve"> </w:t>
      </w:r>
      <w:r>
        <w:t>elements.</w:t>
      </w:r>
      <w:r>
        <w:rPr>
          <w:spacing w:val="25"/>
        </w:rPr>
        <w:t xml:space="preserve"> </w:t>
      </w:r>
      <w:r>
        <w:t>Geometry</w:t>
      </w:r>
      <w:r>
        <w:rPr>
          <w:spacing w:val="24"/>
        </w:rPr>
        <w:t xml:space="preserve"> </w:t>
      </w:r>
      <w:r>
        <w:rPr>
          <w:spacing w:val="-5"/>
        </w:rPr>
        <w:t>was</w:t>
      </w:r>
      <w:r>
        <w:rPr>
          <w:spacing w:val="23"/>
        </w:rPr>
        <w:t xml:space="preserve"> </w:t>
      </w:r>
      <w:r>
        <w:rPr>
          <w:spacing w:val="2"/>
        </w:rPr>
        <w:t>retained</w:t>
      </w:r>
      <w:r>
        <w:rPr>
          <w:spacing w:val="27"/>
        </w:rPr>
        <w:t xml:space="preserve"> </w:t>
      </w:r>
      <w:r>
        <w:rPr>
          <w:spacing w:val="1"/>
        </w:rPr>
        <w:t>by</w:t>
      </w:r>
      <w:r>
        <w:rPr>
          <w:spacing w:val="23"/>
        </w:rPr>
        <w:t xml:space="preserve"> </w:t>
      </w:r>
      <w:r>
        <w:rPr>
          <w:spacing w:val="1"/>
        </w:rPr>
        <w:t>connecting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26"/>
        </w:rPr>
        <w:t xml:space="preserve"> </w:t>
      </w:r>
      <w:r>
        <w:t>elements</w:t>
      </w:r>
      <w:r>
        <w:rPr>
          <w:spacing w:val="24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26"/>
        </w:rPr>
        <w:t xml:space="preserve"> </w:t>
      </w:r>
      <w:r>
        <w:rPr>
          <w:spacing w:val="-1"/>
        </w:rPr>
        <w:t>link</w:t>
      </w:r>
      <w:r>
        <w:rPr>
          <w:spacing w:val="24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rPr>
          <w:spacing w:val="-4"/>
        </w:rPr>
        <w:t>which</w:t>
      </w:r>
      <w:r>
        <w:rPr>
          <w:spacing w:val="70"/>
        </w:rPr>
        <w:t xml:space="preserve"> </w:t>
      </w:r>
      <w:r>
        <w:rPr>
          <w:spacing w:val="2"/>
        </w:rPr>
        <w:t>enforce</w:t>
      </w:r>
      <w:r>
        <w:rPr>
          <w:spacing w:val="23"/>
        </w:rPr>
        <w:t xml:space="preserve"> </w:t>
      </w:r>
      <w:r>
        <w:rPr>
          <w:spacing w:val="1"/>
        </w:rPr>
        <w:t>relationships</w:t>
      </w:r>
      <w:r>
        <w:rPr>
          <w:spacing w:val="20"/>
        </w:rPr>
        <w:t xml:space="preserve"> </w:t>
      </w:r>
      <w:r>
        <w:rPr>
          <w:spacing w:val="-1"/>
        </w:rPr>
        <w:t>between</w:t>
      </w:r>
      <w:r>
        <w:rPr>
          <w:spacing w:val="23"/>
        </w:rPr>
        <w:t xml:space="preserve"> </w:t>
      </w:r>
      <w:r>
        <w:rPr>
          <w:spacing w:val="2"/>
        </w:rPr>
        <w:t>degrees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2"/>
        </w:rPr>
        <w:t>freedom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connected</w:t>
      </w:r>
      <w:r>
        <w:rPr>
          <w:spacing w:val="24"/>
        </w:rPr>
        <w:t xml:space="preserve"> </w:t>
      </w:r>
      <w:r>
        <w:rPr>
          <w:spacing w:val="2"/>
        </w:rPr>
        <w:t>nodes.</w:t>
      </w:r>
      <w:r>
        <w:rPr>
          <w:spacing w:val="21"/>
        </w:rPr>
        <w:t xml:space="preserve"> </w:t>
      </w:r>
      <w:r>
        <w:rPr>
          <w:spacing w:val="1"/>
        </w:rPr>
        <w:t>Boundary</w:t>
      </w:r>
      <w:r>
        <w:rPr>
          <w:spacing w:val="20"/>
        </w:rPr>
        <w:t xml:space="preserve"> </w:t>
      </w:r>
      <w:r>
        <w:rPr>
          <w:spacing w:val="1"/>
        </w:rPr>
        <w:t>conditions</w:t>
      </w:r>
      <w:r>
        <w:rPr>
          <w:spacing w:val="21"/>
        </w:rPr>
        <w:t xml:space="preserve"> </w:t>
      </w:r>
      <w:r>
        <w:rPr>
          <w:spacing w:val="2"/>
        </w:rPr>
        <w:t>are</w:t>
      </w:r>
      <w:r>
        <w:rPr>
          <w:spacing w:val="23"/>
        </w:rPr>
        <w:t xml:space="preserve"> </w:t>
      </w:r>
      <w:r>
        <w:rPr>
          <w:spacing w:val="-1"/>
        </w:rPr>
        <w:t>mode</w:t>
      </w:r>
      <w:del w:id="81" w:author="John Braley" w:date="2018-09-28T15:00:00Z">
        <w:r w:rsidDel="007815B2">
          <w:rPr>
            <w:spacing w:val="-1"/>
          </w:rPr>
          <w:delText>l</w:delText>
        </w:r>
      </w:del>
      <w:r>
        <w:rPr>
          <w:spacing w:val="-1"/>
        </w:rPr>
        <w:t>led</w:t>
      </w:r>
      <w:r>
        <w:rPr>
          <w:spacing w:val="89"/>
        </w:rPr>
        <w:t xml:space="preserve"> </w:t>
      </w:r>
      <w:r>
        <w:rPr>
          <w:spacing w:val="1"/>
        </w:rPr>
        <w:t>as</w:t>
      </w:r>
      <w:r>
        <w:rPr>
          <w:spacing w:val="16"/>
        </w:rPr>
        <w:t xml:space="preserve"> </w:t>
      </w:r>
      <w:r>
        <w:rPr>
          <w:spacing w:val="2"/>
        </w:rPr>
        <w:t>rotational</w:t>
      </w:r>
      <w:r>
        <w:rPr>
          <w:spacing w:val="14"/>
        </w:rPr>
        <w:t xml:space="preserve"> </w:t>
      </w:r>
      <w:r>
        <w:rPr>
          <w:spacing w:val="2"/>
        </w:rPr>
        <w:t>and</w:t>
      </w:r>
      <w:r>
        <w:rPr>
          <w:spacing w:val="19"/>
        </w:rPr>
        <w:t xml:space="preserve"> </w:t>
      </w:r>
      <w:r>
        <w:rPr>
          <w:spacing w:val="1"/>
        </w:rPr>
        <w:t>translational</w:t>
      </w:r>
      <w:r>
        <w:rPr>
          <w:spacing w:val="15"/>
        </w:rPr>
        <w:t xml:space="preserve"> </w:t>
      </w:r>
      <w:r>
        <w:rPr>
          <w:spacing w:val="1"/>
        </w:rPr>
        <w:t>springs.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2"/>
        </w:rPr>
        <w:t>bridge</w:t>
      </w:r>
      <w:r>
        <w:rPr>
          <w:spacing w:val="19"/>
        </w:rPr>
        <w:t xml:space="preserve"> </w:t>
      </w:r>
      <w:r>
        <w:rPr>
          <w:spacing w:val="2"/>
        </w:rPr>
        <w:t>represented</w:t>
      </w:r>
      <w:r>
        <w:rPr>
          <w:spacing w:val="19"/>
        </w:rPr>
        <w:t xml:space="preserve"> </w:t>
      </w:r>
      <w:r>
        <w:rPr>
          <w:spacing w:val="1"/>
        </w:rPr>
        <w:t>by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>
        <w:rPr>
          <w:spacing w:val="1"/>
        </w:rPr>
        <w:t>below</w:t>
      </w:r>
      <w:r>
        <w:rPr>
          <w:spacing w:val="-1"/>
        </w:rPr>
        <w:t xml:space="preserve"> </w:t>
      </w:r>
      <w:r>
        <w:rPr>
          <w:spacing w:val="3"/>
        </w:rPr>
        <w:t>FE</w:t>
      </w:r>
      <w:r>
        <w:rPr>
          <w:spacing w:val="12"/>
        </w:rPr>
        <w:t xml:space="preserve"> </w:t>
      </w:r>
      <w:r>
        <w:rPr>
          <w:spacing w:val="-1"/>
        </w:rPr>
        <w:t>model</w:t>
      </w:r>
      <w:r>
        <w:rPr>
          <w:spacing w:val="14"/>
        </w:rPr>
        <w:t xml:space="preserve"> </w:t>
      </w:r>
      <w:r>
        <w:rPr>
          <w:spacing w:val="2"/>
        </w:rPr>
        <w:t>has</w:t>
      </w:r>
      <w:r>
        <w:rPr>
          <w:spacing w:val="16"/>
        </w:rPr>
        <w:t xml:space="preserve"> </w:t>
      </w:r>
      <w:r>
        <w:rPr>
          <w:spacing w:val="1"/>
        </w:rPr>
        <w:t>foundations</w:t>
      </w:r>
      <w:r>
        <w:rPr>
          <w:spacing w:val="16"/>
        </w:rPr>
        <w:t xml:space="preserve"> </w:t>
      </w:r>
      <w:r>
        <w:rPr>
          <w:spacing w:val="1"/>
        </w:rPr>
        <w:t>resting</w:t>
      </w:r>
      <w:r>
        <w:rPr>
          <w:spacing w:val="81"/>
        </w:rPr>
        <w:t xml:space="preserve"> </w:t>
      </w:r>
      <w:r>
        <w:rPr>
          <w:spacing w:val="1"/>
        </w:rPr>
        <w:t>on</w:t>
      </w:r>
      <w:r>
        <w:rPr>
          <w:spacing w:val="40"/>
        </w:rPr>
        <w:t xml:space="preserve"> </w:t>
      </w:r>
      <w:r>
        <w:rPr>
          <w:spacing w:val="1"/>
        </w:rPr>
        <w:t>rock.</w:t>
      </w:r>
      <w:r>
        <w:rPr>
          <w:spacing w:val="39"/>
        </w:rPr>
        <w:t xml:space="preserve"> </w:t>
      </w:r>
      <w:r>
        <w:rPr>
          <w:spacing w:val="-1"/>
        </w:rPr>
        <w:t>While</w:t>
      </w:r>
      <w:r>
        <w:rPr>
          <w:spacing w:val="41"/>
        </w:rPr>
        <w:t xml:space="preserve"> </w:t>
      </w:r>
      <w:r>
        <w:rPr>
          <w:spacing w:val="1"/>
        </w:rPr>
        <w:t>the</w:t>
      </w:r>
      <w:r>
        <w:rPr>
          <w:spacing w:val="41"/>
        </w:rPr>
        <w:t xml:space="preserve"> </w:t>
      </w:r>
      <w:r>
        <w:rPr>
          <w:spacing w:val="2"/>
        </w:rPr>
        <w:t>rock</w:t>
      </w:r>
      <w:r>
        <w:rPr>
          <w:spacing w:val="38"/>
        </w:rPr>
        <w:t xml:space="preserve"> </w:t>
      </w:r>
      <w:r>
        <w:rPr>
          <w:spacing w:val="-5"/>
        </w:rPr>
        <w:t>was</w:t>
      </w:r>
      <w:r>
        <w:rPr>
          <w:spacing w:val="38"/>
        </w:rPr>
        <w:t xml:space="preserve"> </w:t>
      </w:r>
      <w:r>
        <w:rPr>
          <w:spacing w:val="2"/>
        </w:rPr>
        <w:t>not</w:t>
      </w:r>
      <w:r>
        <w:rPr>
          <w:spacing w:val="39"/>
        </w:rPr>
        <w:t xml:space="preserve"> </w:t>
      </w:r>
      <w:r>
        <w:rPr>
          <w:spacing w:val="-2"/>
        </w:rPr>
        <w:t>explicitly</w:t>
      </w:r>
      <w:r>
        <w:rPr>
          <w:spacing w:val="37"/>
        </w:rPr>
        <w:t xml:space="preserve"> </w:t>
      </w:r>
      <w:r>
        <w:t>modeled,</w:t>
      </w:r>
      <w:r>
        <w:rPr>
          <w:spacing w:val="39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5"/>
        </w:rPr>
        <w:t>was</w:t>
      </w:r>
      <w:r>
        <w:rPr>
          <w:spacing w:val="38"/>
        </w:rPr>
        <w:t xml:space="preserve"> </w:t>
      </w:r>
      <w:r>
        <w:rPr>
          <w:spacing w:val="1"/>
        </w:rPr>
        <w:t>included</w:t>
      </w:r>
      <w:r>
        <w:rPr>
          <w:spacing w:val="41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41"/>
        </w:rPr>
        <w:t xml:space="preserve"> </w:t>
      </w:r>
      <w:r>
        <w:rPr>
          <w:spacing w:val="1"/>
        </w:rPr>
        <w:t>springs</w:t>
      </w:r>
      <w:r>
        <w:rPr>
          <w:spacing w:val="38"/>
        </w:rPr>
        <w:t xml:space="preserve"> </w:t>
      </w:r>
      <w:r>
        <w:rPr>
          <w:spacing w:val="2"/>
        </w:rPr>
        <w:t>beneath</w:t>
      </w:r>
      <w:r>
        <w:rPr>
          <w:spacing w:val="41"/>
        </w:rPr>
        <w:t xml:space="preserve"> </w:t>
      </w:r>
      <w:r>
        <w:rPr>
          <w:spacing w:val="1"/>
        </w:rPr>
        <w:t>the</w:t>
      </w:r>
      <w:r>
        <w:rPr>
          <w:spacing w:val="40"/>
        </w:rPr>
        <w:t xml:space="preserve"> </w:t>
      </w:r>
      <w:r>
        <w:rPr>
          <w:spacing w:val="1"/>
        </w:rPr>
        <w:t>foundation</w:t>
      </w:r>
      <w:r>
        <w:rPr>
          <w:spacing w:val="41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68"/>
        </w:rPr>
        <w:t xml:space="preserve"> </w:t>
      </w:r>
      <w:r>
        <w:t>stiffness</w:t>
      </w:r>
      <w:r>
        <w:rPr>
          <w:spacing w:val="-1"/>
        </w:rPr>
        <w:t xml:space="preserve"> </w:t>
      </w:r>
      <w:r>
        <w:rPr>
          <w:spacing w:val="2"/>
        </w:rPr>
        <w:t>corresponding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 xml:space="preserve">stiffness </w:t>
      </w:r>
      <w:r>
        <w:rPr>
          <w:spacing w:val="1"/>
        </w:rPr>
        <w:t>of the</w:t>
      </w:r>
      <w:r>
        <w:rPr>
          <w:spacing w:val="3"/>
        </w:rPr>
        <w:t xml:space="preserve"> </w:t>
      </w:r>
      <w:r>
        <w:rPr>
          <w:spacing w:val="1"/>
        </w:rPr>
        <w:t>rock.</w:t>
      </w:r>
      <w:ins w:id="82" w:author="John Braley" w:date="2018-09-28T15:00:00Z">
        <w:r w:rsidR="007815B2">
          <w:rPr>
            <w:spacing w:val="1"/>
          </w:rPr>
          <w:t xml:space="preserve"> While some modeling decisions are obvious, others will require assumptions that </w:t>
        </w:r>
      </w:ins>
      <w:ins w:id="83" w:author="John Braley" w:date="2018-09-28T15:01:00Z">
        <w:r w:rsidR="007815B2">
          <w:rPr>
            <w:spacing w:val="1"/>
          </w:rPr>
          <w:t>must</w:t>
        </w:r>
      </w:ins>
      <w:ins w:id="84" w:author="John Braley" w:date="2018-09-28T15:00:00Z">
        <w:r w:rsidR="007815B2">
          <w:rPr>
            <w:spacing w:val="1"/>
          </w:rPr>
          <w:t xml:space="preserve"> later be assessed and validated with </w:t>
        </w:r>
      </w:ins>
      <w:ins w:id="85" w:author="John Braley" w:date="2018-09-28T15:01:00Z">
        <w:r w:rsidR="007815B2">
          <w:rPr>
            <w:spacing w:val="1"/>
          </w:rPr>
          <w:t xml:space="preserve">the results from </w:t>
        </w:r>
      </w:ins>
      <w:ins w:id="86" w:author="John Braley" w:date="2018-09-28T15:00:00Z">
        <w:r w:rsidR="007815B2">
          <w:rPr>
            <w:spacing w:val="1"/>
          </w:rPr>
          <w:t>field</w:t>
        </w:r>
      </w:ins>
      <w:ins w:id="87" w:author="John Braley" w:date="2018-09-28T15:01:00Z">
        <w:r w:rsidR="007815B2">
          <w:rPr>
            <w:spacing w:val="1"/>
          </w:rPr>
          <w:t xml:space="preserve"> testing.</w:t>
        </w:r>
      </w:ins>
    </w:p>
    <w:p w:rsidR="009B029B" w:rsidRDefault="009B029B">
      <w:pPr>
        <w:spacing w:before="9"/>
        <w:rPr>
          <w:rFonts w:ascii="Arial" w:eastAsia="Arial" w:hAnsi="Arial" w:cs="Arial"/>
          <w:sz w:val="10"/>
          <w:szCs w:val="10"/>
        </w:rPr>
      </w:pPr>
    </w:p>
    <w:p w:rsidR="009B029B" w:rsidRDefault="007169F9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0AE97CBC" wp14:editId="3A62EC26">
            <wp:extent cx="6708211" cy="2343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21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9B" w:rsidRDefault="007169F9">
      <w:pPr>
        <w:pStyle w:val="Heading4"/>
        <w:spacing w:before="166"/>
        <w:jc w:val="both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Experimental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16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Execution</w:t>
      </w:r>
    </w:p>
    <w:p w:rsidR="009B029B" w:rsidRDefault="007169F9">
      <w:pPr>
        <w:pStyle w:val="BodyText"/>
        <w:spacing w:before="166" w:line="298" w:lineRule="auto"/>
        <w:ind w:right="106"/>
        <w:jc w:val="both"/>
      </w:pPr>
      <w:r>
        <w:rPr>
          <w:spacing w:val="-1"/>
        </w:rPr>
        <w:t>Instrument</w:t>
      </w:r>
      <w:r>
        <w:rPr>
          <w:spacing w:val="35"/>
        </w:rPr>
        <w:t xml:space="preserve"> </w:t>
      </w:r>
      <w:r>
        <w:rPr>
          <w:spacing w:val="1"/>
        </w:rPr>
        <w:t>the</w:t>
      </w:r>
      <w:r>
        <w:rPr>
          <w:spacing w:val="36"/>
        </w:rPr>
        <w:t xml:space="preserve"> </w:t>
      </w:r>
      <w:r>
        <w:rPr>
          <w:spacing w:val="2"/>
        </w:rPr>
        <w:t>bridge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2"/>
        </w:rPr>
        <w:t>perform</w:t>
      </w:r>
      <w:r>
        <w:rPr>
          <w:spacing w:val="23"/>
        </w:rPr>
        <w:t xml:space="preserve"> </w:t>
      </w:r>
      <w:r>
        <w:rPr>
          <w:spacing w:val="2"/>
        </w:rPr>
        <w:t>operational</w:t>
      </w:r>
      <w:r>
        <w:rPr>
          <w:spacing w:val="31"/>
        </w:rPr>
        <w:t xml:space="preserve"> </w:t>
      </w:r>
      <w:r>
        <w:t>monitoring</w:t>
      </w:r>
      <w:r>
        <w:rPr>
          <w:spacing w:val="37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t>critical</w:t>
      </w:r>
      <w:r>
        <w:rPr>
          <w:spacing w:val="31"/>
        </w:rPr>
        <w:t xml:space="preserve"> </w:t>
      </w:r>
      <w:r>
        <w:rPr>
          <w:spacing w:val="1"/>
        </w:rPr>
        <w:t>temperatures,</w:t>
      </w:r>
      <w:r>
        <w:rPr>
          <w:spacing w:val="36"/>
        </w:rPr>
        <w:t xml:space="preserve"> </w:t>
      </w:r>
      <w:r>
        <w:rPr>
          <w:spacing w:val="1"/>
        </w:rPr>
        <w:t>strains,</w:t>
      </w:r>
      <w:r>
        <w:rPr>
          <w:spacing w:val="35"/>
        </w:rPr>
        <w:t xml:space="preserve"> </w:t>
      </w:r>
      <w:r>
        <w:rPr>
          <w:spacing w:val="1"/>
        </w:rPr>
        <w:t>rotations</w:t>
      </w:r>
      <w:r>
        <w:rPr>
          <w:spacing w:val="33"/>
        </w:rPr>
        <w:t xml:space="preserve"> </w:t>
      </w:r>
      <w:r>
        <w:rPr>
          <w:spacing w:val="1"/>
        </w:rPr>
        <w:t>or</w:t>
      </w:r>
      <w:r>
        <w:rPr>
          <w:spacing w:val="39"/>
        </w:rPr>
        <w:t xml:space="preserve"> </w:t>
      </w:r>
      <w:r>
        <w:rPr>
          <w:spacing w:val="-1"/>
        </w:rPr>
        <w:t>tilts</w:t>
      </w:r>
      <w:r>
        <w:rPr>
          <w:spacing w:val="33"/>
        </w:rPr>
        <w:t xml:space="preserve"> </w:t>
      </w:r>
      <w:r>
        <w:rPr>
          <w:spacing w:val="2"/>
        </w:rPr>
        <w:t>and</w:t>
      </w:r>
      <w:r>
        <w:rPr>
          <w:spacing w:val="92"/>
        </w:rPr>
        <w:t xml:space="preserve"> </w:t>
      </w:r>
      <w:r>
        <w:t>displacements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1"/>
        </w:rPr>
        <w:t>addition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accelerations.</w:t>
      </w:r>
      <w:r>
        <w:rPr>
          <w:spacing w:val="4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typical</w:t>
      </w:r>
      <w:r>
        <w:rPr>
          <w:spacing w:val="2"/>
        </w:rPr>
        <w:t xml:space="preserve"> bridge</w:t>
      </w:r>
      <w:r>
        <w:rPr>
          <w:spacing w:val="6"/>
        </w:rPr>
        <w:t xml:space="preserve"> </w:t>
      </w:r>
      <w:r>
        <w:rPr>
          <w:spacing w:val="1"/>
        </w:rPr>
        <w:t>span,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sensor</w:t>
      </w:r>
      <w:r>
        <w:rPr>
          <w:spacing w:val="8"/>
        </w:rPr>
        <w:t xml:space="preserve"> </w:t>
      </w:r>
      <w:r>
        <w:rPr>
          <w:spacing w:val="1"/>
        </w:rPr>
        <w:t>density</w:t>
      </w:r>
      <w:r>
        <w:rPr>
          <w:spacing w:val="4"/>
        </w:rPr>
        <w:t xml:space="preserve"> </w:t>
      </w:r>
      <w:r>
        <w:rPr>
          <w:spacing w:val="2"/>
        </w:rPr>
        <w:t>corresponding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12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1"/>
        </w:rPr>
        <w:t>24</w:t>
      </w:r>
      <w:r>
        <w:rPr>
          <w:spacing w:val="66"/>
        </w:rPr>
        <w:t xml:space="preserve"> </w:t>
      </w:r>
      <w:r>
        <w:rPr>
          <w:spacing w:val="2"/>
        </w:rPr>
        <w:t>sensors</w:t>
      </w:r>
      <w:r>
        <w:rPr>
          <w:spacing w:val="22"/>
        </w:rPr>
        <w:t xml:space="preserve"> </w:t>
      </w:r>
      <w:r>
        <w:rPr>
          <w:spacing w:val="-3"/>
        </w:rPr>
        <w:t>would</w:t>
      </w:r>
      <w:r>
        <w:rPr>
          <w:spacing w:val="26"/>
        </w:rPr>
        <w:t xml:space="preserve"> </w:t>
      </w:r>
      <w:r>
        <w:rPr>
          <w:spacing w:val="1"/>
        </w:rPr>
        <w:t>be</w:t>
      </w:r>
      <w:r>
        <w:rPr>
          <w:spacing w:val="26"/>
        </w:rPr>
        <w:t xml:space="preserve"> </w:t>
      </w:r>
      <w:r>
        <w:t>recommended.</w:t>
      </w:r>
      <w:r>
        <w:rPr>
          <w:spacing w:val="24"/>
        </w:rPr>
        <w:t xml:space="preserve"> </w:t>
      </w:r>
      <w:r>
        <w:rPr>
          <w:spacing w:val="-8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1"/>
        </w:rPr>
        <w:t>have</w:t>
      </w:r>
      <w:r>
        <w:rPr>
          <w:spacing w:val="26"/>
        </w:rPr>
        <w:t xml:space="preserve"> </w:t>
      </w:r>
      <w:r>
        <w:rPr>
          <w:spacing w:val="2"/>
        </w:rPr>
        <w:t>redundancy</w:t>
      </w:r>
      <w:r>
        <w:rPr>
          <w:spacing w:val="23"/>
        </w:rPr>
        <w:t xml:space="preserve"> </w:t>
      </w:r>
      <w:r>
        <w:rPr>
          <w:spacing w:val="2"/>
        </w:rPr>
        <w:t>and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1"/>
        </w:rPr>
        <w:t>variety</w:t>
      </w:r>
      <w:r>
        <w:rPr>
          <w:spacing w:val="23"/>
        </w:rPr>
        <w:t xml:space="preserve"> </w:t>
      </w:r>
      <w:r>
        <w:rPr>
          <w:spacing w:val="1"/>
        </w:rPr>
        <w:t>of</w:t>
      </w:r>
      <w:r>
        <w:rPr>
          <w:spacing w:val="24"/>
        </w:rPr>
        <w:t xml:space="preserve"> </w:t>
      </w:r>
      <w:r>
        <w:rPr>
          <w:spacing w:val="2"/>
        </w:rPr>
        <w:t>sensors</w:t>
      </w:r>
      <w:r>
        <w:rPr>
          <w:spacing w:val="23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26"/>
        </w:rPr>
        <w:t xml:space="preserve"> </w:t>
      </w:r>
      <w:r>
        <w:rPr>
          <w:spacing w:val="2"/>
        </w:rPr>
        <w:t>appropriate</w:t>
      </w:r>
      <w:r>
        <w:rPr>
          <w:spacing w:val="70"/>
        </w:rPr>
        <w:t xml:space="preserve"> </w:t>
      </w:r>
      <w:r>
        <w:rPr>
          <w:spacing w:val="2"/>
        </w:rPr>
        <w:t>gage</w:t>
      </w:r>
      <w:r>
        <w:rPr>
          <w:spacing w:val="8"/>
        </w:rPr>
        <w:t xml:space="preserve"> </w:t>
      </w:r>
      <w:r>
        <w:rPr>
          <w:spacing w:val="1"/>
        </w:rPr>
        <w:t>lengths</w:t>
      </w:r>
      <w:del w:id="88" w:author="John Braley" w:date="2018-09-28T15:04:00Z">
        <w:r w:rsidDel="007815B2">
          <w:rPr>
            <w:spacing w:val="6"/>
          </w:rPr>
          <w:delText xml:space="preserve"> </w:delText>
        </w:r>
        <w:r w:rsidDel="007815B2">
          <w:rPr>
            <w:spacing w:val="2"/>
          </w:rPr>
          <w:delText>(0.5</w:delText>
        </w:r>
        <w:r w:rsidDel="007815B2">
          <w:rPr>
            <w:spacing w:val="8"/>
          </w:rPr>
          <w:delText xml:space="preserve"> </w:delText>
        </w:r>
        <w:r w:rsidDel="007815B2">
          <w:delText>–</w:delText>
        </w:r>
        <w:r w:rsidDel="007815B2">
          <w:rPr>
            <w:spacing w:val="9"/>
          </w:rPr>
          <w:delText xml:space="preserve"> </w:delText>
        </w:r>
        <w:r w:rsidDel="007815B2">
          <w:delText>6</w:delText>
        </w:r>
        <w:r w:rsidDel="007815B2">
          <w:rPr>
            <w:spacing w:val="9"/>
          </w:rPr>
          <w:delText xml:space="preserve"> </w:delText>
        </w:r>
        <w:r w:rsidDel="007815B2">
          <w:rPr>
            <w:spacing w:val="1"/>
          </w:rPr>
          <w:delText>inches)</w:delText>
        </w:r>
      </w:del>
      <w:r>
        <w:rPr>
          <w:spacing w:val="1"/>
        </w:rPr>
        <w:t>,</w:t>
      </w:r>
      <w:r>
        <w:rPr>
          <w:spacing w:val="6"/>
        </w:rPr>
        <w:t xml:space="preserve"> </w:t>
      </w:r>
      <w:r>
        <w:t>sensitivity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accuracy.</w:t>
      </w:r>
      <w:r>
        <w:rPr>
          <w:spacing w:val="7"/>
        </w:rPr>
        <w:t xml:space="preserve"> </w:t>
      </w:r>
      <w:del w:id="89" w:author="John Braley" w:date="2018-09-28T15:04:00Z">
        <w:r w:rsidDel="007815B2">
          <w:rPr>
            <w:spacing w:val="1"/>
          </w:rPr>
          <w:delText>Sensors</w:delText>
        </w:r>
        <w:r w:rsidDel="007815B2">
          <w:rPr>
            <w:spacing w:val="6"/>
          </w:rPr>
          <w:delText xml:space="preserve"> </w:delText>
        </w:r>
      </w:del>
      <w:del w:id="90" w:author="John Braley" w:date="2018-09-28T15:02:00Z">
        <w:r w:rsidDel="007815B2">
          <w:rPr>
            <w:spacing w:val="1"/>
          </w:rPr>
          <w:delText>should</w:delText>
        </w:r>
        <w:r w:rsidDel="007815B2">
          <w:rPr>
            <w:spacing w:val="8"/>
          </w:rPr>
          <w:delText xml:space="preserve"> </w:delText>
        </w:r>
      </w:del>
      <w:del w:id="91" w:author="John Braley" w:date="2018-09-28T15:04:00Z">
        <w:r w:rsidDel="007815B2">
          <w:delText>include</w:delText>
        </w:r>
        <w:r w:rsidDel="007815B2">
          <w:rPr>
            <w:spacing w:val="9"/>
          </w:rPr>
          <w:delText xml:space="preserve"> </w:delText>
        </w:r>
        <w:r w:rsidDel="007815B2">
          <w:rPr>
            <w:spacing w:val="1"/>
          </w:rPr>
          <w:delText>vibrating</w:delText>
        </w:r>
        <w:r w:rsidDel="007815B2">
          <w:rPr>
            <w:spacing w:val="8"/>
          </w:rPr>
          <w:delText xml:space="preserve"> </w:delText>
        </w:r>
        <w:r w:rsidDel="007815B2">
          <w:rPr>
            <w:spacing w:val="-4"/>
          </w:rPr>
          <w:delText>wire</w:delText>
        </w:r>
        <w:r w:rsidDel="007815B2">
          <w:rPr>
            <w:spacing w:val="9"/>
          </w:rPr>
          <w:delText xml:space="preserve"> </w:delText>
        </w:r>
        <w:r w:rsidDel="007815B2">
          <w:rPr>
            <w:spacing w:val="1"/>
          </w:rPr>
          <w:delText>as</w:delText>
        </w:r>
        <w:r w:rsidDel="007815B2">
          <w:rPr>
            <w:spacing w:val="6"/>
          </w:rPr>
          <w:delText xml:space="preserve"> </w:delText>
        </w:r>
        <w:r w:rsidDel="007815B2">
          <w:rPr>
            <w:spacing w:val="-4"/>
          </w:rPr>
          <w:delText>well</w:delText>
        </w:r>
        <w:r w:rsidDel="007815B2">
          <w:rPr>
            <w:spacing w:val="3"/>
          </w:rPr>
          <w:delText xml:space="preserve"> </w:delText>
        </w:r>
        <w:r w:rsidDel="007815B2">
          <w:rPr>
            <w:spacing w:val="1"/>
          </w:rPr>
          <w:delText>as</w:delText>
        </w:r>
        <w:r w:rsidDel="007815B2">
          <w:rPr>
            <w:spacing w:val="6"/>
          </w:rPr>
          <w:delText xml:space="preserve"> </w:delText>
        </w:r>
        <w:r w:rsidDel="007815B2">
          <w:delText>resistive</w:delText>
        </w:r>
        <w:r w:rsidDel="007815B2">
          <w:rPr>
            <w:spacing w:val="76"/>
          </w:rPr>
          <w:delText xml:space="preserve"> </w:delText>
        </w:r>
        <w:r w:rsidDel="007815B2">
          <w:rPr>
            <w:spacing w:val="1"/>
          </w:rPr>
          <w:delText>types.</w:delText>
        </w:r>
      </w:del>
      <w:ins w:id="92" w:author="John Braley" w:date="2018-09-28T15:02:00Z">
        <w:r w:rsidR="007815B2">
          <w:rPr>
            <w:spacing w:val="1"/>
          </w:rPr>
          <w:t xml:space="preserve">Sensor </w:t>
        </w:r>
      </w:ins>
      <w:ins w:id="93" w:author="John Braley" w:date="2018-09-28T15:03:00Z">
        <w:r w:rsidR="007815B2">
          <w:rPr>
            <w:spacing w:val="1"/>
          </w:rPr>
          <w:t xml:space="preserve">selection </w:t>
        </w:r>
      </w:ins>
      <w:ins w:id="94" w:author="John Braley" w:date="2018-09-28T15:02:00Z">
        <w:r w:rsidR="007815B2">
          <w:rPr>
            <w:spacing w:val="1"/>
          </w:rPr>
          <w:t>and location should be driven by the responses required to meet the established objectives</w:t>
        </w:r>
      </w:ins>
      <w:ins w:id="95" w:author="John Braley" w:date="2018-09-28T15:03:00Z">
        <w:r w:rsidR="007815B2">
          <w:rPr>
            <w:spacing w:val="1"/>
          </w:rPr>
          <w:t>.</w:t>
        </w:r>
      </w:ins>
    </w:p>
    <w:p w:rsidR="009B029B" w:rsidDel="007815B2" w:rsidRDefault="007169F9" w:rsidP="007815B2">
      <w:pPr>
        <w:pStyle w:val="BodyText"/>
        <w:spacing w:line="298" w:lineRule="auto"/>
        <w:ind w:right="101"/>
        <w:jc w:val="both"/>
        <w:rPr>
          <w:del w:id="96" w:author="John Braley" w:date="2018-09-28T15:06:00Z"/>
        </w:rPr>
      </w:pP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1"/>
        </w:rPr>
        <w:t>load</w:t>
      </w:r>
      <w:r>
        <w:rPr>
          <w:spacing w:val="28"/>
        </w:rPr>
        <w:t xml:space="preserve"> </w:t>
      </w:r>
      <w:r>
        <w:rPr>
          <w:spacing w:val="1"/>
        </w:rPr>
        <w:t>test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4"/>
        </w:rPr>
        <w:t xml:space="preserve"> </w:t>
      </w:r>
      <w:r>
        <w:rPr>
          <w:spacing w:val="1"/>
        </w:rPr>
        <w:t>performed</w:t>
      </w:r>
      <w:r>
        <w:rPr>
          <w:spacing w:val="27"/>
        </w:rPr>
        <w:t xml:space="preserve"> </w:t>
      </w:r>
      <w:r>
        <w:rPr>
          <w:spacing w:val="1"/>
        </w:rPr>
        <w:t>by</w:t>
      </w:r>
      <w:r>
        <w:rPr>
          <w:spacing w:val="24"/>
        </w:rPr>
        <w:t xml:space="preserve"> </w:t>
      </w:r>
      <w:r>
        <w:t>positioning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number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26"/>
        </w:rPr>
        <w:t xml:space="preserve"> </w:t>
      </w:r>
      <w:r>
        <w:rPr>
          <w:spacing w:val="1"/>
        </w:rPr>
        <w:t>trucks</w:t>
      </w:r>
      <w:r>
        <w:rPr>
          <w:spacing w:val="2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incrementally</w:t>
      </w:r>
      <w:r>
        <w:rPr>
          <w:spacing w:val="23"/>
        </w:rPr>
        <w:t xml:space="preserve"> </w:t>
      </w:r>
      <w:r>
        <w:rPr>
          <w:spacing w:val="1"/>
        </w:rPr>
        <w:t>increas</w:t>
      </w:r>
      <w:ins w:id="97" w:author="John Braley" w:date="2018-09-28T15:04:00Z">
        <w:r w:rsidR="007815B2">
          <w:rPr>
            <w:spacing w:val="1"/>
          </w:rPr>
          <w:t>e</w:t>
        </w:r>
      </w:ins>
      <w:del w:id="98" w:author="John Braley" w:date="2018-09-28T15:04:00Z">
        <w:r w:rsidDel="007815B2">
          <w:rPr>
            <w:spacing w:val="1"/>
          </w:rPr>
          <w:delText>i</w:delText>
        </w:r>
        <w:r w:rsidDel="007815B2">
          <w:rPr>
            <w:spacing w:val="1"/>
          </w:rPr>
          <w:delText>ng</w:delText>
        </w:r>
      </w:del>
      <w:r>
        <w:rPr>
          <w:spacing w:val="28"/>
        </w:rPr>
        <w:t xml:space="preserve"> </w:t>
      </w:r>
      <w:r>
        <w:rPr>
          <w:spacing w:val="1"/>
        </w:rPr>
        <w:t>load</w:t>
      </w:r>
      <w:r>
        <w:rPr>
          <w:spacing w:val="27"/>
        </w:rPr>
        <w:t xml:space="preserve"> </w:t>
      </w:r>
      <w:r>
        <w:t>levels</w:t>
      </w:r>
      <w:r>
        <w:rPr>
          <w:spacing w:val="24"/>
        </w:rPr>
        <w:t xml:space="preserve"> </w:t>
      </w:r>
      <w:r>
        <w:rPr>
          <w:spacing w:val="1"/>
        </w:rPr>
        <w:t>up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1"/>
        </w:rPr>
        <w:t>the</w:t>
      </w:r>
      <w:r>
        <w:rPr>
          <w:spacing w:val="70"/>
        </w:rPr>
        <w:t xml:space="preserve"> </w:t>
      </w:r>
      <w:r>
        <w:rPr>
          <w:spacing w:val="2"/>
        </w:rPr>
        <w:t>target</w:t>
      </w:r>
      <w:r>
        <w:rPr>
          <w:spacing w:val="20"/>
        </w:rPr>
        <w:t xml:space="preserve"> </w:t>
      </w:r>
      <w:r>
        <w:rPr>
          <w:spacing w:val="2"/>
        </w:rPr>
        <w:t>proof</w:t>
      </w:r>
      <w:r>
        <w:rPr>
          <w:spacing w:val="20"/>
        </w:rPr>
        <w:t xml:space="preserve"> </w:t>
      </w:r>
      <w:r>
        <w:rPr>
          <w:spacing w:val="1"/>
        </w:rPr>
        <w:t>load</w:t>
      </w:r>
      <w:r>
        <w:rPr>
          <w:spacing w:val="23"/>
        </w:rPr>
        <w:t xml:space="preserve"> </w:t>
      </w:r>
      <w:r>
        <w:t>level.</w:t>
      </w:r>
      <w:r>
        <w:rPr>
          <w:spacing w:val="20"/>
        </w:rPr>
        <w:t xml:space="preserve"> </w:t>
      </w:r>
      <w:r>
        <w:rPr>
          <w:spacing w:val="-8"/>
        </w:rPr>
        <w:t>It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1"/>
        </w:rPr>
        <w:t>desirable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2"/>
        </w:rPr>
        <w:t>repeat</w:t>
      </w:r>
      <w:r>
        <w:rPr>
          <w:spacing w:val="20"/>
        </w:rPr>
        <w:t xml:space="preserve"> </w:t>
      </w:r>
      <w:r>
        <w:rPr>
          <w:spacing w:val="2"/>
        </w:rPr>
        <w:t>operational</w:t>
      </w:r>
      <w:r>
        <w:rPr>
          <w:spacing w:val="18"/>
        </w:rPr>
        <w:t xml:space="preserve"> </w:t>
      </w:r>
      <w:r>
        <w:t>monitoring</w:t>
      </w:r>
      <w:r>
        <w:rPr>
          <w:spacing w:val="22"/>
        </w:rPr>
        <w:t xml:space="preserve"> </w:t>
      </w:r>
      <w:r>
        <w:rPr>
          <w:spacing w:val="-2"/>
        </w:rPr>
        <w:t>following</w:t>
      </w:r>
      <w:r>
        <w:rPr>
          <w:spacing w:val="22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22"/>
        </w:rPr>
        <w:t xml:space="preserve"> </w:t>
      </w:r>
      <w:r>
        <w:rPr>
          <w:spacing w:val="1"/>
        </w:rPr>
        <w:t>test.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load</w:t>
      </w:r>
      <w:r>
        <w:rPr>
          <w:spacing w:val="22"/>
        </w:rPr>
        <w:t xml:space="preserve"> </w:t>
      </w:r>
      <w:r>
        <w:rPr>
          <w:spacing w:val="1"/>
        </w:rPr>
        <w:t>test</w:t>
      </w:r>
      <w:r>
        <w:rPr>
          <w:spacing w:val="21"/>
        </w:rPr>
        <w:t xml:space="preserve"> </w:t>
      </w:r>
      <w:r>
        <w:rPr>
          <w:spacing w:val="-6"/>
        </w:rPr>
        <w:t>will</w:t>
      </w:r>
      <w:r>
        <w:rPr>
          <w:spacing w:val="70"/>
        </w:rPr>
        <w:t xml:space="preserve"> </w:t>
      </w:r>
      <w:r>
        <w:rPr>
          <w:spacing w:val="2"/>
        </w:rPr>
        <w:t>require</w:t>
      </w:r>
      <w:r>
        <w:rPr>
          <w:spacing w:val="6"/>
        </w:rPr>
        <w:t xml:space="preserve"> </w:t>
      </w:r>
      <w:r>
        <w:rPr>
          <w:spacing w:val="-1"/>
        </w:rPr>
        <w:t>extensive</w:t>
      </w:r>
      <w:r>
        <w:rPr>
          <w:spacing w:val="7"/>
        </w:rPr>
        <w:t xml:space="preserve"> </w:t>
      </w:r>
      <w:r>
        <w:rPr>
          <w:spacing w:val="1"/>
        </w:rPr>
        <w:t>planning,</w:t>
      </w:r>
      <w:r>
        <w:rPr>
          <w:spacing w:val="5"/>
        </w:rPr>
        <w:t xml:space="preserve"> </w:t>
      </w:r>
      <w:r>
        <w:rPr>
          <w:spacing w:val="2"/>
        </w:rPr>
        <w:t>rehearsals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execution</w:t>
      </w:r>
      <w:r>
        <w:rPr>
          <w:spacing w:val="7"/>
        </w:rPr>
        <w:t xml:space="preserve"> </w:t>
      </w:r>
      <w:r>
        <w:rPr>
          <w:spacing w:val="1"/>
        </w:rPr>
        <w:t>by</w:t>
      </w:r>
      <w:r>
        <w:rPr>
          <w:spacing w:val="2"/>
        </w:rPr>
        <w:t xml:space="preserve"> </w:t>
      </w:r>
      <w:r>
        <w:rPr>
          <w:spacing w:val="-1"/>
        </w:rPr>
        <w:t>specialized</w:t>
      </w:r>
      <w:r>
        <w:rPr>
          <w:spacing w:val="7"/>
        </w:rPr>
        <w:t xml:space="preserve"> </w:t>
      </w:r>
      <w:r>
        <w:rPr>
          <w:spacing w:val="2"/>
        </w:rPr>
        <w:t>engineers</w:t>
      </w:r>
      <w:r>
        <w:rPr>
          <w:spacing w:val="3"/>
        </w:rPr>
        <w:t xml:space="preserve"> </w:t>
      </w:r>
      <w:r>
        <w:rPr>
          <w:spacing w:val="-5"/>
        </w:rPr>
        <w:t>who</w:t>
      </w:r>
      <w:r>
        <w:rPr>
          <w:spacing w:val="7"/>
        </w:rPr>
        <w:t xml:space="preserve"> </w:t>
      </w:r>
      <w:r>
        <w:rPr>
          <w:spacing w:val="-6"/>
        </w:rPr>
        <w:t>will</w:t>
      </w:r>
      <w:r>
        <w:rPr>
          <w:spacing w:val="2"/>
        </w:rPr>
        <w:t xml:space="preserve"> </w:t>
      </w:r>
      <w:ins w:id="99" w:author="John Braley" w:date="2018-09-28T15:05:00Z">
        <w:r w:rsidR="007815B2">
          <w:rPr>
            <w:spacing w:val="2"/>
          </w:rPr>
          <w:t xml:space="preserve">continuously </w:t>
        </w:r>
      </w:ins>
      <w:r>
        <w:rPr>
          <w:spacing w:val="-1"/>
        </w:rPr>
        <w:t>monitor</w:t>
      </w:r>
      <w:r>
        <w:rPr>
          <w:spacing w:val="9"/>
        </w:rPr>
        <w:t xml:space="preserve"> </w:t>
      </w:r>
      <w:r>
        <w:rPr>
          <w:spacing w:val="2"/>
        </w:rPr>
        <w:t>bridge</w:t>
      </w:r>
      <w:r>
        <w:rPr>
          <w:spacing w:val="6"/>
        </w:rPr>
        <w:t xml:space="preserve"> </w:t>
      </w:r>
      <w:r>
        <w:rPr>
          <w:spacing w:val="2"/>
        </w:rPr>
        <w:t>responses</w:t>
      </w:r>
      <w:r>
        <w:rPr>
          <w:spacing w:val="70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rPr>
          <w:spacing w:val="1"/>
        </w:rPr>
        <w:t>as</w:t>
      </w:r>
      <w:r>
        <w:rPr>
          <w:spacing w:val="12"/>
        </w:rPr>
        <w:t xml:space="preserve"> </w:t>
      </w:r>
      <w:del w:id="100" w:author="John Braley" w:date="2018-09-28T15:05:00Z">
        <w:r w:rsidDel="007815B2">
          <w:rPr>
            <w:spacing w:val="1"/>
          </w:rPr>
          <w:delText>trucks</w:delText>
        </w:r>
        <w:r w:rsidDel="007815B2">
          <w:rPr>
            <w:spacing w:val="11"/>
          </w:rPr>
          <w:delText xml:space="preserve"> </w:delText>
        </w:r>
        <w:r w:rsidDel="007815B2">
          <w:rPr>
            <w:spacing w:val="2"/>
          </w:rPr>
          <w:delText>are</w:delText>
        </w:r>
        <w:r w:rsidDel="007815B2">
          <w:rPr>
            <w:spacing w:val="15"/>
          </w:rPr>
          <w:delText xml:space="preserve"> </w:delText>
        </w:r>
        <w:r w:rsidDel="007815B2">
          <w:rPr>
            <w:spacing w:val="1"/>
          </w:rPr>
          <w:delText>positioned</w:delText>
        </w:r>
        <w:r w:rsidDel="007815B2">
          <w:rPr>
            <w:spacing w:val="14"/>
          </w:rPr>
          <w:delText xml:space="preserve"> </w:delText>
        </w:r>
        <w:r w:rsidDel="007815B2">
          <w:rPr>
            <w:spacing w:val="1"/>
          </w:rPr>
          <w:delText>for</w:delText>
        </w:r>
        <w:r w:rsidDel="007815B2">
          <w:rPr>
            <w:spacing w:val="17"/>
          </w:rPr>
          <w:delText xml:space="preserve"> </w:delText>
        </w:r>
        <w:r w:rsidDel="007815B2">
          <w:rPr>
            <w:spacing w:val="1"/>
          </w:rPr>
          <w:delText>increased</w:delText>
        </w:r>
        <w:r w:rsidDel="007815B2">
          <w:rPr>
            <w:spacing w:val="14"/>
          </w:rPr>
          <w:delText xml:space="preserve"> </w:delText>
        </w:r>
        <w:r w:rsidDel="007815B2">
          <w:delText>increments</w:delText>
        </w:r>
        <w:r w:rsidDel="007815B2">
          <w:rPr>
            <w:spacing w:val="11"/>
          </w:rPr>
          <w:delText xml:space="preserve"> </w:delText>
        </w:r>
        <w:r w:rsidDel="007815B2">
          <w:rPr>
            <w:spacing w:val="1"/>
          </w:rPr>
          <w:delText>of</w:delText>
        </w:r>
        <w:r w:rsidDel="007815B2">
          <w:rPr>
            <w:spacing w:val="13"/>
          </w:rPr>
          <w:delText xml:space="preserve"> </w:delText>
        </w:r>
        <w:r w:rsidDel="007815B2">
          <w:rPr>
            <w:spacing w:val="1"/>
          </w:rPr>
          <w:delText>load</w:delText>
        </w:r>
      </w:del>
      <w:ins w:id="101" w:author="John Braley" w:date="2018-09-28T15:05:00Z">
        <w:r w:rsidR="007815B2">
          <w:rPr>
            <w:spacing w:val="1"/>
          </w:rPr>
          <w:t>load is applied</w:t>
        </w:r>
      </w:ins>
      <w:r>
        <w:rPr>
          <w:spacing w:val="1"/>
        </w:rPr>
        <w:t>.</w:t>
      </w:r>
      <w:r>
        <w:rPr>
          <w:spacing w:val="12"/>
        </w:rPr>
        <w:t xml:space="preserve"> </w:t>
      </w:r>
      <w:del w:id="102" w:author="John Braley" w:date="2018-09-28T15:06:00Z">
        <w:r w:rsidDel="007815B2">
          <w:rPr>
            <w:spacing w:val="1"/>
          </w:rPr>
          <w:delText>Writers</w:delText>
        </w:r>
        <w:r w:rsidDel="007815B2">
          <w:rPr>
            <w:spacing w:val="12"/>
          </w:rPr>
          <w:delText xml:space="preserve"> </w:delText>
        </w:r>
        <w:r w:rsidDel="007815B2">
          <w:rPr>
            <w:spacing w:val="-1"/>
          </w:rPr>
          <w:delText>recommend</w:delText>
        </w:r>
        <w:r w:rsidDel="007815B2">
          <w:rPr>
            <w:spacing w:val="14"/>
          </w:rPr>
          <w:delText xml:space="preserve"> </w:delText>
        </w:r>
        <w:r w:rsidDel="007815B2">
          <w:rPr>
            <w:spacing w:val="1"/>
          </w:rPr>
          <w:delText>applying</w:delText>
        </w:r>
        <w:r w:rsidDel="007815B2">
          <w:rPr>
            <w:spacing w:val="15"/>
          </w:rPr>
          <w:delText xml:space="preserve"> </w:delText>
        </w:r>
        <w:r w:rsidDel="007815B2">
          <w:rPr>
            <w:spacing w:val="1"/>
          </w:rPr>
          <w:delText>at</w:delText>
        </w:r>
        <w:r w:rsidDel="007815B2">
          <w:rPr>
            <w:spacing w:val="12"/>
          </w:rPr>
          <w:delText xml:space="preserve"> </w:delText>
        </w:r>
        <w:r w:rsidDel="007815B2">
          <w:delText>leas</w:delText>
        </w:r>
      </w:del>
      <w:ins w:id="103" w:author="John Braley" w:date="2018-09-28T15:06:00Z">
        <w:r w:rsidR="007815B2">
          <w:rPr>
            <w:spacing w:val="1"/>
          </w:rPr>
          <w:t>Load levels in excess of</w:t>
        </w:r>
      </w:ins>
      <w:del w:id="104" w:author="John Braley" w:date="2018-09-28T15:06:00Z">
        <w:r w:rsidDel="007815B2">
          <w:delText>t</w:delText>
        </w:r>
      </w:del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del w:id="105" w:author="John Braley" w:date="2018-09-28T15:06:00Z">
        <w:r w:rsidDel="007815B2">
          <w:delText>to</w:delText>
        </w:r>
      </w:del>
    </w:p>
    <w:p w:rsidR="009B029B" w:rsidRDefault="007169F9" w:rsidP="007815B2">
      <w:pPr>
        <w:pStyle w:val="BodyText"/>
        <w:spacing w:line="298" w:lineRule="auto"/>
        <w:ind w:right="101"/>
        <w:jc w:val="both"/>
        <w:pPrChange w:id="106" w:author="John Braley" w:date="2018-09-28T15:06:00Z">
          <w:pPr>
            <w:pStyle w:val="BodyText"/>
            <w:spacing w:before="1" w:line="298" w:lineRule="auto"/>
            <w:ind w:right="101"/>
            <w:jc w:val="both"/>
          </w:pPr>
        </w:pPrChange>
      </w:pPr>
      <w:del w:id="107" w:author="John Braley" w:date="2018-09-28T15:06:00Z">
        <w:r w:rsidDel="007815B2">
          <w:rPr>
            <w:spacing w:val="1"/>
          </w:rPr>
          <w:delText>2.5</w:delText>
        </w:r>
        <w:r w:rsidDel="007815B2">
          <w:rPr>
            <w:spacing w:val="15"/>
          </w:rPr>
          <w:delText xml:space="preserve"> </w:delText>
        </w:r>
      </w:del>
      <w:proofErr w:type="gramStart"/>
      <w:r>
        <w:rPr>
          <w:spacing w:val="-2"/>
        </w:rPr>
        <w:t>times</w:t>
      </w:r>
      <w:proofErr w:type="gramEnd"/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legal</w:t>
      </w:r>
      <w:r>
        <w:rPr>
          <w:spacing w:val="11"/>
        </w:rPr>
        <w:t xml:space="preserve"> </w:t>
      </w:r>
      <w:r>
        <w:rPr>
          <w:spacing w:val="1"/>
        </w:rPr>
        <w:t>load</w:t>
      </w:r>
      <w:r>
        <w:rPr>
          <w:spacing w:val="15"/>
        </w:rPr>
        <w:t xml:space="preserve"> </w:t>
      </w:r>
      <w:r>
        <w:rPr>
          <w:spacing w:val="2"/>
        </w:rPr>
        <w:t>during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2"/>
        </w:rPr>
        <w:t>proof</w:t>
      </w:r>
      <w:r>
        <w:rPr>
          <w:spacing w:val="14"/>
        </w:rPr>
        <w:t xml:space="preserve"> </w:t>
      </w:r>
      <w:r>
        <w:rPr>
          <w:spacing w:val="1"/>
        </w:rPr>
        <w:t>load</w:t>
      </w:r>
      <w:r>
        <w:rPr>
          <w:spacing w:val="16"/>
        </w:rPr>
        <w:t xml:space="preserve"> </w:t>
      </w:r>
      <w:r>
        <w:rPr>
          <w:spacing w:val="1"/>
        </w:rPr>
        <w:t>test</w:t>
      </w:r>
      <w:r>
        <w:rPr>
          <w:spacing w:val="13"/>
        </w:rPr>
        <w:t xml:space="preserve"> </w:t>
      </w:r>
      <w:ins w:id="108" w:author="John Braley" w:date="2018-09-28T15:06:00Z">
        <w:r w:rsidR="007815B2">
          <w:rPr>
            <w:spacing w:val="13"/>
          </w:rPr>
          <w:t xml:space="preserve">may be required </w:t>
        </w:r>
      </w:ins>
      <w:del w:id="109" w:author="John Braley" w:date="2018-09-28T15:06:00Z">
        <w:r w:rsidDel="007815B2">
          <w:rPr>
            <w:spacing w:val="-1"/>
          </w:rPr>
          <w:delText>in</w:delText>
        </w:r>
        <w:r w:rsidDel="007815B2">
          <w:rPr>
            <w:spacing w:val="16"/>
          </w:rPr>
          <w:delText xml:space="preserve"> </w:delText>
        </w:r>
        <w:r w:rsidDel="007815B2">
          <w:rPr>
            <w:spacing w:val="2"/>
          </w:rPr>
          <w:delText>order</w:delText>
        </w:r>
      </w:del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activate</w:t>
      </w:r>
      <w:r>
        <w:rPr>
          <w:spacing w:val="15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t>critical</w:t>
      </w:r>
      <w:r>
        <w:rPr>
          <w:spacing w:val="11"/>
        </w:rPr>
        <w:t xml:space="preserve"> </w:t>
      </w:r>
      <w:r>
        <w:rPr>
          <w:spacing w:val="2"/>
        </w:rPr>
        <w:t>response</w:t>
      </w:r>
      <w:r>
        <w:rPr>
          <w:spacing w:val="15"/>
        </w:rPr>
        <w:t xml:space="preserve"> </w:t>
      </w:r>
      <w:r>
        <w:rPr>
          <w:spacing w:val="-1"/>
        </w:rPr>
        <w:t>mechanisms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2"/>
        </w:rPr>
        <w:t>bridge</w:t>
      </w:r>
      <w:r>
        <w:rPr>
          <w:spacing w:val="42"/>
        </w:rPr>
        <w:t xml:space="preserve"> </w:t>
      </w:r>
      <w:r>
        <w:rPr>
          <w:spacing w:val="-4"/>
        </w:rPr>
        <w:t>while</w:t>
      </w:r>
      <w:r>
        <w:rPr>
          <w:spacing w:val="43"/>
        </w:rPr>
        <w:t xml:space="preserve"> </w:t>
      </w:r>
      <w:del w:id="110" w:author="John Braley" w:date="2018-09-28T15:06:00Z">
        <w:r w:rsidDel="007815B2">
          <w:rPr>
            <w:spacing w:val="1"/>
          </w:rPr>
          <w:delText>assuring</w:delText>
        </w:r>
        <w:r w:rsidDel="007815B2">
          <w:rPr>
            <w:spacing w:val="43"/>
          </w:rPr>
          <w:delText xml:space="preserve"> </w:delText>
        </w:r>
      </w:del>
      <w:ins w:id="111" w:author="John Braley" w:date="2018-09-28T15:06:00Z">
        <w:r w:rsidR="007815B2">
          <w:rPr>
            <w:spacing w:val="1"/>
          </w:rPr>
          <w:t>insuring</w:t>
        </w:r>
        <w:r w:rsidR="007815B2">
          <w:rPr>
            <w:spacing w:val="43"/>
          </w:rPr>
          <w:t xml:space="preserve"> </w:t>
        </w:r>
      </w:ins>
      <w:r>
        <w:t>a</w:t>
      </w:r>
      <w:r>
        <w:rPr>
          <w:spacing w:val="43"/>
        </w:rPr>
        <w:t xml:space="preserve"> </w:t>
      </w:r>
      <w:r>
        <w:rPr>
          <w:spacing w:val="1"/>
        </w:rPr>
        <w:t>reliable</w:t>
      </w:r>
      <w:r>
        <w:rPr>
          <w:spacing w:val="43"/>
        </w:rPr>
        <w:t xml:space="preserve"> </w:t>
      </w:r>
      <w:r>
        <w:rPr>
          <w:spacing w:val="1"/>
        </w:rPr>
        <w:t>signal-to-noise</w:t>
      </w:r>
      <w:r>
        <w:rPr>
          <w:spacing w:val="43"/>
        </w:rPr>
        <w:t xml:space="preserve"> </w:t>
      </w:r>
      <w:r>
        <w:rPr>
          <w:spacing w:val="1"/>
        </w:rPr>
        <w:t>ratio</w:t>
      </w:r>
      <w:r>
        <w:rPr>
          <w:spacing w:val="42"/>
        </w:rPr>
        <w:t xml:space="preserve"> </w:t>
      </w:r>
      <w:r>
        <w:rPr>
          <w:spacing w:val="1"/>
        </w:rPr>
        <w:t>for</w:t>
      </w:r>
      <w:r>
        <w:rPr>
          <w:spacing w:val="44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rPr>
          <w:spacing w:val="1"/>
        </w:rPr>
        <w:t>sensors.</w:t>
      </w:r>
      <w:r>
        <w:rPr>
          <w:spacing w:val="41"/>
        </w:rPr>
        <w:t xml:space="preserve"> </w:t>
      </w:r>
      <w:r>
        <w:rPr>
          <w:spacing w:val="1"/>
        </w:rPr>
        <w:t>This</w:t>
      </w:r>
      <w:r>
        <w:rPr>
          <w:spacing w:val="39"/>
        </w:rPr>
        <w:t xml:space="preserve"> </w:t>
      </w:r>
      <w:r>
        <w:rPr>
          <w:spacing w:val="-1"/>
        </w:rPr>
        <w:t>is</w:t>
      </w:r>
      <w:r>
        <w:rPr>
          <w:spacing w:val="39"/>
        </w:rPr>
        <w:t xml:space="preserve"> </w:t>
      </w:r>
      <w:r>
        <w:rPr>
          <w:spacing w:val="1"/>
        </w:rPr>
        <w:t>quite</w:t>
      </w:r>
      <w:r>
        <w:rPr>
          <w:spacing w:val="43"/>
        </w:rPr>
        <w:t xml:space="preserve"> </w:t>
      </w:r>
      <w:r>
        <w:rPr>
          <w:spacing w:val="1"/>
        </w:rPr>
        <w:t>different</w:t>
      </w:r>
      <w:r>
        <w:rPr>
          <w:spacing w:val="40"/>
        </w:rPr>
        <w:t xml:space="preserve"> </w:t>
      </w:r>
      <w:r>
        <w:rPr>
          <w:spacing w:val="2"/>
        </w:rPr>
        <w:t>from</w:t>
      </w:r>
      <w:r>
        <w:rPr>
          <w:spacing w:val="29"/>
        </w:rPr>
        <w:t xml:space="preserve"> </w:t>
      </w:r>
      <w:r>
        <w:rPr>
          <w:spacing w:val="1"/>
        </w:rPr>
        <w:t>the</w:t>
      </w:r>
      <w:r>
        <w:rPr>
          <w:spacing w:val="74"/>
        </w:rPr>
        <w:t xml:space="preserve"> </w:t>
      </w:r>
      <w:r>
        <w:t>recommendations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-6"/>
        </w:rPr>
        <w:t>AAS</w:t>
      </w:r>
      <w:r>
        <w:rPr>
          <w:spacing w:val="-5"/>
        </w:rPr>
        <w:t>H</w:t>
      </w:r>
      <w:r>
        <w:rPr>
          <w:spacing w:val="-6"/>
        </w:rPr>
        <w:t>TO</w:t>
      </w:r>
      <w:r>
        <w:rPr>
          <w:spacing w:val="21"/>
        </w:rPr>
        <w:t xml:space="preserve"> </w:t>
      </w:r>
      <w:r>
        <w:t>Manual</w:t>
      </w:r>
      <w:r>
        <w:rPr>
          <w:spacing w:val="17"/>
        </w:rPr>
        <w:t xml:space="preserve"> </w:t>
      </w:r>
      <w:r>
        <w:rPr>
          <w:spacing w:val="1"/>
        </w:rPr>
        <w:t>suggesting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22"/>
        </w:rPr>
        <w:t xml:space="preserve"> </w:t>
      </w:r>
      <w:r>
        <w:t>levels</w:t>
      </w:r>
      <w:r>
        <w:rPr>
          <w:spacing w:val="20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2"/>
        </w:rPr>
        <w:t>about</w:t>
      </w:r>
      <w:r>
        <w:rPr>
          <w:spacing w:val="21"/>
        </w:rPr>
        <w:t xml:space="preserve"> </w:t>
      </w:r>
      <w:r>
        <w:rPr>
          <w:spacing w:val="1"/>
        </w:rPr>
        <w:t>1.5</w:t>
      </w:r>
      <w:r>
        <w:rPr>
          <w:spacing w:val="22"/>
        </w:rPr>
        <w:t xml:space="preserve"> </w:t>
      </w:r>
      <w:r>
        <w:rPr>
          <w:spacing w:val="-2"/>
        </w:rPr>
        <w:t>times</w:t>
      </w:r>
      <w:r>
        <w:rPr>
          <w:spacing w:val="20"/>
        </w:rPr>
        <w:t xml:space="preserve"> </w:t>
      </w:r>
      <w:r>
        <w:rPr>
          <w:spacing w:val="1"/>
        </w:rPr>
        <w:t>the</w:t>
      </w:r>
      <w:r>
        <w:rPr>
          <w:spacing w:val="22"/>
        </w:rPr>
        <w:t xml:space="preserve"> </w:t>
      </w:r>
      <w:r>
        <w:rPr>
          <w:spacing w:val="1"/>
        </w:rPr>
        <w:t>rating</w:t>
      </w:r>
      <w:r>
        <w:rPr>
          <w:spacing w:val="23"/>
        </w:rPr>
        <w:t xml:space="preserve"> </w:t>
      </w:r>
      <w:r>
        <w:rPr>
          <w:spacing w:val="1"/>
        </w:rPr>
        <w:t>load</w:t>
      </w:r>
      <w:commentRangeStart w:id="112"/>
      <w:r>
        <w:rPr>
          <w:spacing w:val="1"/>
        </w:rPr>
        <w:t>.</w:t>
      </w:r>
      <w:r>
        <w:rPr>
          <w:spacing w:val="20"/>
        </w:rPr>
        <w:t xml:space="preserve"> </w:t>
      </w:r>
      <w:r>
        <w:rPr>
          <w:spacing w:val="-8"/>
        </w:rPr>
        <w:t>If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bridge</w:t>
      </w:r>
      <w:r>
        <w:rPr>
          <w:spacing w:val="64"/>
        </w:rPr>
        <w:t xml:space="preserve"> </w:t>
      </w:r>
      <w:r>
        <w:rPr>
          <w:spacing w:val="-2"/>
        </w:rPr>
        <w:t>exhibits</w:t>
      </w:r>
      <w:r>
        <w:rPr>
          <w:spacing w:val="18"/>
        </w:rPr>
        <w:t xml:space="preserve"> </w:t>
      </w:r>
      <w:r>
        <w:rPr>
          <w:spacing w:val="2"/>
        </w:rPr>
        <w:t>any</w:t>
      </w:r>
      <w:r>
        <w:rPr>
          <w:spacing w:val="19"/>
        </w:rPr>
        <w:t xml:space="preserve"> </w:t>
      </w:r>
      <w:r>
        <w:t>signs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distress</w:t>
      </w:r>
      <w:r>
        <w:rPr>
          <w:spacing w:val="19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rPr>
          <w:spacing w:val="1"/>
        </w:rPr>
        <w:t>as</w:t>
      </w:r>
      <w:r>
        <w:rPr>
          <w:spacing w:val="18"/>
        </w:rPr>
        <w:t xml:space="preserve"> </w:t>
      </w:r>
      <w:r>
        <w:rPr>
          <w:spacing w:val="1"/>
        </w:rPr>
        <w:t>cracking</w:t>
      </w:r>
      <w:r>
        <w:rPr>
          <w:spacing w:val="22"/>
        </w:rPr>
        <w:t xml:space="preserve"> </w:t>
      </w:r>
      <w:r>
        <w:rPr>
          <w:spacing w:val="1"/>
        </w:rPr>
        <w:t>or</w:t>
      </w:r>
      <w:r>
        <w:rPr>
          <w:spacing w:val="24"/>
        </w:rPr>
        <w:t xml:space="preserve"> </w:t>
      </w:r>
      <w:r>
        <w:t>yielding</w:t>
      </w:r>
      <w:r>
        <w:rPr>
          <w:spacing w:val="21"/>
        </w:rPr>
        <w:t xml:space="preserve"> </w:t>
      </w:r>
      <w:r>
        <w:rPr>
          <w:spacing w:val="1"/>
        </w:rPr>
        <w:t>at</w:t>
      </w:r>
      <w:r>
        <w:rPr>
          <w:spacing w:val="21"/>
        </w:rPr>
        <w:t xml:space="preserve"> </w:t>
      </w:r>
      <w:r>
        <w:t>less</w:t>
      </w:r>
      <w:r>
        <w:rPr>
          <w:spacing w:val="19"/>
        </w:rPr>
        <w:t xml:space="preserve"> </w:t>
      </w:r>
      <w:r>
        <w:rPr>
          <w:spacing w:val="1"/>
        </w:rPr>
        <w:t>than</w:t>
      </w:r>
      <w:r>
        <w:rPr>
          <w:spacing w:val="21"/>
        </w:rPr>
        <w:t xml:space="preserve"> </w:t>
      </w:r>
      <w:r>
        <w:rPr>
          <w:spacing w:val="1"/>
        </w:rPr>
        <w:t>2.5</w:t>
      </w:r>
      <w:r>
        <w:rPr>
          <w:spacing w:val="22"/>
        </w:rPr>
        <w:t xml:space="preserve"> </w:t>
      </w:r>
      <w:r>
        <w:rPr>
          <w:spacing w:val="-2"/>
        </w:rPr>
        <w:t>times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1"/>
        </w:rPr>
        <w:t>rating</w:t>
      </w:r>
      <w:r>
        <w:rPr>
          <w:spacing w:val="22"/>
        </w:rPr>
        <w:t xml:space="preserve"> </w:t>
      </w:r>
      <w:r>
        <w:rPr>
          <w:spacing w:val="1"/>
        </w:rPr>
        <w:t>load,</w:t>
      </w:r>
      <w:r>
        <w:rPr>
          <w:spacing w:val="21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2"/>
        </w:rPr>
        <w:t>bridge</w:t>
      </w:r>
      <w:r>
        <w:rPr>
          <w:spacing w:val="82"/>
        </w:rPr>
        <w:t xml:space="preserve"> </w:t>
      </w:r>
      <w:r>
        <w:rPr>
          <w:spacing w:val="1"/>
        </w:rPr>
        <w:t>should</w:t>
      </w:r>
      <w:r>
        <w:rPr>
          <w:spacing w:val="51"/>
        </w:rPr>
        <w:t xml:space="preserve"> </w:t>
      </w:r>
      <w:r>
        <w:rPr>
          <w:spacing w:val="1"/>
        </w:rPr>
        <w:t>indeed</w:t>
      </w:r>
      <w:r>
        <w:rPr>
          <w:spacing w:val="50"/>
        </w:rPr>
        <w:t xml:space="preserve"> </w:t>
      </w:r>
      <w:r>
        <w:rPr>
          <w:spacing w:val="1"/>
        </w:rPr>
        <w:t>be</w:t>
      </w:r>
      <w:r>
        <w:rPr>
          <w:spacing w:val="51"/>
        </w:rPr>
        <w:t xml:space="preserve"> </w:t>
      </w:r>
      <w:r>
        <w:rPr>
          <w:spacing w:val="1"/>
        </w:rPr>
        <w:t>posted</w:t>
      </w:r>
      <w:r>
        <w:rPr>
          <w:spacing w:val="51"/>
        </w:rPr>
        <w:t xml:space="preserve"> </w:t>
      </w:r>
      <w:r>
        <w:rPr>
          <w:spacing w:val="1"/>
        </w:rPr>
        <w:t>or</w:t>
      </w:r>
      <w:r>
        <w:rPr>
          <w:spacing w:val="53"/>
        </w:rPr>
        <w:t xml:space="preserve"> </w:t>
      </w:r>
      <w:r>
        <w:rPr>
          <w:spacing w:val="-1"/>
        </w:rPr>
        <w:t>decommissioned.</w:t>
      </w:r>
      <w:commentRangeEnd w:id="112"/>
      <w:r w:rsidR="007815B2">
        <w:rPr>
          <w:rStyle w:val="CommentReference"/>
          <w:rFonts w:asciiTheme="minorHAnsi" w:eastAsiaTheme="minorHAnsi" w:hAnsiTheme="minorHAnsi"/>
        </w:rPr>
        <w:commentReference w:id="112"/>
      </w:r>
      <w:r>
        <w:rPr>
          <w:spacing w:val="49"/>
        </w:rPr>
        <w:t xml:space="preserve"> </w:t>
      </w:r>
      <w:commentRangeStart w:id="113"/>
      <w:r>
        <w:rPr>
          <w:spacing w:val="-8"/>
        </w:rPr>
        <w:t>It</w:t>
      </w:r>
      <w:r>
        <w:rPr>
          <w:spacing w:val="49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1"/>
        </w:rPr>
        <w:t>desirable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include</w:t>
      </w:r>
      <w:r>
        <w:rPr>
          <w:spacing w:val="51"/>
        </w:rPr>
        <w:t xml:space="preserve"> </w:t>
      </w:r>
      <w:r>
        <w:rPr>
          <w:spacing w:val="1"/>
        </w:rPr>
        <w:t>strain</w:t>
      </w:r>
      <w:r>
        <w:rPr>
          <w:spacing w:val="51"/>
        </w:rPr>
        <w:t xml:space="preserve"> </w:t>
      </w:r>
      <w:r>
        <w:rPr>
          <w:spacing w:val="2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tilt</w:t>
      </w:r>
      <w:r>
        <w:rPr>
          <w:spacing w:val="49"/>
        </w:rPr>
        <w:t xml:space="preserve"> </w:t>
      </w:r>
      <w:r>
        <w:t>measurements</w:t>
      </w:r>
      <w:r>
        <w:rPr>
          <w:spacing w:val="48"/>
        </w:rPr>
        <w:t xml:space="preserve"> </w:t>
      </w:r>
      <w:r>
        <w:rPr>
          <w:spacing w:val="1"/>
        </w:rPr>
        <w:t>of</w:t>
      </w:r>
      <w:r>
        <w:rPr>
          <w:spacing w:val="49"/>
        </w:rPr>
        <w:t xml:space="preserve"> </w:t>
      </w:r>
      <w:r>
        <w:rPr>
          <w:spacing w:val="1"/>
        </w:rPr>
        <w:t>the</w:t>
      </w:r>
      <w:r>
        <w:rPr>
          <w:spacing w:val="82"/>
        </w:rPr>
        <w:t xml:space="preserve"> </w:t>
      </w:r>
      <w:r>
        <w:rPr>
          <w:spacing w:val="2"/>
        </w:rPr>
        <w:t>substructures</w:t>
      </w:r>
      <w:r>
        <w:rPr>
          <w:spacing w:val="3"/>
        </w:rPr>
        <w:t xml:space="preserve"> </w:t>
      </w:r>
      <w:r>
        <w:rPr>
          <w:spacing w:val="2"/>
        </w:rPr>
        <w:t>during</w:t>
      </w:r>
      <w:r>
        <w:rPr>
          <w:spacing w:val="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1"/>
        </w:rPr>
        <w:t>test.</w:t>
      </w:r>
      <w:r>
        <w:rPr>
          <w:spacing w:val="6"/>
        </w:rPr>
        <w:t xml:space="preserve"> </w:t>
      </w:r>
      <w:r>
        <w:t>Measurements</w:t>
      </w:r>
      <w:r>
        <w:rPr>
          <w:spacing w:val="4"/>
        </w:rPr>
        <w:t xml:space="preserve"> </w:t>
      </w:r>
      <w:r>
        <w:rPr>
          <w:spacing w:val="1"/>
        </w:rPr>
        <w:t>by</w:t>
      </w:r>
      <w:r>
        <w:rPr>
          <w:spacing w:val="3"/>
        </w:rPr>
        <w:t xml:space="preserve"> </w:t>
      </w:r>
      <w:r>
        <w:rPr>
          <w:spacing w:val="1"/>
        </w:rPr>
        <w:t>leveraging</w:t>
      </w:r>
      <w:r>
        <w:rPr>
          <w:spacing w:val="8"/>
        </w:rPr>
        <w:t xml:space="preserve"> </w:t>
      </w:r>
      <w:r>
        <w:rPr>
          <w:spacing w:val="2"/>
        </w:rPr>
        <w:t>one</w:t>
      </w:r>
      <w:r>
        <w:rPr>
          <w:spacing w:val="7"/>
        </w:rPr>
        <w:t xml:space="preserve"> </w:t>
      </w:r>
      <w:r>
        <w:rPr>
          <w:spacing w:val="1"/>
        </w:rPr>
        <w:t>or</w:t>
      </w:r>
      <w:r>
        <w:rPr>
          <w:spacing w:val="9"/>
        </w:rPr>
        <w:t xml:space="preserve"> </w:t>
      </w:r>
      <w:r>
        <w:rPr>
          <w:spacing w:val="-1"/>
        </w:rPr>
        <w:t>more</w:t>
      </w:r>
      <w:r>
        <w:rPr>
          <w:spacing w:val="8"/>
        </w:rPr>
        <w:t xml:space="preserve"> </w:t>
      </w:r>
      <w:r>
        <w:rPr>
          <w:spacing w:val="2"/>
        </w:rPr>
        <w:t>core</w:t>
      </w:r>
      <w:r>
        <w:rPr>
          <w:spacing w:val="7"/>
        </w:rPr>
        <w:t xml:space="preserve"> </w:t>
      </w:r>
      <w:r>
        <w:rPr>
          <w:spacing w:val="1"/>
        </w:rPr>
        <w:t>holes</w:t>
      </w:r>
      <w:r>
        <w:rPr>
          <w:spacing w:val="4"/>
        </w:rPr>
        <w:t xml:space="preserve"> </w:t>
      </w:r>
      <w:r>
        <w:t>drilled</w:t>
      </w:r>
      <w:r>
        <w:rPr>
          <w:spacing w:val="7"/>
        </w:rPr>
        <w:t xml:space="preserve"> </w:t>
      </w:r>
      <w:r>
        <w:rPr>
          <w:spacing w:val="2"/>
        </w:rPr>
        <w:t>from</w:t>
      </w:r>
      <w:r>
        <w:rPr>
          <w:spacing w:val="-5"/>
        </w:rPr>
        <w:t xml:space="preserve"> </w:t>
      </w:r>
      <w:r>
        <w:rPr>
          <w:spacing w:val="1"/>
        </w:rPr>
        <w:t>the</w:t>
      </w:r>
      <w:r>
        <w:rPr>
          <w:spacing w:val="8"/>
        </w:rPr>
        <w:t xml:space="preserve"> </w:t>
      </w:r>
      <w:r>
        <w:rPr>
          <w:spacing w:val="1"/>
        </w:rPr>
        <w:t>top</w:t>
      </w:r>
      <w:r>
        <w:rPr>
          <w:spacing w:val="7"/>
        </w:rPr>
        <w:t xml:space="preserve"> </w:t>
      </w:r>
      <w:r>
        <w:rPr>
          <w:spacing w:val="1"/>
        </w:rPr>
        <w:t>of</w:t>
      </w:r>
      <w:r>
        <w:rPr>
          <w:spacing w:val="5"/>
        </w:rPr>
        <w:t xml:space="preserve"> </w:t>
      </w:r>
      <w:r>
        <w:rPr>
          <w:spacing w:val="1"/>
        </w:rPr>
        <w:t>the</w:t>
      </w:r>
      <w:r>
        <w:rPr>
          <w:spacing w:val="60"/>
        </w:rPr>
        <w:t xml:space="preserve"> </w:t>
      </w:r>
      <w:r>
        <w:rPr>
          <w:spacing w:val="1"/>
        </w:rPr>
        <w:t>deck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-5"/>
        </w:rPr>
        <w:t>way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1"/>
        </w:rPr>
        <w:t>bottom</w:t>
      </w:r>
      <w:r>
        <w:rPr>
          <w:spacing w:val="2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footings</w:t>
      </w:r>
      <w:r>
        <w:rPr>
          <w:spacing w:val="13"/>
        </w:rPr>
        <w:t xml:space="preserve"> </w:t>
      </w:r>
      <w:r>
        <w:rPr>
          <w:spacing w:val="-3"/>
        </w:rPr>
        <w:t>may</w:t>
      </w:r>
      <w:r>
        <w:rPr>
          <w:spacing w:val="12"/>
        </w:rPr>
        <w:t xml:space="preserve"> </w:t>
      </w:r>
      <w:r>
        <w:rPr>
          <w:spacing w:val="1"/>
        </w:rPr>
        <w:t>provide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definitive</w:t>
      </w:r>
      <w:r>
        <w:rPr>
          <w:spacing w:val="16"/>
        </w:rPr>
        <w:t xml:space="preserve"> </w:t>
      </w:r>
      <w:r>
        <w:t>documentation</w:t>
      </w:r>
      <w:r>
        <w:rPr>
          <w:spacing w:val="15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1"/>
        </w:rPr>
        <w:t>foundation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5"/>
        </w:rPr>
        <w:t xml:space="preserve"> </w:t>
      </w:r>
      <w:r>
        <w:t>soil</w:t>
      </w:r>
      <w:r>
        <w:rPr>
          <w:spacing w:val="104"/>
        </w:rPr>
        <w:t xml:space="preserve"> </w:t>
      </w:r>
      <w:r>
        <w:rPr>
          <w:spacing w:val="1"/>
        </w:rPr>
        <w:t>conditions</w:t>
      </w:r>
      <w:r>
        <w:t xml:space="preserve"> </w:t>
      </w:r>
      <w:r>
        <w:rPr>
          <w:spacing w:val="2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may</w:t>
      </w:r>
      <w:r>
        <w:t xml:space="preserve"> </w:t>
      </w:r>
      <w:r>
        <w:rPr>
          <w:spacing w:val="1"/>
        </w:rPr>
        <w:t>help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infer</w:t>
      </w:r>
      <w:r>
        <w:rPr>
          <w:spacing w:val="6"/>
        </w:rPr>
        <w:t xml:space="preserve"> </w:t>
      </w:r>
      <w:r>
        <w:rPr>
          <w:spacing w:val="2"/>
        </w:rPr>
        <w:t>any</w:t>
      </w:r>
      <w:r>
        <w:t xml:space="preserve"> </w:t>
      </w:r>
      <w:r>
        <w:rPr>
          <w:spacing w:val="1"/>
        </w:rPr>
        <w:t>scour</w:t>
      </w:r>
      <w:r>
        <w:rPr>
          <w:spacing w:val="6"/>
        </w:rPr>
        <w:t xml:space="preserve"> </w:t>
      </w:r>
      <w:r>
        <w:t xml:space="preserve">risk </w:t>
      </w:r>
      <w:r>
        <w:rPr>
          <w:spacing w:val="2"/>
        </w:rPr>
        <w:t>through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t>rigid</w:t>
      </w:r>
      <w:r>
        <w:rPr>
          <w:spacing w:val="4"/>
        </w:rPr>
        <w:t xml:space="preserve"> </w:t>
      </w:r>
      <w:r>
        <w:rPr>
          <w:spacing w:val="2"/>
        </w:rPr>
        <w:t>body</w:t>
      </w:r>
      <w:r>
        <w:rPr>
          <w:spacing w:val="1"/>
        </w:rPr>
        <w:t xml:space="preserve"> </w:t>
      </w:r>
      <w:proofErr w:type="gramStart"/>
      <w:r>
        <w:t>displacements</w:t>
      </w:r>
      <w:proofErr w:type="gramEnd"/>
      <w:r>
        <w:t xml:space="preserve"> </w:t>
      </w:r>
      <w:r>
        <w:rPr>
          <w:spacing w:val="2"/>
        </w:rPr>
        <w:t>and/or</w:t>
      </w:r>
      <w:r>
        <w:rPr>
          <w:spacing w:val="6"/>
        </w:rPr>
        <w:t xml:space="preserve"> </w:t>
      </w:r>
      <w:r>
        <w:rPr>
          <w:spacing w:val="1"/>
        </w:rPr>
        <w:t>rotations.</w:t>
      </w:r>
      <w:commentRangeEnd w:id="113"/>
      <w:r w:rsidR="007815B2">
        <w:rPr>
          <w:rStyle w:val="CommentReference"/>
          <w:rFonts w:asciiTheme="minorHAnsi" w:eastAsiaTheme="minorHAnsi" w:hAnsiTheme="minorHAnsi"/>
        </w:rPr>
        <w:commentReference w:id="113"/>
      </w:r>
    </w:p>
    <w:p w:rsidR="009B029B" w:rsidRDefault="009B029B">
      <w:pPr>
        <w:spacing w:line="298" w:lineRule="auto"/>
        <w:jc w:val="both"/>
        <w:sectPr w:rsidR="009B029B">
          <w:headerReference w:type="default" r:id="rId14"/>
          <w:pgSz w:w="12240" w:h="15840"/>
          <w:pgMar w:top="560" w:right="680" w:bottom="280" w:left="700" w:header="0" w:footer="0" w:gutter="0"/>
          <w:cols w:space="720"/>
        </w:sectPr>
      </w:pPr>
    </w:p>
    <w:p w:rsidR="009B029B" w:rsidRDefault="009B029B">
      <w:pPr>
        <w:spacing w:before="11"/>
        <w:rPr>
          <w:rFonts w:ascii="Arial" w:eastAsia="Arial" w:hAnsi="Arial" w:cs="Arial"/>
          <w:sz w:val="6"/>
          <w:szCs w:val="6"/>
        </w:rPr>
      </w:pPr>
    </w:p>
    <w:p w:rsidR="009B029B" w:rsidRDefault="007169F9">
      <w:pPr>
        <w:spacing w:line="200" w:lineRule="atLeast"/>
        <w:ind w:left="10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796487" cy="84621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487" cy="84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9B" w:rsidRDefault="007169F9">
      <w:pPr>
        <w:pStyle w:val="Heading4"/>
        <w:spacing w:before="70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3"/>
        </w:rPr>
        <w:t>Analysis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Interpretation</w:t>
      </w:r>
    </w:p>
    <w:p w:rsidR="009B029B" w:rsidRDefault="009B029B">
      <w:pPr>
        <w:sectPr w:rsidR="009B029B">
          <w:headerReference w:type="default" r:id="rId16"/>
          <w:pgSz w:w="12240" w:h="15840"/>
          <w:pgMar w:top="500" w:right="680" w:bottom="280" w:left="700" w:header="0" w:footer="0" w:gutter="0"/>
          <w:cols w:space="720"/>
        </w:sectPr>
      </w:pPr>
    </w:p>
    <w:p w:rsidR="009B029B" w:rsidRDefault="007169F9">
      <w:pPr>
        <w:pStyle w:val="BodyText"/>
        <w:spacing w:before="48" w:line="298" w:lineRule="auto"/>
        <w:ind w:right="104"/>
        <w:jc w:val="both"/>
      </w:pPr>
      <w:r>
        <w:rPr>
          <w:spacing w:val="3"/>
        </w:rPr>
        <w:lastRenderedPageBreak/>
        <w:t>The</w:t>
      </w:r>
      <w:r>
        <w:rPr>
          <w:spacing w:val="43"/>
        </w:rPr>
        <w:t xml:space="preserve"> </w:t>
      </w:r>
      <w:r>
        <w:t>metadata,</w:t>
      </w:r>
      <w:r>
        <w:rPr>
          <w:spacing w:val="43"/>
        </w:rPr>
        <w:t xml:space="preserve"> </w:t>
      </w:r>
      <w:r>
        <w:rPr>
          <w:spacing w:val="2"/>
        </w:rPr>
        <w:t>operating</w:t>
      </w:r>
      <w:r>
        <w:rPr>
          <w:spacing w:val="44"/>
        </w:rPr>
        <w:t xml:space="preserve"> </w:t>
      </w:r>
      <w:r>
        <w:rPr>
          <w:spacing w:val="2"/>
        </w:rPr>
        <w:t>and</w:t>
      </w:r>
      <w:r>
        <w:rPr>
          <w:spacing w:val="44"/>
        </w:rPr>
        <w:t xml:space="preserve"> </w:t>
      </w:r>
      <w:r>
        <w:rPr>
          <w:spacing w:val="2"/>
        </w:rPr>
        <w:t>proof</w:t>
      </w:r>
      <w:r>
        <w:rPr>
          <w:spacing w:val="43"/>
        </w:rPr>
        <w:t xml:space="preserve"> </w:t>
      </w:r>
      <w:r>
        <w:rPr>
          <w:spacing w:val="1"/>
        </w:rPr>
        <w:t>load</w:t>
      </w:r>
      <w:r>
        <w:rPr>
          <w:spacing w:val="44"/>
        </w:rPr>
        <w:t xml:space="preserve"> </w:t>
      </w:r>
      <w:r>
        <w:rPr>
          <w:spacing w:val="1"/>
        </w:rPr>
        <w:t>test</w:t>
      </w:r>
      <w:r>
        <w:rPr>
          <w:spacing w:val="42"/>
        </w:rPr>
        <w:t xml:space="preserve"> </w:t>
      </w:r>
      <w:r>
        <w:rPr>
          <w:spacing w:val="1"/>
        </w:rPr>
        <w:t>data</w:t>
      </w:r>
      <w:r>
        <w:rPr>
          <w:spacing w:val="44"/>
        </w:rPr>
        <w:t xml:space="preserve"> </w:t>
      </w:r>
      <w:r>
        <w:rPr>
          <w:spacing w:val="1"/>
        </w:rPr>
        <w:t>as</w:t>
      </w:r>
      <w:r>
        <w:rPr>
          <w:spacing w:val="41"/>
        </w:rPr>
        <w:t xml:space="preserve"> </w:t>
      </w:r>
      <w:r>
        <w:rPr>
          <w:spacing w:val="-4"/>
        </w:rPr>
        <w:t>well</w:t>
      </w:r>
      <w:r>
        <w:rPr>
          <w:spacing w:val="39"/>
        </w:rPr>
        <w:t xml:space="preserve"> </w:t>
      </w:r>
      <w:r>
        <w:rPr>
          <w:spacing w:val="1"/>
        </w:rPr>
        <w:t>as</w:t>
      </w:r>
      <w:r>
        <w:rPr>
          <w:spacing w:val="41"/>
        </w:rPr>
        <w:t xml:space="preserve"> </w:t>
      </w:r>
      <w:r>
        <w:rPr>
          <w:spacing w:val="-1"/>
        </w:rPr>
        <w:t>images</w:t>
      </w:r>
      <w:r>
        <w:rPr>
          <w:spacing w:val="41"/>
        </w:rPr>
        <w:t xml:space="preserve"> </w:t>
      </w:r>
      <w:r>
        <w:rPr>
          <w:spacing w:val="2"/>
        </w:rPr>
        <w:t>are</w:t>
      </w:r>
      <w:r>
        <w:rPr>
          <w:spacing w:val="44"/>
        </w:rPr>
        <w:t xml:space="preserve"> </w:t>
      </w:r>
      <w:r>
        <w:rPr>
          <w:spacing w:val="1"/>
        </w:rPr>
        <w:t>evaluated,</w:t>
      </w:r>
      <w:r>
        <w:rPr>
          <w:spacing w:val="43"/>
        </w:rPr>
        <w:t xml:space="preserve"> </w:t>
      </w:r>
      <w:r>
        <w:t>synchronized</w:t>
      </w:r>
      <w:r>
        <w:rPr>
          <w:spacing w:val="43"/>
        </w:rPr>
        <w:t xml:space="preserve"> </w:t>
      </w:r>
      <w:r>
        <w:rPr>
          <w:spacing w:val="2"/>
        </w:rPr>
        <w:t>and</w:t>
      </w:r>
      <w:r>
        <w:rPr>
          <w:spacing w:val="44"/>
        </w:rPr>
        <w:t xml:space="preserve"> </w:t>
      </w:r>
      <w:r>
        <w:rPr>
          <w:spacing w:val="1"/>
        </w:rPr>
        <w:t>data</w:t>
      </w:r>
      <w:r>
        <w:rPr>
          <w:spacing w:val="70"/>
        </w:rPr>
        <w:t xml:space="preserve"> </w:t>
      </w:r>
      <w:r>
        <w:t>quality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1"/>
        </w:rPr>
        <w:t>verified</w:t>
      </w:r>
      <w:r>
        <w:rPr>
          <w:spacing w:val="25"/>
        </w:rPr>
        <w:t xml:space="preserve"> </w:t>
      </w:r>
      <w:r>
        <w:rPr>
          <w:spacing w:val="2"/>
        </w:rPr>
        <w:t>before</w:t>
      </w:r>
      <w:r>
        <w:rPr>
          <w:spacing w:val="24"/>
        </w:rPr>
        <w:t xml:space="preserve"> </w:t>
      </w:r>
      <w:r>
        <w:rPr>
          <w:spacing w:val="1"/>
        </w:rPr>
        <w:t>archival.</w:t>
      </w:r>
      <w:r>
        <w:rPr>
          <w:spacing w:val="23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2"/>
        </w:rPr>
        <w:t>visualized</w:t>
      </w:r>
      <w:r>
        <w:rPr>
          <w:spacing w:val="25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2"/>
        </w:rPr>
        <w:t>interpreted</w:t>
      </w:r>
      <w:r>
        <w:rPr>
          <w:spacing w:val="24"/>
        </w:rPr>
        <w:t xml:space="preserve"> </w:t>
      </w:r>
      <w:r>
        <w:rPr>
          <w:spacing w:val="1"/>
        </w:rPr>
        <w:t>for</w:t>
      </w:r>
      <w:r>
        <w:rPr>
          <w:spacing w:val="27"/>
        </w:rPr>
        <w:t xml:space="preserve"> </w:t>
      </w:r>
      <w:r>
        <w:rPr>
          <w:spacing w:val="2"/>
        </w:rPr>
        <w:t>patterns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2"/>
        </w:rPr>
        <w:t>response</w:t>
      </w:r>
      <w:r>
        <w:rPr>
          <w:spacing w:val="25"/>
        </w:rPr>
        <w:t xml:space="preserve"> </w:t>
      </w:r>
      <w:r>
        <w:rPr>
          <w:spacing w:val="1"/>
        </w:rPr>
        <w:t>quantities.</w:t>
      </w:r>
      <w:r>
        <w:rPr>
          <w:spacing w:val="23"/>
        </w:rPr>
        <w:t xml:space="preserve"> </w:t>
      </w:r>
      <w:r>
        <w:rPr>
          <w:spacing w:val="1"/>
        </w:rPr>
        <w:t>This</w:t>
      </w:r>
      <w:r>
        <w:rPr>
          <w:spacing w:val="66"/>
        </w:rPr>
        <w:t xml:space="preserve"> </w:t>
      </w:r>
      <w:r>
        <w:rPr>
          <w:spacing w:val="-6"/>
        </w:rPr>
        <w:t>will</w:t>
      </w:r>
      <w:r>
        <w:rPr>
          <w:spacing w:val="27"/>
        </w:rPr>
        <w:t xml:space="preserve"> </w:t>
      </w:r>
      <w:r>
        <w:rPr>
          <w:spacing w:val="1"/>
        </w:rPr>
        <w:t>start</w:t>
      </w:r>
      <w:r>
        <w:rPr>
          <w:spacing w:val="30"/>
        </w:rPr>
        <w:t xml:space="preserve"> </w:t>
      </w:r>
      <w:r>
        <w:rPr>
          <w:spacing w:val="2"/>
        </w:rPr>
        <w:t>during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experiment</w:t>
      </w:r>
      <w:r>
        <w:rPr>
          <w:spacing w:val="31"/>
        </w:rPr>
        <w:t xml:space="preserve"> </w:t>
      </w:r>
      <w:r>
        <w:t>in-situ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32"/>
        </w:rPr>
        <w:t xml:space="preserve"> </w:t>
      </w:r>
      <w:r>
        <w:rPr>
          <w:spacing w:val="1"/>
        </w:rPr>
        <w:t>rectify</w:t>
      </w:r>
      <w:r>
        <w:rPr>
          <w:spacing w:val="29"/>
        </w:rPr>
        <w:t xml:space="preserve"> </w:t>
      </w:r>
      <w:r>
        <w:t>issues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mistakes.</w:t>
      </w:r>
      <w:r>
        <w:rPr>
          <w:spacing w:val="30"/>
        </w:rPr>
        <w:t xml:space="preserve"> </w:t>
      </w:r>
      <w:r>
        <w:rPr>
          <w:spacing w:val="3"/>
        </w:rPr>
        <w:t>For</w:t>
      </w:r>
      <w:r>
        <w:rPr>
          <w:spacing w:val="34"/>
        </w:rPr>
        <w:t xml:space="preserve"> </w:t>
      </w:r>
      <w:r>
        <w:rPr>
          <w:spacing w:val="-2"/>
        </w:rPr>
        <w:t>example,</w:t>
      </w:r>
      <w:r>
        <w:rPr>
          <w:spacing w:val="30"/>
        </w:rPr>
        <w:t xml:space="preserve"> </w:t>
      </w:r>
      <w:r>
        <w:t>real-time</w:t>
      </w:r>
      <w:r>
        <w:rPr>
          <w:spacing w:val="32"/>
        </w:rPr>
        <w:t xml:space="preserve"> </w:t>
      </w:r>
      <w:r>
        <w:rPr>
          <w:spacing w:val="1"/>
        </w:rPr>
        <w:t>data</w:t>
      </w:r>
      <w:r>
        <w:rPr>
          <w:spacing w:val="80"/>
        </w:rPr>
        <w:t xml:space="preserve"> </w:t>
      </w:r>
      <w:r>
        <w:rPr>
          <w:spacing w:val="1"/>
        </w:rPr>
        <w:t>interpretation</w:t>
      </w:r>
      <w:r>
        <w:rPr>
          <w:spacing w:val="4"/>
        </w:rPr>
        <w:t xml:space="preserve"> </w:t>
      </w:r>
      <w:r>
        <w:rPr>
          <w:spacing w:val="1"/>
        </w:rPr>
        <w:t>should</w:t>
      </w:r>
      <w:r>
        <w:rPr>
          <w:spacing w:val="5"/>
        </w:rPr>
        <w:t xml:space="preserve"> </w:t>
      </w:r>
      <w:r>
        <w:rPr>
          <w:spacing w:val="1"/>
        </w:rPr>
        <w:t>be</w:t>
      </w:r>
      <w:r>
        <w:rPr>
          <w:spacing w:val="4"/>
        </w:rPr>
        <w:t xml:space="preserve"> </w:t>
      </w:r>
      <w:r>
        <w:t>compared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1"/>
        </w:rPr>
        <w:t>predictions</w:t>
      </w:r>
      <w:r>
        <w:rPr>
          <w:spacing w:val="2"/>
        </w:rPr>
        <w:t xml:space="preserve"> and</w:t>
      </w:r>
      <w:r>
        <w:rPr>
          <w:spacing w:val="5"/>
        </w:rPr>
        <w:t xml:space="preserve"> </w:t>
      </w:r>
      <w:r>
        <w:rPr>
          <w:spacing w:val="2"/>
        </w:rPr>
        <w:t>any</w:t>
      </w:r>
      <w:r>
        <w:rPr>
          <w:spacing w:val="1"/>
        </w:rPr>
        <w:t xml:space="preserve"> discrepancies</w:t>
      </w:r>
      <w:r>
        <w:rPr>
          <w:spacing w:val="2"/>
        </w:rPr>
        <w:t xml:space="preserve"> </w:t>
      </w:r>
      <w:r>
        <w:rPr>
          <w:spacing w:val="1"/>
        </w:rPr>
        <w:t>should</w:t>
      </w:r>
      <w:r>
        <w:rPr>
          <w:spacing w:val="4"/>
        </w:rPr>
        <w:t xml:space="preserve"> </w:t>
      </w:r>
      <w:r>
        <w:rPr>
          <w:spacing w:val="1"/>
        </w:rPr>
        <w:t>be</w:t>
      </w:r>
      <w:r>
        <w:rPr>
          <w:spacing w:val="5"/>
        </w:rPr>
        <w:t xml:space="preserve"> </w:t>
      </w:r>
      <w:r>
        <w:rPr>
          <w:spacing w:val="1"/>
        </w:rPr>
        <w:t>evaluated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determine</w:t>
      </w:r>
      <w:r>
        <w:rPr>
          <w:spacing w:val="106"/>
        </w:rPr>
        <w:t xml:space="preserve"> </w:t>
      </w:r>
      <w:r>
        <w:rPr>
          <w:spacing w:val="-1"/>
        </w:rPr>
        <w:t>if</w:t>
      </w:r>
      <w:r>
        <w:rPr>
          <w:spacing w:val="54"/>
        </w:rPr>
        <w:t xml:space="preserve"> </w:t>
      </w:r>
      <w:r>
        <w:rPr>
          <w:spacing w:val="1"/>
        </w:rPr>
        <w:t>the</w:t>
      </w:r>
      <w:r>
        <w:rPr>
          <w:spacing w:val="57"/>
        </w:rPr>
        <w:t xml:space="preserve"> </w:t>
      </w:r>
      <w:r>
        <w:rPr>
          <w:spacing w:val="1"/>
        </w:rPr>
        <w:t>predicted</w:t>
      </w:r>
      <w:r>
        <w:rPr>
          <w:spacing w:val="57"/>
        </w:rPr>
        <w:t xml:space="preserve"> </w:t>
      </w:r>
      <w:r>
        <w:rPr>
          <w:spacing w:val="1"/>
        </w:rPr>
        <w:t>failure</w:t>
      </w:r>
      <w:r>
        <w:rPr>
          <w:spacing w:val="57"/>
        </w:rPr>
        <w:t xml:space="preserve"> </w:t>
      </w:r>
      <w:r>
        <w:rPr>
          <w:spacing w:val="-1"/>
        </w:rPr>
        <w:t>modes</w:t>
      </w:r>
      <w:r>
        <w:rPr>
          <w:spacing w:val="54"/>
        </w:rPr>
        <w:t xml:space="preserve"> </w:t>
      </w:r>
      <w:r>
        <w:rPr>
          <w:spacing w:val="2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ultimate</w:t>
      </w:r>
      <w:r>
        <w:rPr>
          <w:spacing w:val="57"/>
        </w:rPr>
        <w:t xml:space="preserve"> </w:t>
      </w:r>
      <w:r>
        <w:rPr>
          <w:spacing w:val="1"/>
        </w:rPr>
        <w:t>capacity</w:t>
      </w:r>
      <w:r>
        <w:rPr>
          <w:spacing w:val="54"/>
        </w:rPr>
        <w:t xml:space="preserve"> </w:t>
      </w:r>
      <w:r>
        <w:rPr>
          <w:spacing w:val="1"/>
        </w:rPr>
        <w:t>should</w:t>
      </w:r>
      <w:r>
        <w:rPr>
          <w:spacing w:val="57"/>
        </w:rPr>
        <w:t xml:space="preserve"> </w:t>
      </w:r>
      <w:r>
        <w:rPr>
          <w:spacing w:val="1"/>
        </w:rPr>
        <w:t>be</w:t>
      </w:r>
      <w:r>
        <w:rPr>
          <w:spacing w:val="57"/>
        </w:rPr>
        <w:t xml:space="preserve"> </w:t>
      </w:r>
      <w:r>
        <w:rPr>
          <w:spacing w:val="1"/>
        </w:rPr>
        <w:t>revised</w:t>
      </w:r>
      <w:r>
        <w:rPr>
          <w:spacing w:val="57"/>
        </w:rPr>
        <w:t xml:space="preserve"> </w:t>
      </w:r>
      <w:r>
        <w:rPr>
          <w:spacing w:val="1"/>
        </w:rPr>
        <w:t>along</w:t>
      </w:r>
      <w:r>
        <w:rPr>
          <w:spacing w:val="57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57"/>
        </w:rPr>
        <w:t xml:space="preserve"> </w:t>
      </w:r>
      <w:r>
        <w:rPr>
          <w:spacing w:val="2"/>
        </w:rPr>
        <w:t>subsequent</w:t>
      </w:r>
      <w:r>
        <w:rPr>
          <w:spacing w:val="55"/>
        </w:rPr>
        <w:t xml:space="preserve"> </w:t>
      </w:r>
      <w:r>
        <w:rPr>
          <w:spacing w:val="1"/>
        </w:rPr>
        <w:t>load</w:t>
      </w:r>
      <w:r>
        <w:rPr>
          <w:spacing w:val="57"/>
        </w:rPr>
        <w:t xml:space="preserve"> </w:t>
      </w:r>
      <w:r>
        <w:rPr>
          <w:spacing w:val="1"/>
        </w:rPr>
        <w:t>cases.</w:t>
      </w:r>
      <w:r>
        <w:rPr>
          <w:spacing w:val="48"/>
          <w:w w:val="99"/>
        </w:rPr>
        <w:t xml:space="preserve"> </w:t>
      </w:r>
      <w:r>
        <w:rPr>
          <w:spacing w:val="-2"/>
        </w:rPr>
        <w:t>Especially,</w:t>
      </w:r>
      <w:r>
        <w:rPr>
          <w:spacing w:val="30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spacing w:val="1"/>
        </w:rPr>
        <w:t>linearity</w:t>
      </w:r>
      <w:r>
        <w:rPr>
          <w:spacing w:val="29"/>
        </w:rPr>
        <w:t xml:space="preserve"> </w:t>
      </w:r>
      <w:r>
        <w:rPr>
          <w:spacing w:val="1"/>
        </w:rPr>
        <w:t>of</w:t>
      </w:r>
      <w:r>
        <w:rPr>
          <w:spacing w:val="31"/>
        </w:rPr>
        <w:t xml:space="preserve"> </w:t>
      </w:r>
      <w:r>
        <w:rPr>
          <w:spacing w:val="1"/>
        </w:rPr>
        <w:t>the</w:t>
      </w:r>
      <w:r>
        <w:rPr>
          <w:spacing w:val="33"/>
        </w:rPr>
        <w:t xml:space="preserve"> </w:t>
      </w:r>
      <w:r>
        <w:rPr>
          <w:spacing w:val="2"/>
        </w:rPr>
        <w:t>structure</w:t>
      </w:r>
      <w:r>
        <w:rPr>
          <w:spacing w:val="32"/>
        </w:rPr>
        <w:t xml:space="preserve"> </w:t>
      </w:r>
      <w:r>
        <w:rPr>
          <w:spacing w:val="2"/>
        </w:rPr>
        <w:t>and</w:t>
      </w:r>
      <w:r>
        <w:rPr>
          <w:spacing w:val="33"/>
        </w:rPr>
        <w:t xml:space="preserve"> </w:t>
      </w:r>
      <w:r>
        <w:rPr>
          <w:spacing w:val="1"/>
        </w:rPr>
        <w:t>the</w:t>
      </w:r>
      <w:r>
        <w:rPr>
          <w:spacing w:val="32"/>
        </w:rPr>
        <w:t xml:space="preserve"> </w:t>
      </w:r>
      <w:r>
        <w:t>critical</w:t>
      </w:r>
      <w:r>
        <w:rPr>
          <w:spacing w:val="28"/>
        </w:rPr>
        <w:t xml:space="preserve"> </w:t>
      </w:r>
      <w:r>
        <w:t>elements</w:t>
      </w:r>
      <w:r>
        <w:rPr>
          <w:spacing w:val="29"/>
        </w:rPr>
        <w:t xml:space="preserve"> </w:t>
      </w:r>
      <w:r>
        <w:rPr>
          <w:spacing w:val="1"/>
        </w:rPr>
        <w:t>should</w:t>
      </w:r>
      <w:r>
        <w:rPr>
          <w:spacing w:val="33"/>
        </w:rPr>
        <w:t xml:space="preserve"> </w:t>
      </w:r>
      <w:r>
        <w:rPr>
          <w:spacing w:val="1"/>
        </w:rPr>
        <w:t>be</w:t>
      </w:r>
      <w:r>
        <w:rPr>
          <w:spacing w:val="32"/>
        </w:rPr>
        <w:t xml:space="preserve"> </w:t>
      </w:r>
      <w:r>
        <w:rPr>
          <w:spacing w:val="1"/>
        </w:rPr>
        <w:t>continuously</w:t>
      </w:r>
      <w:r>
        <w:rPr>
          <w:spacing w:val="30"/>
        </w:rPr>
        <w:t xml:space="preserve"> </w:t>
      </w:r>
      <w:r>
        <w:t>monitored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identify</w:t>
      </w:r>
      <w:r>
        <w:rPr>
          <w:spacing w:val="66"/>
        </w:rPr>
        <w:t xml:space="preserve"> </w:t>
      </w:r>
      <w:r>
        <w:rPr>
          <w:spacing w:val="-1"/>
        </w:rPr>
        <w:t>members</w:t>
      </w:r>
      <w:r>
        <w:t xml:space="preserve"> </w:t>
      </w:r>
      <w:r>
        <w:rPr>
          <w:spacing w:val="1"/>
        </w:rPr>
        <w:t>that</w:t>
      </w:r>
      <w:r>
        <w:rPr>
          <w:spacing w:val="3"/>
        </w:rPr>
        <w:t xml:space="preserve"> </w:t>
      </w:r>
      <w:r>
        <w:rPr>
          <w:spacing w:val="-3"/>
        </w:rPr>
        <w:t>may</w:t>
      </w:r>
      <w:r>
        <w:rPr>
          <w:spacing w:val="1"/>
        </w:rPr>
        <w:t xml:space="preserve"> </w:t>
      </w:r>
      <w:r>
        <w:rPr>
          <w:spacing w:val="2"/>
        </w:rPr>
        <w:t>approach</w:t>
      </w:r>
      <w:r>
        <w:rPr>
          <w:spacing w:val="3"/>
        </w:rPr>
        <w:t xml:space="preserve"> </w:t>
      </w:r>
      <w:r>
        <w:rPr>
          <w:spacing w:val="1"/>
        </w:rPr>
        <w:t>cracking</w:t>
      </w:r>
      <w:r>
        <w:rPr>
          <w:spacing w:val="4"/>
        </w:rPr>
        <w:t xml:space="preserve"> </w:t>
      </w:r>
      <w:r>
        <w:rPr>
          <w:spacing w:val="1"/>
        </w:rPr>
        <w:t>or</w:t>
      </w:r>
      <w:r>
        <w:rPr>
          <w:spacing w:val="6"/>
        </w:rPr>
        <w:t xml:space="preserve"> </w:t>
      </w:r>
      <w:r>
        <w:t>yielding.</w:t>
      </w:r>
    </w:p>
    <w:p w:rsidR="009B029B" w:rsidRDefault="007169F9">
      <w:pPr>
        <w:pStyle w:val="Heading4"/>
        <w:jc w:val="both"/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Updating/Calibration</w:t>
      </w:r>
    </w:p>
    <w:p w:rsidR="009B029B" w:rsidRDefault="007169F9">
      <w:pPr>
        <w:pStyle w:val="BodyText"/>
        <w:spacing w:before="166" w:line="298" w:lineRule="auto"/>
        <w:ind w:right="101"/>
        <w:jc w:val="both"/>
      </w:pPr>
      <w:r>
        <w:rPr>
          <w:spacing w:val="-3"/>
        </w:rPr>
        <w:t>Modify,</w:t>
      </w:r>
      <w:r>
        <w:rPr>
          <w:spacing w:val="12"/>
        </w:rPr>
        <w:t xml:space="preserve"> </w:t>
      </w:r>
      <w:r>
        <w:t>validate</w:t>
      </w:r>
      <w:r>
        <w:rPr>
          <w:spacing w:val="13"/>
        </w:rPr>
        <w:t xml:space="preserve"> </w:t>
      </w:r>
      <w:r>
        <w:rPr>
          <w:spacing w:val="2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finalize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2"/>
        </w:rPr>
        <w:t>a-priori</w:t>
      </w:r>
      <w:r>
        <w:rPr>
          <w:spacing w:val="10"/>
        </w:rPr>
        <w:t xml:space="preserve"> </w:t>
      </w:r>
      <w:r>
        <w:rPr>
          <w:spacing w:val="3"/>
        </w:rPr>
        <w:t>FE</w:t>
      </w:r>
      <w:r>
        <w:rPr>
          <w:spacing w:val="5"/>
        </w:rPr>
        <w:t xml:space="preserve"> </w:t>
      </w:r>
      <w:r>
        <w:rPr>
          <w:spacing w:val="-1"/>
        </w:rPr>
        <w:t>model</w:t>
      </w:r>
      <w:r>
        <w:rPr>
          <w:spacing w:val="9"/>
        </w:rPr>
        <w:t xml:space="preserve"> </w:t>
      </w:r>
      <w:del w:id="114" w:author="John Braley" w:date="2018-09-28T15:09:00Z">
        <w:r w:rsidDel="00601DAE">
          <w:rPr>
            <w:spacing w:val="2"/>
          </w:rPr>
          <w:delText>before</w:delText>
        </w:r>
        <w:r w:rsidDel="00601DAE">
          <w:rPr>
            <w:spacing w:val="14"/>
          </w:rPr>
          <w:delText xml:space="preserve"> </w:delText>
        </w:r>
      </w:del>
      <w:ins w:id="115" w:author="John Braley" w:date="2018-09-28T15:09:00Z">
        <w:r w:rsidR="00601DAE">
          <w:rPr>
            <w:spacing w:val="2"/>
          </w:rPr>
          <w:t>by</w:t>
        </w:r>
        <w:r w:rsidR="00601DAE">
          <w:rPr>
            <w:spacing w:val="14"/>
          </w:rPr>
          <w:t xml:space="preserve"> </w:t>
        </w:r>
      </w:ins>
      <w:r>
        <w:rPr>
          <w:spacing w:val="1"/>
        </w:rPr>
        <w:t>calibrating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14"/>
        </w:rPr>
        <w:t xml:space="preserve"> </w:t>
      </w:r>
      <w:r>
        <w:rPr>
          <w:spacing w:val="1"/>
        </w:rPr>
        <w:t>selected</w:t>
      </w:r>
      <w:r>
        <w:rPr>
          <w:spacing w:val="13"/>
        </w:rPr>
        <w:t xml:space="preserve"> </w:t>
      </w:r>
      <w:r>
        <w:rPr>
          <w:spacing w:val="1"/>
        </w:rPr>
        <w:t>data</w:t>
      </w:r>
      <w:r>
        <w:rPr>
          <w:spacing w:val="13"/>
        </w:rPr>
        <w:t xml:space="preserve"> </w:t>
      </w:r>
      <w:r>
        <w:rPr>
          <w:spacing w:val="1"/>
        </w:rPr>
        <w:t>sets</w:t>
      </w:r>
      <w:r>
        <w:rPr>
          <w:spacing w:val="11"/>
        </w:rPr>
        <w:t xml:space="preserve"> </w:t>
      </w:r>
      <w:r>
        <w:rPr>
          <w:spacing w:val="2"/>
        </w:rPr>
        <w:t>from</w:t>
      </w:r>
      <w:r>
        <w:t xml:space="preserve"> </w:t>
      </w:r>
      <w:r>
        <w:rPr>
          <w:spacing w:val="1"/>
        </w:rPr>
        <w:t>the</w:t>
      </w:r>
      <w:r>
        <w:rPr>
          <w:spacing w:val="62"/>
        </w:rPr>
        <w:t xml:space="preserve"> </w:t>
      </w:r>
      <w:r>
        <w:rPr>
          <w:spacing w:val="2"/>
        </w:rPr>
        <w:t>operational</w:t>
      </w:r>
      <w:r>
        <w:rPr>
          <w:spacing w:val="-1"/>
        </w:rPr>
        <w:t xml:space="preserve"> </w:t>
      </w:r>
      <w:r>
        <w:t>monitoring</w:t>
      </w:r>
      <w:r>
        <w:rPr>
          <w:spacing w:val="4"/>
        </w:rPr>
        <w:t xml:space="preserve"> </w:t>
      </w:r>
      <w:r>
        <w:rPr>
          <w:spacing w:val="2"/>
        </w:rPr>
        <w:t>and</w:t>
      </w:r>
      <w:r>
        <w:rPr>
          <w:spacing w:val="5"/>
        </w:rPr>
        <w:t xml:space="preserve"> </w:t>
      </w:r>
      <w:r>
        <w:rPr>
          <w:spacing w:val="1"/>
        </w:rPr>
        <w:t>load</w:t>
      </w:r>
      <w:r>
        <w:rPr>
          <w:spacing w:val="4"/>
        </w:rPr>
        <w:t xml:space="preserve"> </w:t>
      </w:r>
      <w:r>
        <w:rPr>
          <w:spacing w:val="1"/>
        </w:rPr>
        <w:t>test.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 issue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making</w:t>
      </w:r>
      <w:r>
        <w:rPr>
          <w:spacing w:val="4"/>
        </w:rPr>
        <w:t xml:space="preserve"> </w:t>
      </w:r>
      <w:r>
        <w:rPr>
          <w:spacing w:val="2"/>
        </w:rPr>
        <w:t>sure</w:t>
      </w:r>
      <w:r>
        <w:rPr>
          <w:spacing w:val="5"/>
        </w:rPr>
        <w:t xml:space="preserve"> </w:t>
      </w:r>
      <w:r>
        <w:rPr>
          <w:spacing w:val="1"/>
        </w:rPr>
        <w:t>that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model is</w:t>
      </w:r>
      <w:r>
        <w:rPr>
          <w:spacing w:val="2"/>
        </w:rPr>
        <w:t xml:space="preserve"> </w:t>
      </w:r>
      <w:r>
        <w:t>complete</w:t>
      </w:r>
      <w:del w:id="116" w:author="John Braley" w:date="2018-09-28T15:09:00Z">
        <w:r w:rsidDel="00601DAE">
          <w:delText>,</w:delText>
        </w:r>
      </w:del>
      <w:r>
        <w:rPr>
          <w:spacing w:val="3"/>
        </w:rPr>
        <w:t xml:space="preserve"> </w:t>
      </w:r>
      <w:ins w:id="117" w:author="John Braley" w:date="2018-09-28T15:09:00Z">
        <w:r w:rsidR="00601DAE">
          <w:rPr>
            <w:spacing w:val="3"/>
          </w:rPr>
          <w:t>(</w:t>
        </w:r>
      </w:ins>
      <w:r>
        <w:t>i.e.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model</w:t>
      </w:r>
      <w:r>
        <w:t xml:space="preserve"> </w:t>
      </w:r>
      <w:r>
        <w:rPr>
          <w:spacing w:val="1"/>
        </w:rPr>
        <w:t>can</w:t>
      </w:r>
      <w:r>
        <w:rPr>
          <w:spacing w:val="58"/>
        </w:rPr>
        <w:t xml:space="preserve"> </w:t>
      </w:r>
      <w:r>
        <w:rPr>
          <w:spacing w:val="-2"/>
        </w:rPr>
        <w:t>explicitly</w:t>
      </w:r>
      <w:r>
        <w:rPr>
          <w:spacing w:val="6"/>
        </w:rPr>
        <w:t xml:space="preserve"> </w:t>
      </w:r>
      <w:r>
        <w:rPr>
          <w:spacing w:val="-1"/>
        </w:rPr>
        <w:t>simulate</w:t>
      </w:r>
      <w:r>
        <w:rPr>
          <w:spacing w:val="10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t>critical</w:t>
      </w:r>
      <w:r>
        <w:rPr>
          <w:spacing w:val="5"/>
        </w:rPr>
        <w:t xml:space="preserve"> </w:t>
      </w:r>
      <w:r>
        <w:rPr>
          <w:spacing w:val="1"/>
        </w:rPr>
        <w:t>loading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>
          <w:spacing w:val="9"/>
        </w:rPr>
        <w:t xml:space="preserve"> </w:t>
      </w:r>
      <w:r>
        <w:rPr>
          <w:spacing w:val="2"/>
        </w:rPr>
        <w:t>response</w:t>
      </w:r>
      <w:r>
        <w:rPr>
          <w:spacing w:val="10"/>
        </w:rPr>
        <w:t xml:space="preserve"> </w:t>
      </w:r>
      <w:r>
        <w:rPr>
          <w:spacing w:val="-1"/>
        </w:rPr>
        <w:t>mechanisms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9"/>
        </w:rPr>
        <w:t xml:space="preserve"> </w:t>
      </w:r>
      <w:r>
        <w:t>especially</w:t>
      </w:r>
      <w:r>
        <w:rPr>
          <w:spacing w:val="7"/>
        </w:rPr>
        <w:t xml:space="preserve"> </w:t>
      </w:r>
      <w:r>
        <w:rPr>
          <w:spacing w:val="1"/>
        </w:rPr>
        <w:t>the</w:t>
      </w:r>
      <w:r>
        <w:rPr>
          <w:spacing w:val="10"/>
        </w:rPr>
        <w:t xml:space="preserve"> </w:t>
      </w:r>
      <w:r>
        <w:t>measured</w:t>
      </w:r>
      <w:r>
        <w:rPr>
          <w:spacing w:val="9"/>
        </w:rPr>
        <w:t xml:space="preserve"> </w:t>
      </w:r>
      <w:r>
        <w:rPr>
          <w:spacing w:val="-1"/>
        </w:rPr>
        <w:t>kinematics</w:t>
      </w:r>
      <w:r>
        <w:rPr>
          <w:spacing w:val="7"/>
        </w:rPr>
        <w:t xml:space="preserve"> </w:t>
      </w:r>
      <w:r>
        <w:rPr>
          <w:spacing w:val="1"/>
        </w:rPr>
        <w:t>at</w:t>
      </w:r>
      <w:r>
        <w:rPr>
          <w:spacing w:val="72"/>
          <w:w w:val="99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supports</w:t>
      </w:r>
      <w:r>
        <w:rPr>
          <w:spacing w:val="19"/>
        </w:rPr>
        <w:t xml:space="preserve"> </w:t>
      </w:r>
      <w:r>
        <w:rPr>
          <w:spacing w:val="2"/>
        </w:rPr>
        <w:t>and</w:t>
      </w:r>
      <w:r>
        <w:rPr>
          <w:spacing w:val="21"/>
        </w:rPr>
        <w:t xml:space="preserve"> </w:t>
      </w:r>
      <w:r>
        <w:rPr>
          <w:spacing w:val="2"/>
        </w:rPr>
        <w:t>boundaries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bridge</w:t>
      </w:r>
      <w:ins w:id="118" w:author="John Braley" w:date="2018-09-28T15:09:00Z">
        <w:r w:rsidR="00601DAE">
          <w:rPr>
            <w:spacing w:val="2"/>
          </w:rPr>
          <w:t>)</w:t>
        </w:r>
      </w:ins>
      <w:r>
        <w:rPr>
          <w:spacing w:val="2"/>
        </w:rPr>
        <w:t>.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1"/>
        </w:rPr>
        <w:t xml:space="preserve"> </w:t>
      </w:r>
      <w:r>
        <w:rPr>
          <w:spacing w:val="2"/>
        </w:rPr>
        <w:t>bridge</w:t>
      </w:r>
      <w:r>
        <w:rPr>
          <w:spacing w:val="22"/>
        </w:rPr>
        <w:t xml:space="preserve"> </w:t>
      </w:r>
      <w:r>
        <w:rPr>
          <w:spacing w:val="-1"/>
        </w:rPr>
        <w:t>dynamic</w:t>
      </w:r>
      <w:r>
        <w:rPr>
          <w:spacing w:val="18"/>
        </w:rPr>
        <w:t xml:space="preserve"> </w:t>
      </w:r>
      <w:r>
        <w:rPr>
          <w:spacing w:val="1"/>
        </w:rPr>
        <w:t>characteristics</w:t>
      </w:r>
      <w:ins w:id="119" w:author="John Braley" w:date="2018-09-28T15:10:00Z">
        <w:r w:rsidR="00601DAE">
          <w:rPr>
            <w:spacing w:val="1"/>
          </w:rPr>
          <w:t>,</w:t>
        </w:r>
      </w:ins>
      <w:r>
        <w:rPr>
          <w:spacing w:val="19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rPr>
          <w:spacing w:val="1"/>
        </w:rPr>
        <w:t>as</w:t>
      </w:r>
      <w:r>
        <w:rPr>
          <w:spacing w:val="19"/>
        </w:rPr>
        <w:t xml:space="preserve"> </w:t>
      </w:r>
      <w:r>
        <w:rPr>
          <w:spacing w:val="2"/>
        </w:rPr>
        <w:t>frequencies</w:t>
      </w:r>
      <w:r>
        <w:rPr>
          <w:spacing w:val="18"/>
        </w:rPr>
        <w:t xml:space="preserve"> </w:t>
      </w:r>
      <w:r>
        <w:rPr>
          <w:spacing w:val="2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mode</w:t>
      </w:r>
      <w:r>
        <w:rPr>
          <w:spacing w:val="46"/>
        </w:rPr>
        <w:t xml:space="preserve"> </w:t>
      </w:r>
      <w:r>
        <w:rPr>
          <w:spacing w:val="2"/>
        </w:rPr>
        <w:t>shapes</w:t>
      </w:r>
      <w:r>
        <w:rPr>
          <w:spacing w:val="5"/>
        </w:rPr>
        <w:t xml:space="preserve"> </w:t>
      </w:r>
      <w:r>
        <w:rPr>
          <w:spacing w:val="1"/>
        </w:rPr>
        <w:t>that</w:t>
      </w:r>
      <w:r>
        <w:rPr>
          <w:spacing w:val="6"/>
        </w:rPr>
        <w:t xml:space="preserve"> </w:t>
      </w:r>
      <w:r>
        <w:rPr>
          <w:spacing w:val="-3"/>
        </w:rPr>
        <w:t>may</w:t>
      </w:r>
      <w:r>
        <w:rPr>
          <w:spacing w:val="5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t>extracted</w:t>
      </w:r>
      <w:r>
        <w:rPr>
          <w:spacing w:val="8"/>
        </w:rPr>
        <w:t xml:space="preserve"> </w:t>
      </w:r>
      <w:r>
        <w:rPr>
          <w:spacing w:val="2"/>
        </w:rPr>
        <w:t>from</w:t>
      </w:r>
      <w:r>
        <w:rPr>
          <w:spacing w:val="-4"/>
        </w:rPr>
        <w:t xml:space="preserve"> </w:t>
      </w:r>
      <w:r>
        <w:rPr>
          <w:spacing w:val="2"/>
        </w:rPr>
        <w:t>operating</w:t>
      </w:r>
      <w:r>
        <w:rPr>
          <w:spacing w:val="8"/>
        </w:rPr>
        <w:t xml:space="preserve"> </w:t>
      </w:r>
      <w:r>
        <w:rPr>
          <w:spacing w:val="2"/>
        </w:rPr>
        <w:t>responses</w:t>
      </w:r>
      <w:r>
        <w:rPr>
          <w:spacing w:val="2"/>
        </w:rPr>
        <w:t>,</w:t>
      </w:r>
      <w:r>
        <w:rPr>
          <w:spacing w:val="6"/>
        </w:rPr>
        <w:t xml:space="preserve"> </w:t>
      </w:r>
      <w:r>
        <w:t>displacements,</w:t>
      </w:r>
      <w:r>
        <w:rPr>
          <w:spacing w:val="6"/>
        </w:rPr>
        <w:t xml:space="preserve"> </w:t>
      </w:r>
      <w:r>
        <w:rPr>
          <w:spacing w:val="-1"/>
        </w:rPr>
        <w:t>tilts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1"/>
        </w:rPr>
        <w:t>strains</w:t>
      </w:r>
      <w:r>
        <w:rPr>
          <w:spacing w:val="5"/>
        </w:rPr>
        <w:t xml:space="preserve"> </w:t>
      </w:r>
      <w:del w:id="120" w:author="John Braley" w:date="2018-09-28T15:11:00Z">
        <w:r w:rsidDel="00601DAE">
          <w:rPr>
            <w:spacing w:val="2"/>
          </w:rPr>
          <w:delText>under</w:delText>
        </w:r>
        <w:r w:rsidDel="00601DAE">
          <w:rPr>
            <w:spacing w:val="10"/>
          </w:rPr>
          <w:delText xml:space="preserve"> </w:delText>
        </w:r>
        <w:r w:rsidDel="00601DAE">
          <w:delText>known-measured</w:delText>
        </w:r>
        <w:r w:rsidDel="00601DAE">
          <w:rPr>
            <w:spacing w:val="52"/>
          </w:rPr>
          <w:delText xml:space="preserve"> </w:delText>
        </w:r>
        <w:r w:rsidDel="00601DAE">
          <w:rPr>
            <w:spacing w:val="1"/>
          </w:rPr>
          <w:delText>tire</w:delText>
        </w:r>
        <w:r w:rsidDel="00601DAE">
          <w:rPr>
            <w:spacing w:val="15"/>
          </w:rPr>
          <w:delText xml:space="preserve"> </w:delText>
        </w:r>
        <w:r w:rsidDel="00601DAE">
          <w:rPr>
            <w:spacing w:val="1"/>
          </w:rPr>
          <w:delText>loads</w:delText>
        </w:r>
        <w:r w:rsidDel="00601DAE">
          <w:rPr>
            <w:spacing w:val="12"/>
          </w:rPr>
          <w:delText xml:space="preserve"> </w:delText>
        </w:r>
        <w:r w:rsidDel="00601DAE">
          <w:rPr>
            <w:spacing w:val="2"/>
          </w:rPr>
          <w:delText>and</w:delText>
        </w:r>
        <w:r w:rsidDel="00601DAE">
          <w:rPr>
            <w:spacing w:val="15"/>
          </w:rPr>
          <w:delText xml:space="preserve"> </w:delText>
        </w:r>
        <w:r w:rsidDel="00601DAE">
          <w:rPr>
            <w:spacing w:val="1"/>
          </w:rPr>
          <w:delText>at</w:delText>
        </w:r>
        <w:r w:rsidDel="00601DAE">
          <w:rPr>
            <w:spacing w:val="14"/>
          </w:rPr>
          <w:delText xml:space="preserve"> </w:delText>
        </w:r>
        <w:r w:rsidDel="00601DAE">
          <w:rPr>
            <w:spacing w:val="1"/>
          </w:rPr>
          <w:delText>different</w:delText>
        </w:r>
        <w:r w:rsidDel="00601DAE">
          <w:rPr>
            <w:spacing w:val="13"/>
          </w:rPr>
          <w:delText xml:space="preserve"> </w:delText>
        </w:r>
        <w:r w:rsidDel="00601DAE">
          <w:rPr>
            <w:spacing w:val="1"/>
          </w:rPr>
          <w:delText>positions</w:delText>
        </w:r>
        <w:r w:rsidDel="00601DAE">
          <w:rPr>
            <w:spacing w:val="12"/>
          </w:rPr>
          <w:delText xml:space="preserve"> </w:delText>
        </w:r>
      </w:del>
      <w:r>
        <w:rPr>
          <w:spacing w:val="-6"/>
        </w:rPr>
        <w:t>will</w:t>
      </w:r>
      <w:r>
        <w:rPr>
          <w:spacing w:val="11"/>
        </w:rPr>
        <w:t xml:space="preserve"> </w:t>
      </w:r>
      <w:r>
        <w:rPr>
          <w:spacing w:val="1"/>
        </w:rPr>
        <w:t>constitute</w:t>
      </w:r>
      <w:r>
        <w:rPr>
          <w:spacing w:val="15"/>
        </w:rPr>
        <w:t xml:space="preserve"> </w:t>
      </w:r>
      <w:del w:id="121" w:author="John Braley" w:date="2018-09-28T15:10:00Z">
        <w:r w:rsidDel="00601DAE">
          <w:rPr>
            <w:spacing w:val="1"/>
          </w:rPr>
          <w:delText>various</w:delText>
        </w:r>
        <w:r w:rsidDel="00601DAE">
          <w:rPr>
            <w:spacing w:val="12"/>
          </w:rPr>
          <w:delText xml:space="preserve"> </w:delText>
        </w:r>
      </w:del>
      <w:ins w:id="122" w:author="John Braley" w:date="2018-09-28T15:10:00Z">
        <w:r w:rsidR="00601DAE">
          <w:rPr>
            <w:spacing w:val="1"/>
          </w:rPr>
          <w:t>possible</w:t>
        </w:r>
        <w:r w:rsidR="00601DAE">
          <w:rPr>
            <w:spacing w:val="12"/>
          </w:rPr>
          <w:t xml:space="preserve"> </w:t>
        </w:r>
      </w:ins>
      <w:r>
        <w:rPr>
          <w:spacing w:val="1"/>
        </w:rPr>
        <w:t>data</w:t>
      </w:r>
      <w:r>
        <w:rPr>
          <w:spacing w:val="15"/>
        </w:rPr>
        <w:t xml:space="preserve"> </w:t>
      </w:r>
      <w:r>
        <w:rPr>
          <w:spacing w:val="1"/>
        </w:rPr>
        <w:t>sets</w:t>
      </w:r>
      <w:r>
        <w:rPr>
          <w:spacing w:val="13"/>
        </w:rPr>
        <w:t xml:space="preserve"> </w:t>
      </w:r>
      <w:del w:id="123" w:author="John Braley" w:date="2018-09-28T15:10:00Z">
        <w:r w:rsidDel="00601DAE">
          <w:delText>to</w:delText>
        </w:r>
        <w:r w:rsidDel="00601DAE">
          <w:rPr>
            <w:spacing w:val="15"/>
          </w:rPr>
          <w:delText xml:space="preserve"> </w:delText>
        </w:r>
      </w:del>
      <w:ins w:id="124" w:author="John Braley" w:date="2018-09-28T15:10:00Z">
        <w:r w:rsidR="00601DAE">
          <w:t>that are used to</w:t>
        </w:r>
        <w:r w:rsidR="00601DAE">
          <w:rPr>
            <w:spacing w:val="15"/>
          </w:rPr>
          <w:t xml:space="preserve"> </w:t>
        </w:r>
      </w:ins>
      <w:r>
        <w:rPr>
          <w:spacing w:val="1"/>
        </w:rPr>
        <w:t>calibrate</w:t>
      </w:r>
      <w:r>
        <w:rPr>
          <w:spacing w:val="15"/>
        </w:rPr>
        <w:t xml:space="preserve"> </w:t>
      </w:r>
      <w:r>
        <w:rPr>
          <w:spacing w:val="2"/>
        </w:rPr>
        <w:t>and</w:t>
      </w:r>
      <w:r>
        <w:rPr>
          <w:spacing w:val="16"/>
        </w:rPr>
        <w:t xml:space="preserve"> </w:t>
      </w:r>
      <w:r>
        <w:rPr>
          <w:spacing w:val="1"/>
        </w:rPr>
        <w:t>then</w:t>
      </w:r>
      <w:r>
        <w:rPr>
          <w:spacing w:val="15"/>
        </w:rPr>
        <w:t xml:space="preserve"> </w:t>
      </w:r>
      <w:r>
        <w:t>validate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FE</w:t>
      </w:r>
      <w:r>
        <w:rPr>
          <w:spacing w:val="8"/>
        </w:rPr>
        <w:t xml:space="preserve"> </w:t>
      </w:r>
      <w:r>
        <w:rPr>
          <w:spacing w:val="-1"/>
        </w:rPr>
        <w:t>model.</w:t>
      </w:r>
      <w:r>
        <w:rPr>
          <w:spacing w:val="76"/>
          <w:w w:val="99"/>
        </w:rPr>
        <w:t xml:space="preserve"> </w:t>
      </w:r>
      <w:ins w:id="125" w:author="John Braley" w:date="2018-09-28T15:12:00Z">
        <w:r w:rsidR="00601DAE">
          <w:rPr>
            <w:spacing w:val="76"/>
            <w:w w:val="99"/>
          </w:rPr>
          <w:t xml:space="preserve">Due to the large </w:t>
        </w:r>
      </w:ins>
      <w:del w:id="126" w:author="John Braley" w:date="2018-09-28T15:12:00Z">
        <w:r w:rsidDel="00601DAE">
          <w:rPr>
            <w:spacing w:val="3"/>
          </w:rPr>
          <w:delText>There</w:delText>
        </w:r>
        <w:r w:rsidDel="00601DAE">
          <w:rPr>
            <w:spacing w:val="50"/>
          </w:rPr>
          <w:delText xml:space="preserve"> </w:delText>
        </w:r>
        <w:r w:rsidDel="00601DAE">
          <w:rPr>
            <w:spacing w:val="-6"/>
          </w:rPr>
          <w:delText>will</w:delText>
        </w:r>
        <w:r w:rsidDel="00601DAE">
          <w:rPr>
            <w:spacing w:val="45"/>
          </w:rPr>
          <w:delText xml:space="preserve"> </w:delText>
        </w:r>
        <w:r w:rsidDel="00601DAE">
          <w:rPr>
            <w:spacing w:val="-3"/>
          </w:rPr>
          <w:delText>always</w:delText>
        </w:r>
        <w:r w:rsidDel="00601DAE">
          <w:rPr>
            <w:spacing w:val="47"/>
          </w:rPr>
          <w:delText xml:space="preserve"> </w:delText>
        </w:r>
        <w:r w:rsidDel="00601DAE">
          <w:rPr>
            <w:spacing w:val="1"/>
          </w:rPr>
          <w:delText>be</w:delText>
        </w:r>
        <w:r w:rsidDel="00601DAE">
          <w:rPr>
            <w:spacing w:val="50"/>
          </w:rPr>
          <w:delText xml:space="preserve"> </w:delText>
        </w:r>
        <w:r w:rsidDel="00601DAE">
          <w:delText>a</w:delText>
        </w:r>
        <w:r w:rsidDel="00601DAE">
          <w:rPr>
            <w:spacing w:val="50"/>
          </w:rPr>
          <w:delText xml:space="preserve"> </w:delText>
        </w:r>
        <w:r w:rsidDel="00601DAE">
          <w:rPr>
            <w:spacing w:val="2"/>
          </w:rPr>
          <w:delText>larger</w:delText>
        </w:r>
        <w:r w:rsidDel="00601DAE">
          <w:rPr>
            <w:spacing w:val="52"/>
          </w:rPr>
          <w:delText xml:space="preserve"> </w:delText>
        </w:r>
      </w:del>
      <w:r>
        <w:t>number</w:t>
      </w:r>
      <w:r>
        <w:rPr>
          <w:spacing w:val="52"/>
        </w:rPr>
        <w:t xml:space="preserve"> </w:t>
      </w:r>
      <w:r>
        <w:rPr>
          <w:spacing w:val="1"/>
        </w:rPr>
        <w:t>of</w:t>
      </w:r>
      <w:r>
        <w:rPr>
          <w:spacing w:val="48"/>
        </w:rPr>
        <w:t xml:space="preserve"> </w:t>
      </w:r>
      <w:r>
        <w:rPr>
          <w:spacing w:val="1"/>
        </w:rPr>
        <w:t>parameters</w:t>
      </w:r>
      <w:r>
        <w:rPr>
          <w:spacing w:val="4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1"/>
        </w:rPr>
        <w:t>calibrate</w:t>
      </w:r>
      <w:r>
        <w:rPr>
          <w:spacing w:val="50"/>
        </w:rPr>
        <w:t xml:space="preserve"> </w:t>
      </w:r>
      <w:r>
        <w:t>(material</w:t>
      </w:r>
      <w:r>
        <w:rPr>
          <w:spacing w:val="45"/>
        </w:rPr>
        <w:t xml:space="preserve"> </w:t>
      </w:r>
      <w:r>
        <w:rPr>
          <w:spacing w:val="2"/>
        </w:rPr>
        <w:t>properties</w:t>
      </w:r>
      <w:r>
        <w:rPr>
          <w:spacing w:val="47"/>
        </w:rPr>
        <w:t xml:space="preserve"> </w:t>
      </w:r>
      <w:r>
        <w:rPr>
          <w:spacing w:val="2"/>
        </w:rPr>
        <w:t>and</w:t>
      </w:r>
      <w:r>
        <w:rPr>
          <w:spacing w:val="50"/>
        </w:rPr>
        <w:t xml:space="preserve"> </w:t>
      </w:r>
      <w:r>
        <w:t>dimensions</w:t>
      </w:r>
      <w:r>
        <w:rPr>
          <w:spacing w:val="47"/>
        </w:rPr>
        <w:t xml:space="preserve"> </w:t>
      </w:r>
      <w:r>
        <w:rPr>
          <w:spacing w:val="1"/>
        </w:rPr>
        <w:t>of</w:t>
      </w:r>
      <w:r>
        <w:rPr>
          <w:spacing w:val="48"/>
        </w:rPr>
        <w:t xml:space="preserve"> </w:t>
      </w:r>
      <w:r>
        <w:t>all</w:t>
      </w:r>
      <w:r>
        <w:rPr>
          <w:spacing w:val="76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rPr>
          <w:spacing w:val="1"/>
        </w:rPr>
        <w:t>as</w:t>
      </w:r>
      <w:r>
        <w:rPr>
          <w:spacing w:val="13"/>
        </w:rPr>
        <w:t xml:space="preserve"> </w:t>
      </w:r>
      <w:r>
        <w:rPr>
          <w:spacing w:val="-4"/>
        </w:rPr>
        <w:t>well</w:t>
      </w:r>
      <w:r>
        <w:rPr>
          <w:spacing w:val="12"/>
        </w:rPr>
        <w:t xml:space="preserve"> </w:t>
      </w:r>
      <w:r>
        <w:rPr>
          <w:spacing w:val="1"/>
        </w:rPr>
        <w:t>as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joint,</w:t>
      </w:r>
      <w:r>
        <w:rPr>
          <w:spacing w:val="15"/>
        </w:rPr>
        <w:t xml:space="preserve"> </w:t>
      </w:r>
      <w:r>
        <w:rPr>
          <w:spacing w:val="2"/>
        </w:rPr>
        <w:t>bearing,</w:t>
      </w:r>
      <w:r>
        <w:rPr>
          <w:spacing w:val="16"/>
        </w:rPr>
        <w:t xml:space="preserve"> </w:t>
      </w:r>
      <w:r>
        <w:rPr>
          <w:spacing w:val="1"/>
        </w:rPr>
        <w:t>connection</w:t>
      </w:r>
      <w:r>
        <w:rPr>
          <w:spacing w:val="16"/>
        </w:rPr>
        <w:t xml:space="preserve"> </w:t>
      </w:r>
      <w:r>
        <w:rPr>
          <w:spacing w:val="2"/>
        </w:rPr>
        <w:t>and</w:t>
      </w:r>
      <w:r>
        <w:rPr>
          <w:spacing w:val="17"/>
        </w:rPr>
        <w:t xml:space="preserve"> </w:t>
      </w:r>
      <w:r>
        <w:rPr>
          <w:spacing w:val="2"/>
        </w:rPr>
        <w:t>boundary</w:t>
      </w:r>
      <w:r>
        <w:rPr>
          <w:spacing w:val="13"/>
        </w:rPr>
        <w:t xml:space="preserve"> </w:t>
      </w:r>
      <w:r>
        <w:rPr>
          <w:spacing w:val="2"/>
        </w:rPr>
        <w:t>properties,</w:t>
      </w:r>
      <w:r>
        <w:rPr>
          <w:spacing w:val="15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rPr>
          <w:spacing w:val="1"/>
        </w:rPr>
        <w:t>those</w:t>
      </w:r>
      <w:r>
        <w:rPr>
          <w:spacing w:val="16"/>
        </w:rPr>
        <w:t xml:space="preserve"> </w:t>
      </w:r>
      <w:r>
        <w:rPr>
          <w:spacing w:val="1"/>
        </w:rPr>
        <w:t>at</w:t>
      </w:r>
      <w:r>
        <w:rPr>
          <w:spacing w:val="16"/>
        </w:rPr>
        <w:t xml:space="preserve"> </w:t>
      </w:r>
      <w:r>
        <w:rPr>
          <w:spacing w:val="1"/>
        </w:rPr>
        <w:t>foundations)</w:t>
      </w:r>
      <w:r>
        <w:rPr>
          <w:spacing w:val="18"/>
        </w:rPr>
        <w:t xml:space="preserve"> </w:t>
      </w:r>
      <w:del w:id="127" w:author="John Braley" w:date="2018-09-28T15:12:00Z">
        <w:r w:rsidDel="00601DAE">
          <w:rPr>
            <w:spacing w:val="1"/>
          </w:rPr>
          <w:delText>than</w:delText>
        </w:r>
        <w:r w:rsidDel="00601DAE">
          <w:rPr>
            <w:spacing w:val="85"/>
          </w:rPr>
          <w:delText xml:space="preserve"> </w:delText>
        </w:r>
        <w:r w:rsidDel="00601DAE">
          <w:rPr>
            <w:spacing w:val="1"/>
          </w:rPr>
          <w:delText>the</w:delText>
        </w:r>
        <w:r w:rsidDel="00601DAE">
          <w:rPr>
            <w:spacing w:val="29"/>
          </w:rPr>
          <w:delText xml:space="preserve"> </w:delText>
        </w:r>
        <w:r w:rsidDel="00601DAE">
          <w:delText>number</w:delText>
        </w:r>
        <w:r w:rsidDel="00601DAE">
          <w:rPr>
            <w:spacing w:val="32"/>
          </w:rPr>
          <w:delText xml:space="preserve"> </w:delText>
        </w:r>
        <w:r w:rsidDel="00601DAE">
          <w:rPr>
            <w:spacing w:val="1"/>
          </w:rPr>
          <w:delText>of</w:delText>
        </w:r>
        <w:r w:rsidDel="00601DAE">
          <w:rPr>
            <w:spacing w:val="29"/>
          </w:rPr>
          <w:delText xml:space="preserve"> </w:delText>
        </w:r>
        <w:r w:rsidDel="00601DAE">
          <w:delText>measurements</w:delText>
        </w:r>
      </w:del>
      <w:ins w:id="128" w:author="John Braley" w:date="2018-09-28T15:12:00Z">
        <w:r w:rsidR="00601DAE">
          <w:rPr>
            <w:spacing w:val="1"/>
          </w:rPr>
          <w:t>and the competing effect of some parameters</w:t>
        </w:r>
      </w:ins>
      <w:r>
        <w:t>,</w:t>
      </w:r>
      <w:r>
        <w:rPr>
          <w:spacing w:val="29"/>
        </w:rPr>
        <w:t xml:space="preserve"> </w:t>
      </w:r>
      <w:del w:id="129" w:author="John Braley" w:date="2018-09-28T15:13:00Z">
        <w:r w:rsidDel="00601DAE">
          <w:rPr>
            <w:spacing w:val="2"/>
          </w:rPr>
          <w:delText>therefore</w:delText>
        </w:r>
        <w:r w:rsidDel="00601DAE">
          <w:rPr>
            <w:spacing w:val="30"/>
          </w:rPr>
          <w:delText xml:space="preserve"> </w:delText>
        </w:r>
      </w:del>
      <w:r>
        <w:rPr>
          <w:spacing w:val="2"/>
        </w:rPr>
        <w:t>one</w:t>
      </w:r>
      <w:r>
        <w:rPr>
          <w:spacing w:val="30"/>
        </w:rPr>
        <w:t xml:space="preserve"> </w:t>
      </w:r>
      <w:r>
        <w:rPr>
          <w:spacing w:val="2"/>
        </w:rPr>
        <w:t>cannot</w:t>
      </w:r>
      <w:r>
        <w:rPr>
          <w:spacing w:val="29"/>
        </w:rPr>
        <w:t xml:space="preserve"> </w:t>
      </w:r>
      <w:r>
        <w:rPr>
          <w:spacing w:val="-1"/>
        </w:rPr>
        <w:t>expect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1"/>
        </w:rPr>
        <w:t>unique</w:t>
      </w:r>
      <w:r>
        <w:rPr>
          <w:spacing w:val="29"/>
        </w:rPr>
        <w:t xml:space="preserve"> </w:t>
      </w:r>
      <w:r>
        <w:rPr>
          <w:spacing w:val="1"/>
        </w:rPr>
        <w:t>calibrated</w:t>
      </w:r>
      <w:r>
        <w:rPr>
          <w:spacing w:val="30"/>
        </w:rPr>
        <w:t xml:space="preserve"> </w:t>
      </w:r>
      <w:r>
        <w:rPr>
          <w:spacing w:val="-1"/>
        </w:rPr>
        <w:t>model.</w:t>
      </w:r>
      <w:r>
        <w:rPr>
          <w:spacing w:val="29"/>
        </w:rPr>
        <w:t xml:space="preserve"> </w:t>
      </w:r>
      <w:r>
        <w:rPr>
          <w:spacing w:val="-5"/>
        </w:rPr>
        <w:t>However</w:t>
      </w:r>
      <w:r>
        <w:rPr>
          <w:spacing w:val="-6"/>
        </w:rPr>
        <w:t>,</w:t>
      </w:r>
      <w:r>
        <w:rPr>
          <w:spacing w:val="29"/>
        </w:rPr>
        <w:t xml:space="preserve"> </w:t>
      </w:r>
      <w:r>
        <w:rPr>
          <w:spacing w:val="-1"/>
        </w:rPr>
        <w:t>if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1"/>
        </w:rPr>
        <w:t>model</w:t>
      </w:r>
      <w:r>
        <w:rPr>
          <w:spacing w:val="25"/>
        </w:rPr>
        <w:t xml:space="preserve"> </w:t>
      </w:r>
      <w:r>
        <w:rPr>
          <w:spacing w:val="-1"/>
        </w:rPr>
        <w:t>is</w:t>
      </w:r>
      <w:r>
        <w:rPr>
          <w:spacing w:val="68"/>
        </w:rPr>
        <w:t xml:space="preserve"> </w:t>
      </w:r>
      <w:r>
        <w:rPr>
          <w:spacing w:val="1"/>
        </w:rPr>
        <w:t>calibrated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5"/>
        </w:rPr>
        <w:t>mimic</w:t>
      </w:r>
      <w:r>
        <w:t xml:space="preserve"> all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t>measured</w:t>
      </w:r>
      <w:r>
        <w:rPr>
          <w:spacing w:val="4"/>
        </w:rPr>
        <w:t xml:space="preserve"> </w:t>
      </w:r>
      <w:r>
        <w:rPr>
          <w:spacing w:val="2"/>
        </w:rPr>
        <w:t>input-output</w:t>
      </w:r>
      <w:r>
        <w:rPr>
          <w:spacing w:val="3"/>
        </w:rPr>
        <w:t xml:space="preserve"> </w:t>
      </w:r>
      <w:r>
        <w:rPr>
          <w:spacing w:val="1"/>
        </w:rPr>
        <w:t>or</w:t>
      </w:r>
      <w:r>
        <w:rPr>
          <w:spacing w:val="5"/>
        </w:rPr>
        <w:t xml:space="preserve"> </w:t>
      </w:r>
      <w:r>
        <w:rPr>
          <w:spacing w:val="2"/>
        </w:rPr>
        <w:t>load-response</w:t>
      </w:r>
      <w:r>
        <w:rPr>
          <w:spacing w:val="4"/>
        </w:rPr>
        <w:t xml:space="preserve"> </w:t>
      </w:r>
      <w:r>
        <w:rPr>
          <w:spacing w:val="1"/>
        </w:rPr>
        <w:t>relations 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bridge</w:t>
      </w:r>
      <w:r>
        <w:rPr>
          <w:spacing w:val="4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3"/>
        </w:rPr>
        <w:t xml:space="preserve"> </w:t>
      </w:r>
      <w:r>
        <w:rPr>
          <w:spacing w:val="1"/>
        </w:rPr>
        <w:t>acceptable</w:t>
      </w:r>
      <w:r>
        <w:rPr>
          <w:spacing w:val="4"/>
        </w:rPr>
        <w:t xml:space="preserve"> </w:t>
      </w:r>
      <w:r>
        <w:t>level</w:t>
      </w:r>
      <w:r>
        <w:rPr>
          <w:spacing w:val="78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t>discrepancy,</w:t>
      </w:r>
      <w:r>
        <w:rPr>
          <w:spacing w:val="15"/>
        </w:rPr>
        <w:t xml:space="preserve"> </w:t>
      </w:r>
      <w:r>
        <w:rPr>
          <w:spacing w:val="-1"/>
        </w:rPr>
        <w:t>it</w:t>
      </w:r>
      <w:r>
        <w:rPr>
          <w:spacing w:val="16"/>
        </w:rPr>
        <w:t xml:space="preserve"> </w:t>
      </w:r>
      <w:r>
        <w:rPr>
          <w:spacing w:val="-3"/>
        </w:rPr>
        <w:t>may</w:t>
      </w:r>
      <w:r>
        <w:rPr>
          <w:spacing w:val="13"/>
        </w:rPr>
        <w:t xml:space="preserve"> </w:t>
      </w:r>
      <w:r>
        <w:rPr>
          <w:spacing w:val="1"/>
        </w:rPr>
        <w:t>be</w:t>
      </w:r>
      <w:r>
        <w:rPr>
          <w:spacing w:val="18"/>
        </w:rPr>
        <w:t xml:space="preserve"> </w:t>
      </w:r>
      <w:r>
        <w:rPr>
          <w:spacing w:val="1"/>
        </w:rPr>
        <w:t>considered</w:t>
      </w:r>
      <w:r>
        <w:rPr>
          <w:spacing w:val="17"/>
        </w:rPr>
        <w:t xml:space="preserve"> </w:t>
      </w:r>
      <w:r>
        <w:t>suitable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1"/>
        </w:rPr>
        <w:t>serve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ins w:id="130" w:author="John Braley" w:date="2018-09-28T15:13:00Z">
        <w:r w:rsidR="00601DAE">
          <w:rPr>
            <w:spacing w:val="18"/>
          </w:rPr>
          <w:t xml:space="preserve">established </w:t>
        </w:r>
      </w:ins>
      <w:r>
        <w:t>objectives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16"/>
        </w:rPr>
        <w:t xml:space="preserve"> </w:t>
      </w:r>
      <w:r>
        <w:rPr>
          <w:spacing w:val="-3"/>
        </w:rPr>
        <w:t>St-Id</w:t>
      </w:r>
      <w:del w:id="131" w:author="John Braley" w:date="2018-09-28T15:13:00Z">
        <w:r w:rsidDel="00601DAE">
          <w:rPr>
            <w:spacing w:val="17"/>
          </w:rPr>
          <w:delText xml:space="preserve"> </w:delText>
        </w:r>
        <w:r w:rsidDel="00601DAE">
          <w:delText>such</w:delText>
        </w:r>
        <w:r w:rsidDel="00601DAE">
          <w:rPr>
            <w:spacing w:val="17"/>
          </w:rPr>
          <w:delText xml:space="preserve"> </w:delText>
        </w:r>
        <w:r w:rsidDel="00601DAE">
          <w:rPr>
            <w:spacing w:val="1"/>
          </w:rPr>
          <w:delText>as</w:delText>
        </w:r>
        <w:r w:rsidDel="00601DAE">
          <w:rPr>
            <w:spacing w:val="14"/>
          </w:rPr>
          <w:delText xml:space="preserve"> </w:delText>
        </w:r>
        <w:r w:rsidDel="00601DAE">
          <w:rPr>
            <w:spacing w:val="1"/>
          </w:rPr>
          <w:delText>load</w:delText>
        </w:r>
        <w:r w:rsidDel="00601DAE">
          <w:rPr>
            <w:spacing w:val="17"/>
          </w:rPr>
          <w:delText xml:space="preserve"> </w:delText>
        </w:r>
        <w:r w:rsidDel="00601DAE">
          <w:rPr>
            <w:spacing w:val="1"/>
          </w:rPr>
          <w:delText>rating,</w:delText>
        </w:r>
        <w:r w:rsidDel="00601DAE">
          <w:rPr>
            <w:spacing w:val="16"/>
          </w:rPr>
          <w:delText xml:space="preserve"> </w:delText>
        </w:r>
        <w:r w:rsidDel="00601DAE">
          <w:delText>maintenance,</w:delText>
        </w:r>
        <w:r w:rsidDel="00601DAE">
          <w:rPr>
            <w:spacing w:val="114"/>
            <w:w w:val="99"/>
          </w:rPr>
          <w:delText xml:space="preserve"> </w:delText>
        </w:r>
        <w:r w:rsidDel="00601DAE">
          <w:rPr>
            <w:spacing w:val="2"/>
          </w:rPr>
          <w:delText>repair</w:delText>
        </w:r>
        <w:r w:rsidDel="00601DAE">
          <w:rPr>
            <w:spacing w:val="5"/>
          </w:rPr>
          <w:delText xml:space="preserve"> </w:delText>
        </w:r>
        <w:r w:rsidDel="00601DAE">
          <w:rPr>
            <w:spacing w:val="1"/>
          </w:rPr>
          <w:delText>or</w:delText>
        </w:r>
        <w:r w:rsidDel="00601DAE">
          <w:rPr>
            <w:spacing w:val="6"/>
          </w:rPr>
          <w:delText xml:space="preserve"> </w:delText>
        </w:r>
        <w:r w:rsidDel="00601DAE">
          <w:rPr>
            <w:spacing w:val="2"/>
          </w:rPr>
          <w:delText xml:space="preserve">retrofit </w:delText>
        </w:r>
        <w:r w:rsidDel="00601DAE">
          <w:rPr>
            <w:spacing w:val="1"/>
          </w:rPr>
          <w:delText>design,</w:delText>
        </w:r>
        <w:r w:rsidDel="00601DAE">
          <w:rPr>
            <w:spacing w:val="3"/>
          </w:rPr>
          <w:delText xml:space="preserve"> </w:delText>
        </w:r>
        <w:r w:rsidDel="00601DAE">
          <w:rPr>
            <w:spacing w:val="1"/>
          </w:rPr>
          <w:delText>or</w:delText>
        </w:r>
        <w:r w:rsidDel="00601DAE">
          <w:rPr>
            <w:spacing w:val="5"/>
          </w:rPr>
          <w:delText xml:space="preserve"> </w:delText>
        </w:r>
        <w:r w:rsidDel="00601DAE">
          <w:delText>renewal</w:delText>
        </w:r>
        <w:r w:rsidDel="00601DAE">
          <w:rPr>
            <w:spacing w:val="-1"/>
          </w:rPr>
          <w:delText xml:space="preserve"> </w:delText>
        </w:r>
        <w:r w:rsidDel="00601DAE">
          <w:rPr>
            <w:spacing w:val="1"/>
          </w:rPr>
          <w:delText>by</w:delText>
        </w:r>
        <w:r w:rsidDel="00601DAE">
          <w:delText xml:space="preserve"> </w:delText>
        </w:r>
        <w:r w:rsidDel="00601DAE">
          <w:rPr>
            <w:spacing w:val="1"/>
          </w:rPr>
          <w:delText>reusing</w:delText>
        </w:r>
        <w:r w:rsidDel="00601DAE">
          <w:rPr>
            <w:spacing w:val="4"/>
          </w:rPr>
          <w:delText xml:space="preserve"> </w:delText>
        </w:r>
        <w:r w:rsidDel="00601DAE">
          <w:rPr>
            <w:spacing w:val="1"/>
          </w:rPr>
          <w:delText>various</w:delText>
        </w:r>
        <w:r w:rsidDel="00601DAE">
          <w:delText xml:space="preserve"> elements</w:delText>
        </w:r>
        <w:r w:rsidDel="00601DAE">
          <w:rPr>
            <w:spacing w:val="1"/>
          </w:rPr>
          <w:delText xml:space="preserve"> </w:delText>
        </w:r>
        <w:r w:rsidDel="00601DAE">
          <w:delText>such</w:delText>
        </w:r>
        <w:r w:rsidDel="00601DAE">
          <w:rPr>
            <w:spacing w:val="3"/>
          </w:rPr>
          <w:delText xml:space="preserve"> </w:delText>
        </w:r>
        <w:r w:rsidDel="00601DAE">
          <w:rPr>
            <w:spacing w:val="1"/>
          </w:rPr>
          <w:delText>as foundations</w:delText>
        </w:r>
      </w:del>
      <w:r>
        <w:rPr>
          <w:spacing w:val="1"/>
        </w:rPr>
        <w:t>.</w:t>
      </w:r>
    </w:p>
    <w:p w:rsidR="009B029B" w:rsidRDefault="007169F9">
      <w:pPr>
        <w:pStyle w:val="Heading4"/>
        <w:jc w:val="both"/>
      </w:pPr>
      <w:r>
        <w:rPr>
          <w:spacing w:val="-1"/>
        </w:rPr>
        <w:t>Step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"/>
        </w:rPr>
        <w:t>Model</w:t>
      </w:r>
      <w:r>
        <w:rPr>
          <w:spacing w:val="-2"/>
        </w:rPr>
        <w:t xml:space="preserve"> </w:t>
      </w:r>
      <w:r>
        <w:rPr>
          <w:spacing w:val="-1"/>
        </w:rPr>
        <w:t>Preparation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Rating</w:t>
      </w:r>
    </w:p>
    <w:p w:rsidR="009B029B" w:rsidRDefault="00C40E33">
      <w:pPr>
        <w:pStyle w:val="BodyText"/>
        <w:spacing w:before="166" w:line="298" w:lineRule="auto"/>
        <w:ind w:right="101"/>
        <w:jc w:val="both"/>
      </w:pPr>
      <w:ins w:id="132" w:author="John Braley" w:date="2018-09-28T15:14:00Z">
        <w:r>
          <w:rPr>
            <w:spacing w:val="2"/>
          </w:rPr>
          <w:t>A properly calibrated or validated model can be confidently leveraged to accomplish the</w:t>
        </w:r>
      </w:ins>
      <w:del w:id="133" w:author="John Braley" w:date="2018-09-28T15:15:00Z">
        <w:r w:rsidR="007169F9" w:rsidDel="00C40E33">
          <w:rPr>
            <w:spacing w:val="2"/>
          </w:rPr>
          <w:delText>Leveraging</w:delText>
        </w:r>
        <w:r w:rsidR="007169F9" w:rsidDel="00C40E33">
          <w:rPr>
            <w:spacing w:val="34"/>
          </w:rPr>
          <w:delText xml:space="preserve"> </w:delText>
        </w:r>
        <w:r w:rsidR="007169F9" w:rsidDel="00C40E33">
          <w:rPr>
            <w:spacing w:val="1"/>
          </w:rPr>
          <w:delText>the</w:delText>
        </w:r>
        <w:r w:rsidR="007169F9" w:rsidDel="00C40E33">
          <w:rPr>
            <w:spacing w:val="35"/>
          </w:rPr>
          <w:delText xml:space="preserve"> </w:delText>
        </w:r>
        <w:r w:rsidR="007169F9" w:rsidDel="00C40E33">
          <w:rPr>
            <w:spacing w:val="1"/>
          </w:rPr>
          <w:delText>calibrated</w:delText>
        </w:r>
        <w:r w:rsidR="007169F9" w:rsidDel="00C40E33">
          <w:rPr>
            <w:spacing w:val="35"/>
          </w:rPr>
          <w:delText xml:space="preserve"> </w:delText>
        </w:r>
        <w:r w:rsidR="007169F9" w:rsidDel="00C40E33">
          <w:rPr>
            <w:spacing w:val="-1"/>
          </w:rPr>
          <w:delText>model</w:delText>
        </w:r>
        <w:r w:rsidR="007169F9" w:rsidDel="00C40E33">
          <w:rPr>
            <w:spacing w:val="29"/>
          </w:rPr>
          <w:delText xml:space="preserve"> </w:delText>
        </w:r>
        <w:r w:rsidR="007169F9" w:rsidDel="00C40E33">
          <w:rPr>
            <w:spacing w:val="1"/>
          </w:rPr>
          <w:delText>for</w:delText>
        </w:r>
        <w:r w:rsidR="007169F9" w:rsidDel="00C40E33">
          <w:rPr>
            <w:spacing w:val="37"/>
          </w:rPr>
          <w:delText xml:space="preserve"> </w:delText>
        </w:r>
        <w:r w:rsidR="007169F9" w:rsidDel="00C40E33">
          <w:rPr>
            <w:spacing w:val="1"/>
          </w:rPr>
          <w:delText>the</w:delText>
        </w:r>
      </w:del>
      <w:r w:rsidR="007169F9">
        <w:rPr>
          <w:spacing w:val="35"/>
        </w:rPr>
        <w:t xml:space="preserve"> </w:t>
      </w:r>
      <w:r w:rsidR="007169F9">
        <w:t>objectives</w:t>
      </w:r>
      <w:r w:rsidR="007169F9">
        <w:rPr>
          <w:spacing w:val="32"/>
        </w:rPr>
        <w:t xml:space="preserve"> </w:t>
      </w:r>
      <w:r w:rsidR="007169F9">
        <w:rPr>
          <w:spacing w:val="1"/>
        </w:rPr>
        <w:t>of</w:t>
      </w:r>
      <w:r w:rsidR="007169F9">
        <w:rPr>
          <w:spacing w:val="32"/>
        </w:rPr>
        <w:t xml:space="preserve"> </w:t>
      </w:r>
      <w:r w:rsidR="007169F9">
        <w:rPr>
          <w:spacing w:val="-2"/>
        </w:rPr>
        <w:t>St-Id.</w:t>
      </w:r>
      <w:r w:rsidR="007169F9">
        <w:rPr>
          <w:spacing w:val="33"/>
        </w:rPr>
        <w:t xml:space="preserve"> </w:t>
      </w:r>
      <w:r w:rsidR="007169F9">
        <w:rPr>
          <w:spacing w:val="3"/>
        </w:rPr>
        <w:t>The</w:t>
      </w:r>
      <w:r w:rsidR="007169F9">
        <w:rPr>
          <w:spacing w:val="35"/>
        </w:rPr>
        <w:t xml:space="preserve"> </w:t>
      </w:r>
      <w:r w:rsidR="007169F9">
        <w:rPr>
          <w:spacing w:val="1"/>
        </w:rPr>
        <w:t>calibrated</w:t>
      </w:r>
      <w:r w:rsidR="007169F9">
        <w:rPr>
          <w:spacing w:val="35"/>
        </w:rPr>
        <w:t xml:space="preserve"> </w:t>
      </w:r>
      <w:r w:rsidR="007169F9">
        <w:rPr>
          <w:spacing w:val="-1"/>
        </w:rPr>
        <w:t>model</w:t>
      </w:r>
      <w:r w:rsidR="007169F9">
        <w:rPr>
          <w:spacing w:val="29"/>
        </w:rPr>
        <w:t xml:space="preserve"> </w:t>
      </w:r>
      <w:r w:rsidR="007169F9">
        <w:rPr>
          <w:spacing w:val="-1"/>
        </w:rPr>
        <w:t>is</w:t>
      </w:r>
      <w:r w:rsidR="007169F9">
        <w:rPr>
          <w:spacing w:val="32"/>
        </w:rPr>
        <w:t xml:space="preserve"> </w:t>
      </w:r>
      <w:r w:rsidR="007169F9">
        <w:t>especially</w:t>
      </w:r>
      <w:r w:rsidR="007169F9">
        <w:rPr>
          <w:spacing w:val="32"/>
        </w:rPr>
        <w:t xml:space="preserve"> </w:t>
      </w:r>
      <w:r w:rsidR="007169F9">
        <w:t>powerful</w:t>
      </w:r>
      <w:r w:rsidR="007169F9">
        <w:rPr>
          <w:spacing w:val="30"/>
        </w:rPr>
        <w:t xml:space="preserve"> </w:t>
      </w:r>
      <w:r w:rsidR="007169F9">
        <w:rPr>
          <w:spacing w:val="-3"/>
        </w:rPr>
        <w:t>when</w:t>
      </w:r>
      <w:r w:rsidR="007169F9">
        <w:rPr>
          <w:spacing w:val="78"/>
        </w:rPr>
        <w:t xml:space="preserve"> </w:t>
      </w:r>
      <w:r w:rsidR="007169F9">
        <w:rPr>
          <w:spacing w:val="1"/>
        </w:rPr>
        <w:t>used</w:t>
      </w:r>
      <w:r w:rsidR="007169F9">
        <w:rPr>
          <w:spacing w:val="44"/>
        </w:rPr>
        <w:t xml:space="preserve"> </w:t>
      </w:r>
      <w:r w:rsidR="007169F9">
        <w:t>to</w:t>
      </w:r>
      <w:r w:rsidR="007169F9">
        <w:rPr>
          <w:spacing w:val="45"/>
        </w:rPr>
        <w:t xml:space="preserve"> </w:t>
      </w:r>
      <w:r w:rsidR="007169F9">
        <w:t>identify</w:t>
      </w:r>
      <w:r w:rsidR="007169F9">
        <w:rPr>
          <w:spacing w:val="41"/>
        </w:rPr>
        <w:t xml:space="preserve"> </w:t>
      </w:r>
      <w:r w:rsidR="007169F9">
        <w:rPr>
          <w:spacing w:val="-1"/>
        </w:rPr>
        <w:t>mechanisms</w:t>
      </w:r>
      <w:r w:rsidR="007169F9">
        <w:rPr>
          <w:spacing w:val="41"/>
        </w:rPr>
        <w:t xml:space="preserve"> </w:t>
      </w:r>
      <w:r w:rsidR="007169F9">
        <w:rPr>
          <w:spacing w:val="1"/>
        </w:rPr>
        <w:t>contributing</w:t>
      </w:r>
      <w:r w:rsidR="007169F9">
        <w:rPr>
          <w:spacing w:val="44"/>
        </w:rPr>
        <w:t xml:space="preserve"> </w:t>
      </w:r>
      <w:r w:rsidR="007169F9">
        <w:t>to</w:t>
      </w:r>
      <w:r w:rsidR="007169F9">
        <w:rPr>
          <w:spacing w:val="45"/>
        </w:rPr>
        <w:t xml:space="preserve"> </w:t>
      </w:r>
      <w:r w:rsidR="007169F9">
        <w:rPr>
          <w:spacing w:val="1"/>
        </w:rPr>
        <w:t>the</w:t>
      </w:r>
      <w:r w:rsidR="007169F9">
        <w:rPr>
          <w:spacing w:val="45"/>
        </w:rPr>
        <w:t xml:space="preserve"> </w:t>
      </w:r>
      <w:r w:rsidR="007169F9">
        <w:rPr>
          <w:spacing w:val="1"/>
        </w:rPr>
        <w:t>bridge’s</w:t>
      </w:r>
      <w:r w:rsidR="007169F9">
        <w:rPr>
          <w:spacing w:val="41"/>
        </w:rPr>
        <w:t xml:space="preserve"> </w:t>
      </w:r>
      <w:r w:rsidR="007169F9">
        <w:rPr>
          <w:spacing w:val="1"/>
        </w:rPr>
        <w:t>actions</w:t>
      </w:r>
      <w:r w:rsidR="007169F9">
        <w:rPr>
          <w:spacing w:val="41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44"/>
        </w:rPr>
        <w:t xml:space="preserve"> </w:t>
      </w:r>
      <w:r w:rsidR="007169F9">
        <w:rPr>
          <w:spacing w:val="1"/>
        </w:rPr>
        <w:t>the</w:t>
      </w:r>
      <w:r w:rsidR="007169F9">
        <w:rPr>
          <w:spacing w:val="45"/>
        </w:rPr>
        <w:t xml:space="preserve"> </w:t>
      </w:r>
      <w:r w:rsidR="007169F9">
        <w:rPr>
          <w:spacing w:val="2"/>
        </w:rPr>
        <w:t>corresponding</w:t>
      </w:r>
      <w:r w:rsidR="007169F9">
        <w:rPr>
          <w:spacing w:val="45"/>
        </w:rPr>
        <w:t xml:space="preserve"> </w:t>
      </w:r>
      <w:r w:rsidR="007169F9">
        <w:rPr>
          <w:spacing w:val="-1"/>
        </w:rPr>
        <w:t>capacity.</w:t>
      </w:r>
      <w:r w:rsidR="007169F9">
        <w:rPr>
          <w:spacing w:val="43"/>
        </w:rPr>
        <w:t xml:space="preserve"> </w:t>
      </w:r>
      <w:r w:rsidR="007169F9">
        <w:rPr>
          <w:spacing w:val="3"/>
        </w:rPr>
        <w:t>There</w:t>
      </w:r>
      <w:r w:rsidR="007169F9">
        <w:rPr>
          <w:spacing w:val="45"/>
        </w:rPr>
        <w:t xml:space="preserve"> </w:t>
      </w:r>
      <w:r w:rsidR="007169F9">
        <w:rPr>
          <w:spacing w:val="2"/>
        </w:rPr>
        <w:t>are</w:t>
      </w:r>
      <w:r w:rsidR="007169F9">
        <w:rPr>
          <w:spacing w:val="68"/>
        </w:rPr>
        <w:t xml:space="preserve"> </w:t>
      </w:r>
      <w:r w:rsidR="007169F9">
        <w:rPr>
          <w:spacing w:val="1"/>
        </w:rPr>
        <w:t>numerous</w:t>
      </w:r>
      <w:r w:rsidR="007169F9">
        <w:rPr>
          <w:spacing w:val="15"/>
        </w:rPr>
        <w:t xml:space="preserve"> </w:t>
      </w:r>
      <w:r w:rsidR="007169F9">
        <w:rPr>
          <w:spacing w:val="-1"/>
        </w:rPr>
        <w:t>mechanisms</w:t>
      </w:r>
      <w:r w:rsidR="007169F9">
        <w:rPr>
          <w:spacing w:val="15"/>
        </w:rPr>
        <w:t xml:space="preserve"> </w:t>
      </w:r>
      <w:r w:rsidR="007169F9">
        <w:rPr>
          <w:spacing w:val="1"/>
        </w:rPr>
        <w:t>providing</w:t>
      </w:r>
      <w:r w:rsidR="007169F9">
        <w:rPr>
          <w:spacing w:val="19"/>
        </w:rPr>
        <w:t xml:space="preserve"> </w:t>
      </w:r>
      <w:r w:rsidR="007169F9">
        <w:t>stiffness</w:t>
      </w:r>
      <w:r w:rsidR="007169F9">
        <w:rPr>
          <w:spacing w:val="15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18"/>
        </w:rPr>
        <w:t xml:space="preserve"> </w:t>
      </w:r>
      <w:r w:rsidR="007169F9">
        <w:rPr>
          <w:spacing w:val="1"/>
        </w:rPr>
        <w:t>contribute</w:t>
      </w:r>
      <w:r w:rsidR="007169F9">
        <w:rPr>
          <w:spacing w:val="19"/>
        </w:rPr>
        <w:t xml:space="preserve"> </w:t>
      </w:r>
      <w:r w:rsidR="007169F9">
        <w:t>to</w:t>
      </w:r>
      <w:r w:rsidR="007169F9">
        <w:rPr>
          <w:spacing w:val="18"/>
        </w:rPr>
        <w:t xml:space="preserve"> </w:t>
      </w:r>
      <w:r w:rsidR="007169F9">
        <w:rPr>
          <w:spacing w:val="1"/>
        </w:rPr>
        <w:t>the</w:t>
      </w:r>
      <w:r w:rsidR="007169F9">
        <w:rPr>
          <w:spacing w:val="18"/>
        </w:rPr>
        <w:t xml:space="preserve"> </w:t>
      </w:r>
      <w:r w:rsidR="007169F9">
        <w:rPr>
          <w:spacing w:val="1"/>
        </w:rPr>
        <w:t>capacity</w:t>
      </w:r>
      <w:r w:rsidR="007169F9">
        <w:rPr>
          <w:spacing w:val="16"/>
        </w:rPr>
        <w:t xml:space="preserve"> </w:t>
      </w:r>
      <w:r w:rsidR="007169F9">
        <w:rPr>
          <w:spacing w:val="1"/>
        </w:rPr>
        <w:t>of</w:t>
      </w:r>
      <w:r w:rsidR="007169F9">
        <w:rPr>
          <w:spacing w:val="17"/>
        </w:rPr>
        <w:t xml:space="preserve"> </w:t>
      </w:r>
      <w:r w:rsidR="007169F9">
        <w:t>a</w:t>
      </w:r>
      <w:r w:rsidR="007169F9">
        <w:rPr>
          <w:spacing w:val="19"/>
        </w:rPr>
        <w:t xml:space="preserve"> </w:t>
      </w:r>
      <w:r w:rsidR="007169F9">
        <w:rPr>
          <w:spacing w:val="2"/>
        </w:rPr>
        <w:t>bridge</w:t>
      </w:r>
      <w:r w:rsidR="007169F9">
        <w:rPr>
          <w:spacing w:val="18"/>
        </w:rPr>
        <w:t xml:space="preserve"> </w:t>
      </w:r>
      <w:r w:rsidR="007169F9">
        <w:rPr>
          <w:spacing w:val="1"/>
        </w:rPr>
        <w:t>at</w:t>
      </w:r>
      <w:r w:rsidR="007169F9">
        <w:rPr>
          <w:spacing w:val="17"/>
        </w:rPr>
        <w:t xml:space="preserve"> </w:t>
      </w:r>
      <w:r w:rsidR="007169F9">
        <w:rPr>
          <w:spacing w:val="1"/>
        </w:rPr>
        <w:t>the</w:t>
      </w:r>
      <w:r w:rsidR="007169F9">
        <w:rPr>
          <w:spacing w:val="19"/>
        </w:rPr>
        <w:t xml:space="preserve"> </w:t>
      </w:r>
      <w:r w:rsidR="007169F9">
        <w:rPr>
          <w:spacing w:val="-3"/>
        </w:rPr>
        <w:t>time</w:t>
      </w:r>
      <w:r w:rsidR="007169F9">
        <w:rPr>
          <w:spacing w:val="18"/>
        </w:rPr>
        <w:t xml:space="preserve"> </w:t>
      </w:r>
      <w:r w:rsidR="007169F9">
        <w:rPr>
          <w:spacing w:val="1"/>
        </w:rPr>
        <w:t>of</w:t>
      </w:r>
      <w:r w:rsidR="007169F9">
        <w:rPr>
          <w:spacing w:val="17"/>
        </w:rPr>
        <w:t xml:space="preserve"> </w:t>
      </w:r>
      <w:r w:rsidR="007169F9">
        <w:rPr>
          <w:spacing w:val="1"/>
        </w:rPr>
        <w:t>load</w:t>
      </w:r>
      <w:r w:rsidR="007169F9">
        <w:rPr>
          <w:spacing w:val="19"/>
        </w:rPr>
        <w:t xml:space="preserve"> </w:t>
      </w:r>
      <w:r w:rsidR="007169F9">
        <w:rPr>
          <w:spacing w:val="1"/>
        </w:rPr>
        <w:t>testing,</w:t>
      </w:r>
      <w:r w:rsidR="007169F9">
        <w:rPr>
          <w:spacing w:val="56"/>
          <w:w w:val="99"/>
        </w:rPr>
        <w:t xml:space="preserve"> </w:t>
      </w:r>
      <w:r w:rsidR="007169F9">
        <w:rPr>
          <w:spacing w:val="2"/>
        </w:rPr>
        <w:t>but</w:t>
      </w:r>
      <w:r w:rsidR="007169F9">
        <w:rPr>
          <w:spacing w:val="46"/>
        </w:rPr>
        <w:t xml:space="preserve"> </w:t>
      </w:r>
      <w:r w:rsidR="007169F9">
        <w:rPr>
          <w:spacing w:val="1"/>
        </w:rPr>
        <w:t>these</w:t>
      </w:r>
      <w:r w:rsidR="007169F9">
        <w:rPr>
          <w:spacing w:val="49"/>
        </w:rPr>
        <w:t xml:space="preserve"> </w:t>
      </w:r>
      <w:r w:rsidR="007169F9">
        <w:rPr>
          <w:spacing w:val="1"/>
        </w:rPr>
        <w:t>contributions</w:t>
      </w:r>
      <w:r w:rsidR="007169F9">
        <w:rPr>
          <w:spacing w:val="46"/>
        </w:rPr>
        <w:t xml:space="preserve"> </w:t>
      </w:r>
      <w:r w:rsidR="007169F9">
        <w:rPr>
          <w:spacing w:val="-3"/>
        </w:rPr>
        <w:t>may</w:t>
      </w:r>
      <w:r w:rsidR="007169F9">
        <w:rPr>
          <w:spacing w:val="46"/>
        </w:rPr>
        <w:t xml:space="preserve"> </w:t>
      </w:r>
      <w:r w:rsidR="007169F9">
        <w:rPr>
          <w:spacing w:val="-2"/>
        </w:rPr>
        <w:t>diminish</w:t>
      </w:r>
      <w:r w:rsidR="007169F9">
        <w:rPr>
          <w:spacing w:val="49"/>
        </w:rPr>
        <w:t xml:space="preserve"> </w:t>
      </w:r>
      <w:r w:rsidR="007169F9">
        <w:rPr>
          <w:spacing w:val="1"/>
        </w:rPr>
        <w:t>or</w:t>
      </w:r>
      <w:r w:rsidR="007169F9">
        <w:rPr>
          <w:spacing w:val="51"/>
        </w:rPr>
        <w:t xml:space="preserve"> </w:t>
      </w:r>
      <w:r w:rsidR="007169F9">
        <w:rPr>
          <w:spacing w:val="1"/>
        </w:rPr>
        <w:t>disappear</w:t>
      </w:r>
      <w:r w:rsidR="007169F9">
        <w:rPr>
          <w:spacing w:val="51"/>
        </w:rPr>
        <w:t xml:space="preserve"> </w:t>
      </w:r>
      <w:r w:rsidR="007169F9">
        <w:rPr>
          <w:spacing w:val="2"/>
        </w:rPr>
        <w:t>under</w:t>
      </w:r>
      <w:r w:rsidR="007169F9">
        <w:rPr>
          <w:spacing w:val="51"/>
        </w:rPr>
        <w:t xml:space="preserve"> </w:t>
      </w:r>
      <w:r w:rsidR="007169F9">
        <w:rPr>
          <w:spacing w:val="1"/>
        </w:rPr>
        <w:t>different</w:t>
      </w:r>
      <w:r w:rsidR="007169F9">
        <w:rPr>
          <w:spacing w:val="47"/>
        </w:rPr>
        <w:t xml:space="preserve"> </w:t>
      </w:r>
      <w:r w:rsidR="007169F9">
        <w:rPr>
          <w:spacing w:val="1"/>
        </w:rPr>
        <w:t>environmental</w:t>
      </w:r>
      <w:r w:rsidR="007169F9">
        <w:rPr>
          <w:spacing w:val="44"/>
        </w:rPr>
        <w:t xml:space="preserve"> </w:t>
      </w:r>
      <w:r w:rsidR="007169F9">
        <w:rPr>
          <w:spacing w:val="1"/>
        </w:rPr>
        <w:t>conditions</w:t>
      </w:r>
      <w:r w:rsidR="007169F9">
        <w:rPr>
          <w:spacing w:val="46"/>
        </w:rPr>
        <w:t xml:space="preserve"> </w:t>
      </w:r>
      <w:r w:rsidR="007169F9">
        <w:rPr>
          <w:spacing w:val="1"/>
        </w:rPr>
        <w:t>or</w:t>
      </w:r>
      <w:r w:rsidR="007169F9">
        <w:rPr>
          <w:spacing w:val="50"/>
        </w:rPr>
        <w:t xml:space="preserve"> </w:t>
      </w:r>
      <w:r w:rsidR="007169F9">
        <w:rPr>
          <w:spacing w:val="1"/>
        </w:rPr>
        <w:t>after</w:t>
      </w:r>
      <w:r w:rsidR="007169F9">
        <w:rPr>
          <w:spacing w:val="51"/>
        </w:rPr>
        <w:t xml:space="preserve"> </w:t>
      </w:r>
      <w:r w:rsidR="007169F9">
        <w:rPr>
          <w:spacing w:val="2"/>
        </w:rPr>
        <w:t>several</w:t>
      </w:r>
      <w:r w:rsidR="007169F9">
        <w:rPr>
          <w:spacing w:val="87"/>
        </w:rPr>
        <w:t xml:space="preserve"> </w:t>
      </w:r>
      <w:r w:rsidR="007169F9">
        <w:rPr>
          <w:spacing w:val="1"/>
        </w:rPr>
        <w:t>years.</w:t>
      </w:r>
      <w:r w:rsidR="007169F9">
        <w:rPr>
          <w:spacing w:val="49"/>
        </w:rPr>
        <w:t xml:space="preserve"> </w:t>
      </w:r>
      <w:r w:rsidR="007169F9">
        <w:rPr>
          <w:spacing w:val="2"/>
        </w:rPr>
        <w:t>These</w:t>
      </w:r>
      <w:r w:rsidR="007169F9">
        <w:rPr>
          <w:spacing w:val="52"/>
        </w:rPr>
        <w:t xml:space="preserve"> </w:t>
      </w:r>
      <w:r w:rsidR="007169F9">
        <w:rPr>
          <w:spacing w:val="-3"/>
        </w:rPr>
        <w:t>may</w:t>
      </w:r>
      <w:r w:rsidR="007169F9">
        <w:rPr>
          <w:spacing w:val="48"/>
        </w:rPr>
        <w:t xml:space="preserve"> </w:t>
      </w:r>
      <w:r w:rsidR="007169F9">
        <w:t>include</w:t>
      </w:r>
      <w:r w:rsidR="007169F9">
        <w:rPr>
          <w:spacing w:val="52"/>
        </w:rPr>
        <w:t xml:space="preserve"> </w:t>
      </w:r>
      <w:r w:rsidR="007169F9">
        <w:rPr>
          <w:spacing w:val="2"/>
        </w:rPr>
        <w:t>but</w:t>
      </w:r>
      <w:r w:rsidR="007169F9">
        <w:rPr>
          <w:spacing w:val="50"/>
        </w:rPr>
        <w:t xml:space="preserve"> </w:t>
      </w:r>
      <w:r w:rsidR="007169F9">
        <w:rPr>
          <w:spacing w:val="2"/>
        </w:rPr>
        <w:t>are</w:t>
      </w:r>
      <w:r w:rsidR="007169F9">
        <w:rPr>
          <w:spacing w:val="51"/>
        </w:rPr>
        <w:t xml:space="preserve"> </w:t>
      </w:r>
      <w:r w:rsidR="007169F9">
        <w:rPr>
          <w:spacing w:val="2"/>
        </w:rPr>
        <w:t>not</w:t>
      </w:r>
      <w:r w:rsidR="007169F9">
        <w:rPr>
          <w:spacing w:val="50"/>
        </w:rPr>
        <w:t xml:space="preserve"> </w:t>
      </w:r>
      <w:r w:rsidR="007169F9">
        <w:rPr>
          <w:spacing w:val="-2"/>
        </w:rPr>
        <w:t>limited</w:t>
      </w:r>
      <w:r w:rsidR="007169F9">
        <w:rPr>
          <w:spacing w:val="52"/>
        </w:rPr>
        <w:t xml:space="preserve"> </w:t>
      </w:r>
      <w:r w:rsidR="007169F9">
        <w:rPr>
          <w:spacing w:val="1"/>
        </w:rPr>
        <w:t>to:</w:t>
      </w:r>
      <w:r w:rsidR="007169F9">
        <w:rPr>
          <w:spacing w:val="49"/>
        </w:rPr>
        <w:t xml:space="preserve"> </w:t>
      </w:r>
      <w:r w:rsidR="007169F9">
        <w:rPr>
          <w:spacing w:val="-1"/>
        </w:rPr>
        <w:t>composite</w:t>
      </w:r>
      <w:r w:rsidR="007169F9">
        <w:rPr>
          <w:spacing w:val="52"/>
        </w:rPr>
        <w:t xml:space="preserve"> </w:t>
      </w:r>
      <w:r w:rsidR="007169F9">
        <w:t>action</w:t>
      </w:r>
      <w:r w:rsidR="007169F9">
        <w:rPr>
          <w:spacing w:val="51"/>
        </w:rPr>
        <w:t xml:space="preserve"> </w:t>
      </w:r>
      <w:r w:rsidR="007169F9">
        <w:rPr>
          <w:spacing w:val="-1"/>
        </w:rPr>
        <w:t>between</w:t>
      </w:r>
      <w:r w:rsidR="007169F9">
        <w:rPr>
          <w:spacing w:val="52"/>
        </w:rPr>
        <w:t xml:space="preserve"> </w:t>
      </w:r>
      <w:r w:rsidR="007169F9">
        <w:rPr>
          <w:spacing w:val="1"/>
        </w:rPr>
        <w:t>deck</w:t>
      </w:r>
      <w:r w:rsidR="007169F9">
        <w:rPr>
          <w:spacing w:val="49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51"/>
        </w:rPr>
        <w:t xml:space="preserve"> </w:t>
      </w:r>
      <w:r w:rsidR="007169F9">
        <w:rPr>
          <w:spacing w:val="2"/>
        </w:rPr>
        <w:t>girders,</w:t>
      </w:r>
      <w:r w:rsidR="007169F9">
        <w:rPr>
          <w:spacing w:val="50"/>
        </w:rPr>
        <w:t xml:space="preserve"> </w:t>
      </w:r>
      <w:r w:rsidR="007169F9">
        <w:rPr>
          <w:spacing w:val="1"/>
        </w:rPr>
        <w:t>diaphragms,</w:t>
      </w:r>
      <w:r w:rsidR="007169F9">
        <w:rPr>
          <w:spacing w:val="74"/>
          <w:w w:val="99"/>
        </w:rPr>
        <w:t xml:space="preserve"> </w:t>
      </w:r>
      <w:r w:rsidR="007169F9">
        <w:rPr>
          <w:spacing w:val="1"/>
        </w:rPr>
        <w:t>concrete</w:t>
      </w:r>
      <w:r w:rsidR="007169F9">
        <w:rPr>
          <w:spacing w:val="30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30"/>
        </w:rPr>
        <w:t xml:space="preserve"> </w:t>
      </w:r>
      <w:r w:rsidR="007169F9">
        <w:t>soil</w:t>
      </w:r>
      <w:r w:rsidR="007169F9">
        <w:rPr>
          <w:spacing w:val="25"/>
        </w:rPr>
        <w:t xml:space="preserve"> </w:t>
      </w:r>
      <w:r w:rsidR="007169F9">
        <w:t>stiffness</w:t>
      </w:r>
      <w:r w:rsidR="007169F9">
        <w:rPr>
          <w:spacing w:val="27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30"/>
        </w:rPr>
        <w:t xml:space="preserve"> </w:t>
      </w:r>
      <w:r w:rsidR="007169F9">
        <w:rPr>
          <w:spacing w:val="1"/>
        </w:rPr>
        <w:t>conditions,</w:t>
      </w:r>
      <w:r w:rsidR="007169F9">
        <w:rPr>
          <w:spacing w:val="29"/>
        </w:rPr>
        <w:t xml:space="preserve"> </w:t>
      </w:r>
      <w:r w:rsidR="007169F9">
        <w:rPr>
          <w:spacing w:val="1"/>
        </w:rPr>
        <w:t>contributions</w:t>
      </w:r>
      <w:r w:rsidR="007169F9">
        <w:rPr>
          <w:spacing w:val="27"/>
        </w:rPr>
        <w:t xml:space="preserve"> </w:t>
      </w:r>
      <w:r w:rsidR="007169F9">
        <w:rPr>
          <w:spacing w:val="1"/>
        </w:rPr>
        <w:t>of</w:t>
      </w:r>
      <w:r w:rsidR="007169F9">
        <w:rPr>
          <w:spacing w:val="28"/>
        </w:rPr>
        <w:t xml:space="preserve"> </w:t>
      </w:r>
      <w:r w:rsidR="007169F9">
        <w:rPr>
          <w:spacing w:val="-2"/>
        </w:rPr>
        <w:t>sidewalks</w:t>
      </w:r>
      <w:r w:rsidR="007169F9">
        <w:rPr>
          <w:spacing w:val="27"/>
        </w:rPr>
        <w:t xml:space="preserve"> </w:t>
      </w:r>
      <w:r w:rsidR="007169F9">
        <w:rPr>
          <w:spacing w:val="2"/>
        </w:rPr>
        <w:t>and</w:t>
      </w:r>
      <w:r w:rsidR="007169F9">
        <w:rPr>
          <w:spacing w:val="30"/>
        </w:rPr>
        <w:t xml:space="preserve"> </w:t>
      </w:r>
      <w:r w:rsidR="007169F9">
        <w:rPr>
          <w:spacing w:val="2"/>
        </w:rPr>
        <w:t>barriers,</w:t>
      </w:r>
      <w:r w:rsidR="007169F9">
        <w:rPr>
          <w:spacing w:val="28"/>
        </w:rPr>
        <w:t xml:space="preserve"> </w:t>
      </w:r>
      <w:r w:rsidR="007169F9">
        <w:t>locked</w:t>
      </w:r>
      <w:r w:rsidR="007169F9">
        <w:rPr>
          <w:spacing w:val="31"/>
        </w:rPr>
        <w:t xml:space="preserve"> </w:t>
      </w:r>
      <w:r w:rsidR="007169F9">
        <w:rPr>
          <w:spacing w:val="-1"/>
        </w:rPr>
        <w:t>movement</w:t>
      </w:r>
      <w:r w:rsidR="007169F9">
        <w:rPr>
          <w:spacing w:val="28"/>
        </w:rPr>
        <w:t xml:space="preserve"> </w:t>
      </w:r>
      <w:r w:rsidR="007169F9">
        <w:rPr>
          <w:spacing w:val="-1"/>
        </w:rPr>
        <w:t>systems,</w:t>
      </w:r>
      <w:r w:rsidR="007169F9">
        <w:rPr>
          <w:spacing w:val="82"/>
          <w:w w:val="99"/>
        </w:rPr>
        <w:t xml:space="preserve"> </w:t>
      </w:r>
      <w:r w:rsidR="007169F9">
        <w:rPr>
          <w:spacing w:val="1"/>
        </w:rPr>
        <w:t>arching</w:t>
      </w:r>
      <w:r w:rsidR="007169F9">
        <w:rPr>
          <w:spacing w:val="3"/>
        </w:rPr>
        <w:t xml:space="preserve"> </w:t>
      </w:r>
      <w:r w:rsidR="007169F9">
        <w:t>action</w:t>
      </w:r>
      <w:r w:rsidR="007169F9">
        <w:rPr>
          <w:spacing w:val="2"/>
        </w:rPr>
        <w:t xml:space="preserve"> </w:t>
      </w:r>
      <w:r w:rsidR="007169F9">
        <w:rPr>
          <w:spacing w:val="1"/>
        </w:rPr>
        <w:t>of</w:t>
      </w:r>
      <w:r w:rsidR="007169F9">
        <w:rPr>
          <w:spacing w:val="3"/>
        </w:rPr>
        <w:t xml:space="preserve"> </w:t>
      </w:r>
      <w:r w:rsidR="007169F9">
        <w:t>a</w:t>
      </w:r>
      <w:r w:rsidR="007169F9">
        <w:rPr>
          <w:spacing w:val="2"/>
        </w:rPr>
        <w:t xml:space="preserve"> </w:t>
      </w:r>
      <w:r w:rsidR="007169F9">
        <w:t>slab,</w:t>
      </w:r>
      <w:r w:rsidR="007169F9">
        <w:rPr>
          <w:spacing w:val="3"/>
        </w:rPr>
        <w:t xml:space="preserve"> </w:t>
      </w:r>
      <w:r w:rsidR="007169F9">
        <w:rPr>
          <w:spacing w:val="1"/>
        </w:rPr>
        <w:t>etc.</w:t>
      </w:r>
    </w:p>
    <w:p w:rsidR="009B029B" w:rsidRDefault="007169F9">
      <w:pPr>
        <w:pStyle w:val="BodyText"/>
        <w:spacing w:line="298" w:lineRule="auto"/>
        <w:ind w:right="101"/>
        <w:jc w:val="both"/>
      </w:pPr>
      <w:r>
        <w:t>Although</w:t>
      </w:r>
      <w:r>
        <w:rPr>
          <w:spacing w:val="17"/>
        </w:rPr>
        <w:t xml:space="preserve"> </w:t>
      </w:r>
      <w:r>
        <w:rPr>
          <w:spacing w:val="1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FE</w:t>
      </w:r>
      <w:r>
        <w:rPr>
          <w:spacing w:val="9"/>
        </w:rPr>
        <w:t xml:space="preserve"> </w:t>
      </w:r>
      <w:r>
        <w:rPr>
          <w:spacing w:val="-1"/>
        </w:rPr>
        <w:t>model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del w:id="134" w:author="John Braley" w:date="2018-09-28T15:15:00Z">
        <w:r w:rsidDel="00C40E33">
          <w:delText>foremost</w:delText>
        </w:r>
        <w:r w:rsidDel="00C40E33">
          <w:rPr>
            <w:spacing w:val="16"/>
          </w:rPr>
          <w:delText xml:space="preserve"> </w:delText>
        </w:r>
      </w:del>
      <w:ins w:id="135" w:author="John Braley" w:date="2018-09-28T15:15:00Z">
        <w:r w:rsidR="00C40E33">
          <w:t>often</w:t>
        </w:r>
        <w:r w:rsidR="00C40E33">
          <w:rPr>
            <w:spacing w:val="16"/>
          </w:rPr>
          <w:t xml:space="preserve"> </w:t>
        </w:r>
      </w:ins>
      <w:r>
        <w:rPr>
          <w:spacing w:val="1"/>
        </w:rP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compute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1"/>
        </w:rPr>
        <w:t>load</w:t>
      </w:r>
      <w:r>
        <w:rPr>
          <w:spacing w:val="17"/>
        </w:rPr>
        <w:t xml:space="preserve"> </w:t>
      </w:r>
      <w:r>
        <w:rPr>
          <w:spacing w:val="1"/>
        </w:rPr>
        <w:t>rating,</w:t>
      </w:r>
      <w:r>
        <w:rPr>
          <w:spacing w:val="16"/>
        </w:rPr>
        <w:t xml:space="preserve"> </w:t>
      </w:r>
      <w:r>
        <w:rPr>
          <w:spacing w:val="-1"/>
        </w:rPr>
        <w:t>it</w:t>
      </w:r>
      <w:r>
        <w:rPr>
          <w:spacing w:val="15"/>
        </w:rPr>
        <w:t xml:space="preserve"> </w:t>
      </w:r>
      <w:r>
        <w:rPr>
          <w:spacing w:val="1"/>
        </w:rPr>
        <w:t>can</w:t>
      </w:r>
      <w:r>
        <w:rPr>
          <w:spacing w:val="17"/>
        </w:rPr>
        <w:t xml:space="preserve"> </w:t>
      </w:r>
      <w:r>
        <w:rPr>
          <w:spacing w:val="1"/>
        </w:rPr>
        <w:t>be</w:t>
      </w:r>
      <w:r>
        <w:rPr>
          <w:spacing w:val="18"/>
        </w:rPr>
        <w:t xml:space="preserve"> </w:t>
      </w:r>
      <w:r>
        <w:rPr>
          <w:spacing w:val="2"/>
        </w:rPr>
        <w:t>further</w:t>
      </w:r>
      <w:r>
        <w:rPr>
          <w:spacing w:val="19"/>
        </w:rPr>
        <w:t xml:space="preserve"> </w:t>
      </w:r>
      <w:r>
        <w:rPr>
          <w:spacing w:val="2"/>
        </w:rPr>
        <w:t>leveraged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simulate</w:t>
      </w:r>
      <w:r>
        <w:rPr>
          <w:spacing w:val="17"/>
        </w:rPr>
        <w:t xml:space="preserve"> </w:t>
      </w:r>
      <w:r>
        <w:rPr>
          <w:spacing w:val="2"/>
        </w:rPr>
        <w:t>other</w:t>
      </w:r>
      <w:r>
        <w:rPr>
          <w:spacing w:val="58"/>
        </w:rPr>
        <w:t xml:space="preserve"> </w:t>
      </w:r>
      <w:r>
        <w:rPr>
          <w:spacing w:val="1"/>
        </w:rPr>
        <w:t>loading</w:t>
      </w:r>
      <w:r>
        <w:rPr>
          <w:spacing w:val="16"/>
        </w:rPr>
        <w:t xml:space="preserve"> </w:t>
      </w:r>
      <w:r>
        <w:rPr>
          <w:spacing w:val="1"/>
        </w:rPr>
        <w:t>scenarios</w:t>
      </w:r>
      <w:r>
        <w:rPr>
          <w:spacing w:val="12"/>
        </w:rPr>
        <w:t xml:space="preserve"> </w:t>
      </w:r>
      <w:r>
        <w:rPr>
          <w:spacing w:val="2"/>
        </w:rPr>
        <w:t>and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1"/>
        </w:rPr>
        <w:t>gain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better</w:t>
      </w:r>
      <w:r>
        <w:rPr>
          <w:spacing w:val="17"/>
        </w:rPr>
        <w:t xml:space="preserve"> </w:t>
      </w:r>
      <w:r>
        <w:rPr>
          <w:spacing w:val="2"/>
        </w:rPr>
        <w:t>understanding</w:t>
      </w:r>
      <w:r>
        <w:rPr>
          <w:spacing w:val="17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structural</w:t>
      </w:r>
      <w:r>
        <w:rPr>
          <w:spacing w:val="11"/>
        </w:rPr>
        <w:t xml:space="preserve"> </w:t>
      </w:r>
      <w:r>
        <w:rPr>
          <w:spacing w:val="1"/>
        </w:rPr>
        <w:t>characteristics</w:t>
      </w:r>
      <w:r>
        <w:rPr>
          <w:spacing w:val="12"/>
        </w:rPr>
        <w:t xml:space="preserve"> </w:t>
      </w:r>
      <w:r>
        <w:rPr>
          <w:spacing w:val="1"/>
        </w:rPr>
        <w:t>of</w:t>
      </w:r>
      <w:r>
        <w:rPr>
          <w:spacing w:val="14"/>
        </w:rPr>
        <w:t xml:space="preserve"> </w:t>
      </w:r>
      <w:r>
        <w:rPr>
          <w:spacing w:val="1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bridge.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2"/>
        </w:rPr>
        <w:t>natural</w:t>
      </w:r>
      <w:r>
        <w:rPr>
          <w:spacing w:val="60"/>
        </w:rPr>
        <w:t xml:space="preserve"> </w:t>
      </w:r>
      <w:r>
        <w:rPr>
          <w:spacing w:val="2"/>
        </w:rPr>
        <w:t>frequencies</w:t>
      </w:r>
      <w:r>
        <w:rPr>
          <w:spacing w:val="54"/>
        </w:rPr>
        <w:t xml:space="preserve"> </w:t>
      </w:r>
      <w:proofErr w:type="gramStart"/>
      <w:r>
        <w:rPr>
          <w:spacing w:val="1"/>
        </w:rPr>
        <w:t>can</w:t>
      </w:r>
      <w:r>
        <w:t xml:space="preserve">  </w:t>
      </w:r>
      <w:r>
        <w:rPr>
          <w:spacing w:val="1"/>
        </w:rPr>
        <w:t>be</w:t>
      </w:r>
      <w:proofErr w:type="gramEnd"/>
      <w:r>
        <w:rPr>
          <w:spacing w:val="58"/>
        </w:rPr>
        <w:t xml:space="preserve"> </w:t>
      </w:r>
      <w:r>
        <w:rPr>
          <w:spacing w:val="-1"/>
        </w:rPr>
        <w:t>analyzed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t xml:space="preserve">  </w:t>
      </w:r>
      <w:r>
        <w:rPr>
          <w:spacing w:val="1"/>
        </w:rPr>
        <w:t>an</w:t>
      </w:r>
      <w:r>
        <w:rPr>
          <w:spacing w:val="58"/>
        </w:rPr>
        <w:t xml:space="preserve"> </w:t>
      </w:r>
      <w:r>
        <w:rPr>
          <w:spacing w:val="2"/>
        </w:rPr>
        <w:t>effort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2"/>
        </w:rPr>
        <w:t>reveal</w:t>
      </w:r>
      <w:r>
        <w:rPr>
          <w:spacing w:val="53"/>
        </w:rPr>
        <w:t xml:space="preserve"> </w:t>
      </w:r>
      <w:r>
        <w:rPr>
          <w:spacing w:val="1"/>
        </w:rPr>
        <w:t>the</w:t>
      </w:r>
      <w:r>
        <w:t xml:space="preserve">  </w:t>
      </w:r>
      <w:r>
        <w:rPr>
          <w:spacing w:val="1"/>
        </w:rPr>
        <w:t>influence</w:t>
      </w:r>
      <w:r>
        <w:rPr>
          <w:spacing w:val="58"/>
        </w:rPr>
        <w:t xml:space="preserve"> </w:t>
      </w:r>
      <w:r>
        <w:rPr>
          <w:spacing w:val="1"/>
        </w:rPr>
        <w:t>of</w:t>
      </w:r>
      <w:r>
        <w:rPr>
          <w:spacing w:val="56"/>
        </w:rPr>
        <w:t xml:space="preserve"> </w:t>
      </w:r>
      <w:r>
        <w:rPr>
          <w:spacing w:val="1"/>
        </w:rPr>
        <w:t>the</w:t>
      </w:r>
      <w:r>
        <w:t xml:space="preserve">  </w:t>
      </w:r>
      <w:r>
        <w:rPr>
          <w:spacing w:val="2"/>
        </w:rPr>
        <w:t>superstructure</w:t>
      </w:r>
      <w:r>
        <w:rPr>
          <w:spacing w:val="58"/>
        </w:rPr>
        <w:t xml:space="preserve"> </w:t>
      </w:r>
      <w:r>
        <w:rPr>
          <w:spacing w:val="1"/>
        </w:rPr>
        <w:t>vibrations</w:t>
      </w:r>
      <w:r>
        <w:rPr>
          <w:spacing w:val="54"/>
        </w:rPr>
        <w:t xml:space="preserve"> </w:t>
      </w:r>
      <w:r>
        <w:rPr>
          <w:spacing w:val="1"/>
        </w:rPr>
        <w:t>on</w:t>
      </w:r>
      <w:r>
        <w:t xml:space="preserve">  </w:t>
      </w:r>
      <w:r>
        <w:rPr>
          <w:spacing w:val="1"/>
        </w:rPr>
        <w:t>deck</w:t>
      </w:r>
      <w:r>
        <w:rPr>
          <w:spacing w:val="46"/>
        </w:rPr>
        <w:t xml:space="preserve"> </w:t>
      </w:r>
      <w:r>
        <w:rPr>
          <w:spacing w:val="2"/>
        </w:rPr>
        <w:t>deterioration</w:t>
      </w:r>
      <w:r>
        <w:rPr>
          <w:spacing w:val="17"/>
        </w:rPr>
        <w:t xml:space="preserve"> </w:t>
      </w:r>
      <w:r>
        <w:rPr>
          <w:spacing w:val="1"/>
        </w:rPr>
        <w:t>or</w:t>
      </w:r>
      <w:r>
        <w:rPr>
          <w:spacing w:val="18"/>
        </w:rPr>
        <w:t xml:space="preserve"> </w:t>
      </w:r>
      <w:r>
        <w:rPr>
          <w:spacing w:val="2"/>
        </w:rPr>
        <w:t>substructure</w:t>
      </w:r>
      <w:r>
        <w:rPr>
          <w:spacing w:val="18"/>
        </w:rPr>
        <w:t xml:space="preserve"> </w:t>
      </w:r>
      <w:r>
        <w:rPr>
          <w:spacing w:val="-1"/>
        </w:rPr>
        <w:t>durability.</w:t>
      </w:r>
      <w:r>
        <w:rPr>
          <w:spacing w:val="15"/>
        </w:rPr>
        <w:t xml:space="preserve"> </w:t>
      </w:r>
      <w:r>
        <w:rPr>
          <w:spacing w:val="-3"/>
        </w:rPr>
        <w:t>Seismic</w:t>
      </w:r>
      <w:r>
        <w:rPr>
          <w:spacing w:val="13"/>
        </w:rPr>
        <w:t xml:space="preserve"> </w:t>
      </w:r>
      <w:r>
        <w:rPr>
          <w:spacing w:val="1"/>
        </w:rPr>
        <w:t>loading</w:t>
      </w:r>
      <w:r>
        <w:rPr>
          <w:spacing w:val="18"/>
        </w:rPr>
        <w:t xml:space="preserve"> </w:t>
      </w:r>
      <w:r>
        <w:rPr>
          <w:spacing w:val="1"/>
        </w:rPr>
        <w:t>can</w:t>
      </w:r>
      <w:r>
        <w:rPr>
          <w:spacing w:val="17"/>
        </w:rPr>
        <w:t xml:space="preserve"> </w:t>
      </w:r>
      <w:r>
        <w:rPr>
          <w:spacing w:val="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simulated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1"/>
        </w:rPr>
        <w:t>help</w:t>
      </w:r>
      <w:r>
        <w:rPr>
          <w:spacing w:val="18"/>
        </w:rPr>
        <w:t xml:space="preserve"> </w:t>
      </w:r>
      <w:r>
        <w:rPr>
          <w:spacing w:val="1"/>
        </w:rPr>
        <w:t>inform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owner</w:t>
      </w:r>
      <w:r>
        <w:rPr>
          <w:spacing w:val="18"/>
        </w:rPr>
        <w:t xml:space="preserve"> </w:t>
      </w:r>
      <w:r>
        <w:rPr>
          <w:spacing w:val="1"/>
        </w:rPr>
        <w:t>of</w:t>
      </w:r>
      <w:r>
        <w:rPr>
          <w:spacing w:val="15"/>
        </w:rPr>
        <w:t xml:space="preserve"> </w:t>
      </w:r>
      <w:r>
        <w:rPr>
          <w:spacing w:val="1"/>
        </w:rPr>
        <w:t>the</w:t>
      </w:r>
      <w:r>
        <w:rPr>
          <w:spacing w:val="18"/>
        </w:rPr>
        <w:t xml:space="preserve"> </w:t>
      </w:r>
      <w:r>
        <w:t>risk</w:t>
      </w:r>
      <w:r>
        <w:rPr>
          <w:spacing w:val="13"/>
        </w:rPr>
        <w:t xml:space="preserve"> </w:t>
      </w:r>
      <w:r>
        <w:rPr>
          <w:spacing w:val="1"/>
        </w:rPr>
        <w:t>of</w:t>
      </w:r>
      <w:r>
        <w:rPr>
          <w:spacing w:val="68"/>
          <w:w w:val="99"/>
        </w:rPr>
        <w:t xml:space="preserve"> </w:t>
      </w:r>
      <w:r>
        <w:t>damage</w:t>
      </w:r>
      <w:r>
        <w:rPr>
          <w:spacing w:val="51"/>
        </w:rPr>
        <w:t xml:space="preserve"> </w:t>
      </w:r>
      <w:r>
        <w:rPr>
          <w:spacing w:val="1"/>
        </w:rPr>
        <w:t>or</w:t>
      </w:r>
      <w:r>
        <w:rPr>
          <w:spacing w:val="54"/>
        </w:rPr>
        <w:t xml:space="preserve"> </w:t>
      </w:r>
      <w:r>
        <w:rPr>
          <w:spacing w:val="1"/>
        </w:rPr>
        <w:t>failure</w:t>
      </w:r>
      <w:r>
        <w:rPr>
          <w:spacing w:val="52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rPr>
          <w:spacing w:val="1"/>
        </w:rPr>
        <w:t>the</w:t>
      </w:r>
      <w:r>
        <w:rPr>
          <w:spacing w:val="52"/>
        </w:rPr>
        <w:t xml:space="preserve"> </w:t>
      </w:r>
      <w:r>
        <w:rPr>
          <w:spacing w:val="1"/>
        </w:rPr>
        <w:t>event</w:t>
      </w:r>
      <w:r>
        <w:rPr>
          <w:spacing w:val="50"/>
        </w:rPr>
        <w:t xml:space="preserve"> </w:t>
      </w:r>
      <w:r>
        <w:rPr>
          <w:spacing w:val="1"/>
        </w:rPr>
        <w:t>of</w:t>
      </w:r>
      <w:r>
        <w:rPr>
          <w:spacing w:val="50"/>
        </w:rPr>
        <w:t xml:space="preserve"> </w:t>
      </w:r>
      <w:r>
        <w:rPr>
          <w:spacing w:val="1"/>
        </w:rPr>
        <w:t>an</w:t>
      </w:r>
      <w:r>
        <w:rPr>
          <w:spacing w:val="52"/>
        </w:rPr>
        <w:t xml:space="preserve"> </w:t>
      </w:r>
      <w:r>
        <w:rPr>
          <w:spacing w:val="2"/>
        </w:rPr>
        <w:t>earthquake.</w:t>
      </w:r>
      <w:r>
        <w:rPr>
          <w:spacing w:val="50"/>
        </w:rPr>
        <w:t xml:space="preserve"> </w:t>
      </w:r>
      <w:r>
        <w:rPr>
          <w:spacing w:val="2"/>
        </w:rPr>
        <w:t>Long</w:t>
      </w:r>
      <w:r>
        <w:rPr>
          <w:spacing w:val="52"/>
        </w:rPr>
        <w:t xml:space="preserve"> </w:t>
      </w:r>
      <w:r>
        <w:rPr>
          <w:spacing w:val="2"/>
        </w:rPr>
        <w:t>term</w:t>
      </w:r>
      <w:r>
        <w:rPr>
          <w:spacing w:val="39"/>
        </w:rPr>
        <w:t xml:space="preserve"> </w:t>
      </w:r>
      <w:r>
        <w:rPr>
          <w:spacing w:val="1"/>
        </w:rPr>
        <w:t>loading,</w:t>
      </w:r>
      <w:r>
        <w:rPr>
          <w:spacing w:val="50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rPr>
          <w:spacing w:val="1"/>
        </w:rPr>
        <w:t>as</w:t>
      </w:r>
      <w:r>
        <w:rPr>
          <w:spacing w:val="48"/>
        </w:rPr>
        <w:t xml:space="preserve"> </w:t>
      </w:r>
      <w:r>
        <w:rPr>
          <w:spacing w:val="1"/>
        </w:rPr>
        <w:t>differential</w:t>
      </w:r>
      <w:r>
        <w:rPr>
          <w:spacing w:val="47"/>
        </w:rPr>
        <w:t xml:space="preserve"> </w:t>
      </w:r>
      <w:r>
        <w:rPr>
          <w:spacing w:val="1"/>
        </w:rPr>
        <w:t>temperature</w:t>
      </w:r>
      <w:r>
        <w:rPr>
          <w:spacing w:val="52"/>
        </w:rPr>
        <w:t xml:space="preserve"> </w:t>
      </w:r>
      <w:r>
        <w:rPr>
          <w:spacing w:val="2"/>
        </w:rPr>
        <w:t>and</w:t>
      </w:r>
      <w:r>
        <w:rPr>
          <w:spacing w:val="76"/>
        </w:rPr>
        <w:t xml:space="preserve"> </w:t>
      </w:r>
      <w:r>
        <w:t>settlement</w:t>
      </w:r>
      <w:r>
        <w:rPr>
          <w:spacing w:val="7"/>
        </w:rPr>
        <w:t xml:space="preserve"> </w:t>
      </w:r>
      <w:r>
        <w:rPr>
          <w:spacing w:val="1"/>
        </w:rPr>
        <w:t>effects</w:t>
      </w:r>
      <w:r>
        <w:rPr>
          <w:spacing w:val="5"/>
        </w:rPr>
        <w:t xml:space="preserve"> </w:t>
      </w:r>
      <w:r>
        <w:rPr>
          <w:spacing w:val="-3"/>
        </w:rPr>
        <w:t>may</w:t>
      </w:r>
      <w:r>
        <w:rPr>
          <w:spacing w:val="5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simulated.</w:t>
      </w:r>
      <w:r>
        <w:rPr>
          <w:spacing w:val="7"/>
        </w:rPr>
        <w:t xml:space="preserve"> </w:t>
      </w:r>
      <w:commentRangeStart w:id="136"/>
      <w:r>
        <w:rPr>
          <w:spacing w:val="1"/>
        </w:rPr>
        <w:t>Fatigue-life</w:t>
      </w:r>
      <w:r>
        <w:rPr>
          <w:spacing w:val="8"/>
        </w:rPr>
        <w:t xml:space="preserve"> </w:t>
      </w:r>
      <w:r>
        <w:rPr>
          <w:spacing w:val="-3"/>
        </w:rPr>
        <w:t>may</w:t>
      </w:r>
      <w:r>
        <w:rPr>
          <w:spacing w:val="6"/>
        </w:rPr>
        <w:t xml:space="preserve"> </w:t>
      </w:r>
      <w:r>
        <w:rPr>
          <w:spacing w:val="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estimated</w:t>
      </w:r>
      <w:r>
        <w:rPr>
          <w:spacing w:val="8"/>
        </w:rPr>
        <w:t xml:space="preserve"> </w:t>
      </w:r>
      <w:r>
        <w:rPr>
          <w:spacing w:val="1"/>
        </w:rPr>
        <w:t>based</w:t>
      </w:r>
      <w:r>
        <w:rPr>
          <w:spacing w:val="8"/>
        </w:rPr>
        <w:t xml:space="preserve"> </w:t>
      </w:r>
      <w:r>
        <w:rPr>
          <w:spacing w:val="1"/>
        </w:rPr>
        <w:t>on</w:t>
      </w:r>
      <w:r>
        <w:rPr>
          <w:spacing w:val="8"/>
        </w:rPr>
        <w:t xml:space="preserve"> </w:t>
      </w:r>
      <w:r>
        <w:rPr>
          <w:spacing w:val="2"/>
        </w:rPr>
        <w:t>operational</w:t>
      </w:r>
      <w:r>
        <w:rPr>
          <w:spacing w:val="4"/>
        </w:rPr>
        <w:t xml:space="preserve"> </w:t>
      </w:r>
      <w:r>
        <w:t>monitoring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92"/>
        </w:rPr>
        <w:t xml:space="preserve"> </w:t>
      </w:r>
      <w:r>
        <w:t>measured</w:t>
      </w:r>
      <w:r>
        <w:rPr>
          <w:spacing w:val="3"/>
        </w:rPr>
        <w:t xml:space="preserve"> </w:t>
      </w:r>
      <w:r>
        <w:rPr>
          <w:spacing w:val="2"/>
        </w:rPr>
        <w:t>responses.</w:t>
      </w:r>
      <w:r>
        <w:rPr>
          <w:spacing w:val="3"/>
        </w:rPr>
        <w:t xml:space="preserve"> </w:t>
      </w:r>
      <w:commentRangeEnd w:id="136"/>
      <w:r w:rsidR="00C40E33">
        <w:rPr>
          <w:rStyle w:val="CommentReference"/>
          <w:rFonts w:asciiTheme="minorHAnsi" w:eastAsiaTheme="minorHAnsi" w:hAnsiTheme="minorHAnsi"/>
        </w:rPr>
        <w:commentReference w:id="136"/>
      </w:r>
      <w:r>
        <w:t>Repair</w:t>
      </w:r>
      <w:r>
        <w:rPr>
          <w:spacing w:val="8"/>
        </w:rPr>
        <w:t xml:space="preserve"> </w:t>
      </w:r>
      <w:r>
        <w:rPr>
          <w:spacing w:val="1"/>
        </w:rPr>
        <w:t>sequencing</w:t>
      </w:r>
      <w:r>
        <w:rPr>
          <w:spacing w:val="7"/>
        </w:rPr>
        <w:t xml:space="preserve"> </w:t>
      </w:r>
      <w:r>
        <w:rPr>
          <w:spacing w:val="1"/>
        </w:rPr>
        <w:t>can</w:t>
      </w:r>
      <w:r>
        <w:rPr>
          <w:spacing w:val="8"/>
        </w:rPr>
        <w:t xml:space="preserve"> </w:t>
      </w:r>
      <w:r>
        <w:rPr>
          <w:spacing w:val="1"/>
        </w:rPr>
        <w:t>be</w:t>
      </w:r>
      <w:r>
        <w:rPr>
          <w:spacing w:val="7"/>
        </w:rPr>
        <w:t xml:space="preserve"> </w:t>
      </w:r>
      <w:r>
        <w:rPr>
          <w:spacing w:val="-2"/>
        </w:rPr>
        <w:t>examined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2"/>
        </w:rPr>
        <w:t>ensure</w:t>
      </w:r>
      <w:r>
        <w:rPr>
          <w:spacing w:val="8"/>
        </w:rPr>
        <w:t xml:space="preserve"> </w:t>
      </w:r>
      <w:r>
        <w:rPr>
          <w:spacing w:val="1"/>
        </w:rPr>
        <w:t>construction</w:t>
      </w:r>
      <w:r>
        <w:rPr>
          <w:spacing w:val="7"/>
        </w:rPr>
        <w:t xml:space="preserve"> </w:t>
      </w:r>
      <w:r>
        <w:t>activities</w:t>
      </w:r>
      <w:r>
        <w:rPr>
          <w:spacing w:val="4"/>
        </w:rPr>
        <w:t xml:space="preserve"> </w:t>
      </w:r>
      <w:r>
        <w:rPr>
          <w:spacing w:val="1"/>
        </w:rPr>
        <w:t>do</w:t>
      </w:r>
      <w:r>
        <w:rPr>
          <w:spacing w:val="7"/>
        </w:rPr>
        <w:t xml:space="preserve"> </w:t>
      </w:r>
      <w:r>
        <w:rPr>
          <w:spacing w:val="2"/>
        </w:rPr>
        <w:t>not</w:t>
      </w:r>
      <w:r>
        <w:rPr>
          <w:spacing w:val="6"/>
        </w:rPr>
        <w:t xml:space="preserve"> </w:t>
      </w:r>
      <w:r>
        <w:rPr>
          <w:spacing w:val="1"/>
        </w:rPr>
        <w:t>pose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74"/>
          <w:w w:val="99"/>
        </w:rPr>
        <w:t xml:space="preserve"> </w:t>
      </w:r>
      <w:r>
        <w:t>damaging</w:t>
      </w:r>
      <w:r>
        <w:rPr>
          <w:spacing w:val="3"/>
        </w:rPr>
        <w:t xml:space="preserve"> </w:t>
      </w:r>
      <w:r>
        <w:rPr>
          <w:spacing w:val="2"/>
        </w:rPr>
        <w:t>other</w:t>
      </w:r>
      <w:r>
        <w:rPr>
          <w:spacing w:val="5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bridge.</w:t>
      </w:r>
      <w:r>
        <w:rPr>
          <w:spacing w:val="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3"/>
        </w:rPr>
        <w:t xml:space="preserve"> </w:t>
      </w:r>
      <w:r>
        <w:rPr>
          <w:spacing w:val="1"/>
        </w:rPr>
        <w:t>detailed</w:t>
      </w:r>
      <w:r>
        <w:rPr>
          <w:spacing w:val="4"/>
        </w:rPr>
        <w:t xml:space="preserve"> </w:t>
      </w:r>
      <w:r>
        <w:rPr>
          <w:spacing w:val="1"/>
        </w:rPr>
        <w:t>description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2"/>
        </w:rPr>
        <w:t>structural</w:t>
      </w:r>
      <w:r>
        <w:rPr>
          <w:spacing w:val="-2"/>
        </w:rPr>
        <w:t xml:space="preserve"> </w:t>
      </w:r>
      <w:r>
        <w:t>identification</w:t>
      </w:r>
      <w:r>
        <w:rPr>
          <w:spacing w:val="4"/>
        </w:rPr>
        <w:t xml:space="preserve"> </w:t>
      </w:r>
      <w:r>
        <w:rPr>
          <w:spacing w:val="2"/>
        </w:rPr>
        <w:t>process</w:t>
      </w:r>
      <w:r>
        <w:t xml:space="preserve"> </w:t>
      </w:r>
      <w:r>
        <w:rPr>
          <w:spacing w:val="1"/>
        </w:rPr>
        <w:t>can</w:t>
      </w:r>
      <w:r>
        <w:rPr>
          <w:spacing w:val="3"/>
        </w:rPr>
        <w:t xml:space="preserve"> </w:t>
      </w:r>
      <w:r>
        <w:rPr>
          <w:spacing w:val="1"/>
        </w:rPr>
        <w:t>be</w:t>
      </w:r>
      <w:r>
        <w:rPr>
          <w:spacing w:val="52"/>
        </w:rPr>
        <w:t xml:space="preserve"> </w:t>
      </w:r>
      <w:r>
        <w:rPr>
          <w:spacing w:val="2"/>
        </w:rPr>
        <w:t>found</w:t>
      </w:r>
      <w:r>
        <w:rPr>
          <w:spacing w:val="23"/>
        </w:rPr>
        <w:t xml:space="preserve"> </w:t>
      </w:r>
      <w:r>
        <w:t>elsewhere,</w:t>
      </w:r>
      <w:r>
        <w:rPr>
          <w:spacing w:val="21"/>
        </w:rPr>
        <w:t xml:space="preserve"> </w:t>
      </w:r>
      <w:r>
        <w:rPr>
          <w:spacing w:val="2"/>
        </w:rPr>
        <w:t>but</w:t>
      </w:r>
      <w:r>
        <w:rPr>
          <w:spacing w:val="21"/>
        </w:rPr>
        <w:t xml:space="preserve"> </w:t>
      </w:r>
      <w:r>
        <w:rPr>
          <w:spacing w:val="1"/>
        </w:rPr>
        <w:t>the</w:t>
      </w:r>
      <w:r>
        <w:rPr>
          <w:spacing w:val="24"/>
        </w:rPr>
        <w:t xml:space="preserve"> </w:t>
      </w:r>
      <w:r>
        <w:rPr>
          <w:spacing w:val="1"/>
        </w:rPr>
        <w:t>above</w:t>
      </w:r>
      <w:r>
        <w:rPr>
          <w:spacing w:val="23"/>
        </w:rPr>
        <w:t xml:space="preserve"> </w:t>
      </w:r>
      <w:r>
        <w:t>discussion</w:t>
      </w:r>
      <w:r>
        <w:rPr>
          <w:spacing w:val="23"/>
        </w:rPr>
        <w:t xml:space="preserve"> </w:t>
      </w:r>
      <w:r>
        <w:t>sufficiently</w:t>
      </w:r>
      <w:r>
        <w:rPr>
          <w:spacing w:val="20"/>
        </w:rPr>
        <w:t xml:space="preserve"> </w:t>
      </w:r>
      <w:r>
        <w:rPr>
          <w:spacing w:val="-3"/>
        </w:rPr>
        <w:t>summarize</w:t>
      </w:r>
      <w:ins w:id="137" w:author="John Braley" w:date="2018-09-28T15:16:00Z">
        <w:r w:rsidR="00C40E33">
          <w:rPr>
            <w:spacing w:val="-3"/>
          </w:rPr>
          <w:t>s</w:t>
        </w:r>
      </w:ins>
      <w:bookmarkStart w:id="138" w:name="_GoBack"/>
      <w:bookmarkEnd w:id="138"/>
      <w:del w:id="139" w:author="John Braley" w:date="2018-09-28T15:16:00Z">
        <w:r w:rsidDel="00C40E33">
          <w:rPr>
            <w:spacing w:val="-3"/>
          </w:rPr>
          <w:delText>d</w:delText>
        </w:r>
      </w:del>
      <w:r>
        <w:rPr>
          <w:spacing w:val="24"/>
        </w:rPr>
        <w:t xml:space="preserve"> </w:t>
      </w:r>
      <w:r>
        <w:rPr>
          <w:spacing w:val="1"/>
        </w:rPr>
        <w:t>the</w:t>
      </w:r>
      <w:r>
        <w:rPr>
          <w:spacing w:val="23"/>
        </w:rPr>
        <w:t xml:space="preserve"> </w:t>
      </w:r>
      <w:r>
        <w:rPr>
          <w:spacing w:val="1"/>
        </w:rPr>
        <w:t>process.</w:t>
      </w:r>
      <w:r>
        <w:rPr>
          <w:spacing w:val="21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rPr>
          <w:spacing w:val="1"/>
        </w:rPr>
        <w:t>that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1"/>
        </w:rPr>
        <w:t>load</w:t>
      </w:r>
      <w:r>
        <w:rPr>
          <w:spacing w:val="23"/>
        </w:rPr>
        <w:t xml:space="preserve"> </w:t>
      </w:r>
      <w:r>
        <w:rPr>
          <w:spacing w:val="1"/>
        </w:rPr>
        <w:t>test</w:t>
      </w:r>
      <w:r>
        <w:rPr>
          <w:spacing w:val="22"/>
        </w:rPr>
        <w:t xml:space="preserve"> </w:t>
      </w:r>
      <w:r>
        <w:rPr>
          <w:spacing w:val="-3"/>
        </w:rPr>
        <w:t>may</w:t>
      </w:r>
      <w:r>
        <w:rPr>
          <w:spacing w:val="20"/>
        </w:rPr>
        <w:t xml:space="preserve"> </w:t>
      </w:r>
      <w:r>
        <w:rPr>
          <w:spacing w:val="1"/>
        </w:rPr>
        <w:t>be</w:t>
      </w:r>
      <w:r>
        <w:rPr>
          <w:spacing w:val="78"/>
        </w:rPr>
        <w:t xml:space="preserve"> </w:t>
      </w:r>
      <w:r>
        <w:rPr>
          <w:spacing w:val="-1"/>
        </w:rPr>
        <w:t>executed</w:t>
      </w:r>
      <w:r>
        <w:rPr>
          <w:spacing w:val="6"/>
        </w:rPr>
        <w:t xml:space="preserve"> </w:t>
      </w:r>
      <w:r>
        <w:rPr>
          <w:spacing w:val="1"/>
        </w:rPr>
        <w:t>at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same</w:t>
      </w:r>
      <w:r>
        <w:rPr>
          <w:spacing w:val="6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rPr>
          <w:spacing w:val="2"/>
        </w:rPr>
        <w:t>but</w:t>
      </w:r>
      <w:r>
        <w:rPr>
          <w:spacing w:val="5"/>
        </w:rPr>
        <w:t xml:space="preserve"> </w:t>
      </w:r>
      <w:r>
        <w:rPr>
          <w:spacing w:val="-2"/>
        </w:rPr>
        <w:t>without</w:t>
      </w:r>
      <w:r>
        <w:rPr>
          <w:spacing w:val="4"/>
        </w:rPr>
        <w:t xml:space="preserve"> </w:t>
      </w:r>
      <w:r>
        <w:rPr>
          <w:spacing w:val="-2"/>
        </w:rPr>
        <w:t>following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St-Id</w:t>
      </w:r>
      <w:r>
        <w:rPr>
          <w:spacing w:val="6"/>
        </w:rPr>
        <w:t xml:space="preserve"> </w:t>
      </w:r>
      <w:r>
        <w:rPr>
          <w:spacing w:val="-1"/>
        </w:rPr>
        <w:t>framework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missing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t>reliability</w:t>
      </w:r>
      <w:r>
        <w:rPr>
          <w:spacing w:val="3"/>
        </w:rPr>
        <w:t xml:space="preserve"> </w:t>
      </w:r>
      <w:r>
        <w:rPr>
          <w:spacing w:val="2"/>
        </w:rPr>
        <w:t>and</w:t>
      </w:r>
      <w:r>
        <w:rPr>
          <w:spacing w:val="6"/>
        </w:rPr>
        <w:t xml:space="preserve"> </w:t>
      </w:r>
      <w:r>
        <w:rPr>
          <w:spacing w:val="1"/>
        </w:rPr>
        <w:t>benefits</w:t>
      </w:r>
      <w:r>
        <w:rPr>
          <w:spacing w:val="4"/>
        </w:rPr>
        <w:t xml:space="preserve"> </w:t>
      </w:r>
      <w:r>
        <w:rPr>
          <w:spacing w:val="1"/>
        </w:rPr>
        <w:t>outlined</w:t>
      </w:r>
      <w:r>
        <w:rPr>
          <w:spacing w:val="78"/>
        </w:rPr>
        <w:t xml:space="preserve"> </w:t>
      </w:r>
      <w:r>
        <w:rPr>
          <w:spacing w:val="2"/>
        </w:rPr>
        <w:t xml:space="preserve">above,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owners</w:t>
      </w:r>
      <w:r>
        <w:t xml:space="preserve"> </w:t>
      </w:r>
      <w:r>
        <w:rPr>
          <w:spacing w:val="2"/>
        </w:rPr>
        <w:t>are</w:t>
      </w:r>
      <w:r>
        <w:rPr>
          <w:spacing w:val="4"/>
        </w:rPr>
        <w:t xml:space="preserve"> </w:t>
      </w:r>
      <w:r>
        <w:rPr>
          <w:spacing w:val="1"/>
        </w:rPr>
        <w:t>advised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demand</w:t>
      </w:r>
      <w:r>
        <w:rPr>
          <w:spacing w:val="4"/>
        </w:rPr>
        <w:t xml:space="preserve"> </w:t>
      </w:r>
      <w:r>
        <w:rPr>
          <w:spacing w:val="1"/>
        </w:rPr>
        <w:t>load</w:t>
      </w:r>
      <w:r>
        <w:rPr>
          <w:spacing w:val="3"/>
        </w:rPr>
        <w:t xml:space="preserve"> </w:t>
      </w:r>
      <w:r>
        <w:t>testing</w:t>
      </w:r>
      <w:r>
        <w:rPr>
          <w:spacing w:val="3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-2"/>
        </w:rPr>
        <w:t>following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>
          <w:spacing w:val="3"/>
        </w:rPr>
        <w:t xml:space="preserve"> </w:t>
      </w:r>
      <w:r>
        <w:rPr>
          <w:spacing w:val="-3"/>
        </w:rPr>
        <w:t>St-Id</w:t>
      </w:r>
      <w:r>
        <w:rPr>
          <w:spacing w:val="3"/>
        </w:rPr>
        <w:t xml:space="preserve"> </w:t>
      </w:r>
      <w:r>
        <w:rPr>
          <w:spacing w:val="-1"/>
        </w:rPr>
        <w:t>framework.</w:t>
      </w:r>
    </w:p>
    <w:p w:rsidR="009B029B" w:rsidRDefault="009B029B">
      <w:pPr>
        <w:rPr>
          <w:rFonts w:ascii="Arial" w:eastAsia="Arial" w:hAnsi="Arial" w:cs="Arial"/>
          <w:sz w:val="20"/>
          <w:szCs w:val="20"/>
        </w:rPr>
      </w:pPr>
    </w:p>
    <w:p w:rsidR="009B029B" w:rsidRDefault="009B029B">
      <w:pPr>
        <w:spacing w:before="3"/>
        <w:rPr>
          <w:rFonts w:ascii="Arial" w:eastAsia="Arial" w:hAnsi="Arial" w:cs="Arial"/>
          <w:sz w:val="19"/>
          <w:szCs w:val="19"/>
        </w:rPr>
      </w:pPr>
    </w:p>
    <w:p w:rsidR="009B029B" w:rsidRDefault="007169F9">
      <w:pPr>
        <w:pStyle w:val="BodyText"/>
        <w:spacing w:before="0"/>
        <w:jc w:val="both"/>
        <w:rPr>
          <w:rFonts w:cs="Arial"/>
        </w:rPr>
      </w:pPr>
      <w:proofErr w:type="gramStart"/>
      <w:r>
        <w:rPr>
          <w:spacing w:val="-1"/>
        </w:rPr>
        <w:t>Drexel</w:t>
      </w:r>
      <w:r>
        <w:rPr>
          <w:spacing w:val="-3"/>
        </w:rPr>
        <w:t xml:space="preserve"> University,</w:t>
      </w:r>
      <w:r>
        <w:rPr>
          <w:spacing w:val="2"/>
        </w:rPr>
        <w:t xml:space="preserve"> 3141 </w:t>
      </w:r>
      <w:r>
        <w:rPr>
          <w:spacing w:val="1"/>
        </w:rPr>
        <w:t>Chestnut</w:t>
      </w:r>
      <w:r>
        <w:rPr>
          <w:spacing w:val="2"/>
        </w:rPr>
        <w:t xml:space="preserve"> </w:t>
      </w:r>
      <w:r>
        <w:rPr>
          <w:spacing w:val="1"/>
        </w:rPr>
        <w:t xml:space="preserve">Street, </w:t>
      </w:r>
      <w:r>
        <w:t>Philadelphia,</w:t>
      </w:r>
      <w:r>
        <w:rPr>
          <w:spacing w:val="2"/>
        </w:rPr>
        <w:t xml:space="preserve"> </w:t>
      </w:r>
      <w:r>
        <w:rPr>
          <w:spacing w:val="-12"/>
        </w:rPr>
        <w:t>PA</w:t>
      </w:r>
      <w:r>
        <w:rPr>
          <w:spacing w:val="-5"/>
        </w:rPr>
        <w:t xml:space="preserve"> </w:t>
      </w:r>
      <w:r>
        <w:rPr>
          <w:spacing w:val="2"/>
        </w:rPr>
        <w:t>19104,</w:t>
      </w:r>
      <w:r>
        <w:rPr>
          <w:spacing w:val="1"/>
        </w:rPr>
        <w:t xml:space="preserve"> </w:t>
      </w:r>
      <w:r>
        <w:t>©</w:t>
      </w:r>
      <w:r>
        <w:rPr>
          <w:spacing w:val="-5"/>
        </w:rPr>
        <w:t xml:space="preserve"> </w:t>
      </w:r>
      <w:r>
        <w:rPr>
          <w:spacing w:val="-3"/>
        </w:rP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rPr>
          <w:spacing w:val="1"/>
        </w:rPr>
        <w:t>Reserved.</w:t>
      </w:r>
      <w:proofErr w:type="gramEnd"/>
      <w:r>
        <w:rPr>
          <w:spacing w:val="2"/>
        </w:rPr>
        <w:t xml:space="preserve"> </w:t>
      </w:r>
      <w:r>
        <w:rPr>
          <w:b/>
          <w:spacing w:val="-22"/>
        </w:rPr>
        <w:t>V</w:t>
      </w:r>
      <w:r>
        <w:rPr>
          <w:b/>
          <w:spacing w:val="18"/>
        </w:rPr>
        <w:t>e</w:t>
      </w:r>
      <w:r>
        <w:rPr>
          <w:b/>
          <w:spacing w:val="8"/>
        </w:rPr>
        <w:t>r</w:t>
      </w:r>
      <w:r>
        <w:rPr>
          <w:b/>
          <w:spacing w:val="3"/>
        </w:rPr>
        <w:t>s</w:t>
      </w:r>
      <w:r>
        <w:rPr>
          <w:b/>
          <w:spacing w:val="1"/>
        </w:rPr>
        <w:t>i</w:t>
      </w:r>
      <w:r>
        <w:rPr>
          <w:b/>
          <w:spacing w:val="6"/>
        </w:rPr>
        <w:t>o</w:t>
      </w:r>
      <w:r>
        <w:rPr>
          <w:b/>
        </w:rPr>
        <w:t>n</w:t>
      </w:r>
      <w:r>
        <w:rPr>
          <w:b/>
          <w:spacing w:val="6"/>
        </w:rPr>
        <w:t xml:space="preserve"> </w:t>
      </w:r>
      <w:r>
        <w:rPr>
          <w:b/>
          <w:spacing w:val="1"/>
        </w:rPr>
        <w:t>3.0</w:t>
      </w:r>
    </w:p>
    <w:sectPr w:rsidR="009B029B">
      <w:headerReference w:type="default" r:id="rId17"/>
      <w:pgSz w:w="12240" w:h="15840"/>
      <w:pgMar w:top="560" w:right="680" w:bottom="280" w:left="7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6" w:author="John Braley" w:date="2018-09-28T15:13:00Z" w:initials="JB">
    <w:p w:rsidR="00D47C8E" w:rsidRDefault="00D47C8E">
      <w:pPr>
        <w:pStyle w:val="CommentText"/>
      </w:pPr>
      <w:r>
        <w:rPr>
          <w:rStyle w:val="CommentReference"/>
        </w:rPr>
        <w:annotationRef/>
      </w:r>
      <w:r>
        <w:t>No figures</w:t>
      </w:r>
    </w:p>
  </w:comment>
  <w:comment w:id="37" w:author="John Braley" w:date="2018-09-28T15:13:00Z" w:initials="JB">
    <w:p w:rsidR="00D47C8E" w:rsidRDefault="00D47C8E">
      <w:pPr>
        <w:pStyle w:val="CommentText"/>
      </w:pPr>
      <w:r>
        <w:rPr>
          <w:rStyle w:val="CommentReference"/>
        </w:rPr>
        <w:annotationRef/>
      </w:r>
      <w:r>
        <w:t>Table?</w:t>
      </w:r>
    </w:p>
  </w:comment>
  <w:comment w:id="50" w:author="John Braley" w:date="2018-09-28T15:13:00Z" w:initials="JB">
    <w:p w:rsidR="00FA1B28" w:rsidRDefault="00FA1B28">
      <w:pPr>
        <w:pStyle w:val="CommentText"/>
      </w:pPr>
      <w:r>
        <w:rPr>
          <w:rStyle w:val="CommentReference"/>
        </w:rPr>
        <w:annotationRef/>
      </w:r>
      <w:r>
        <w:t>Organization could be improved</w:t>
      </w:r>
    </w:p>
  </w:comment>
  <w:comment w:id="54" w:author="John Braley" w:date="2018-09-28T15:13:00Z" w:initials="JB">
    <w:p w:rsidR="00FA1B28" w:rsidRDefault="00FA1B28">
      <w:pPr>
        <w:pStyle w:val="CommentText"/>
      </w:pPr>
      <w:r>
        <w:rPr>
          <w:rStyle w:val="CommentReference"/>
        </w:rPr>
        <w:annotationRef/>
      </w:r>
      <w:r>
        <w:t>Unrelated to paragraph</w:t>
      </w:r>
    </w:p>
  </w:comment>
  <w:comment w:id="55" w:author="John Braley" w:date="2018-09-28T15:13:00Z" w:initials="JB">
    <w:p w:rsidR="00FA1B28" w:rsidRDefault="00FA1B28">
      <w:pPr>
        <w:pStyle w:val="CommentText"/>
      </w:pPr>
      <w:r>
        <w:rPr>
          <w:rStyle w:val="CommentReference"/>
        </w:rPr>
        <w:annotationRef/>
      </w:r>
      <w:r>
        <w:t>This is implying that non-linear models and failure analysis is required</w:t>
      </w:r>
    </w:p>
  </w:comment>
  <w:comment w:id="58" w:author="John Braley" w:date="2018-09-28T15:13:00Z" w:initials="JB">
    <w:p w:rsidR="00EE2B63" w:rsidRDefault="00EE2B63">
      <w:pPr>
        <w:pStyle w:val="CommentText"/>
      </w:pPr>
      <w:r>
        <w:rPr>
          <w:rStyle w:val="CommentReference"/>
        </w:rPr>
        <w:annotationRef/>
      </w:r>
      <w:r>
        <w:t>Unrelated. Consider omitting</w:t>
      </w:r>
    </w:p>
  </w:comment>
  <w:comment w:id="60" w:author="John Braley" w:date="2018-09-28T15:13:00Z" w:initials="JB">
    <w:p w:rsidR="00EE2B63" w:rsidRDefault="00EE2B63">
      <w:pPr>
        <w:pStyle w:val="CommentText"/>
      </w:pPr>
      <w:r>
        <w:rPr>
          <w:rStyle w:val="CommentReference"/>
        </w:rPr>
        <w:annotationRef/>
      </w:r>
      <w:r>
        <w:t>Appropriate for website format?</w:t>
      </w:r>
    </w:p>
  </w:comment>
  <w:comment w:id="112" w:author="John Braley" w:date="2018-09-28T15:13:00Z" w:initials="JB">
    <w:p w:rsidR="007815B2" w:rsidRDefault="007815B2">
      <w:pPr>
        <w:pStyle w:val="CommentText"/>
      </w:pPr>
      <w:r>
        <w:rPr>
          <w:rStyle w:val="CommentReference"/>
        </w:rPr>
        <w:annotationRef/>
      </w:r>
      <w:r>
        <w:t>Pretty strong statement</w:t>
      </w:r>
    </w:p>
  </w:comment>
  <w:comment w:id="113" w:author="John Braley" w:date="2018-09-28T15:13:00Z" w:initials="JB">
    <w:p w:rsidR="007815B2" w:rsidRDefault="007815B2">
      <w:pPr>
        <w:pStyle w:val="CommentText"/>
      </w:pPr>
      <w:r>
        <w:rPr>
          <w:rStyle w:val="CommentReference"/>
        </w:rPr>
        <w:annotationRef/>
      </w:r>
      <w:r>
        <w:t>Very specific, consider omitting</w:t>
      </w:r>
    </w:p>
  </w:comment>
  <w:comment w:id="136" w:author="John Braley" w:date="2018-09-28T15:16:00Z" w:initials="JB">
    <w:p w:rsidR="00C40E33" w:rsidRDefault="00C40E33">
      <w:pPr>
        <w:pStyle w:val="CommentText"/>
      </w:pPr>
      <w:r>
        <w:rPr>
          <w:rStyle w:val="CommentReference"/>
        </w:rPr>
        <w:annotationRef/>
      </w:r>
      <w:r>
        <w:t>Does not explicitly require the model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F9" w:rsidRDefault="007169F9">
      <w:r>
        <w:separator/>
      </w:r>
    </w:p>
  </w:endnote>
  <w:endnote w:type="continuationSeparator" w:id="0">
    <w:p w:rsidR="007169F9" w:rsidRDefault="0071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F9" w:rsidRDefault="007169F9">
      <w:r>
        <w:separator/>
      </w:r>
    </w:p>
  </w:footnote>
  <w:footnote w:type="continuationSeparator" w:id="0">
    <w:p w:rsidR="007169F9" w:rsidRDefault="00716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7169F9">
    <w:pPr>
      <w:spacing w:line="14" w:lineRule="auto"/>
      <w:rPr>
        <w:sz w:val="20"/>
        <w:szCs w:val="20"/>
      </w:rPr>
    </w:pPr>
    <w:r>
      <w:pict>
        <v:group id="_x0000_s2053" style="position:absolute;margin-left:40.25pt;margin-top:102.9pt;width:532.5pt;height:.1pt;z-index:-7072;mso-position-horizontal-relative:page;mso-position-vertical-relative:page" coordorigin="805,2058" coordsize="10650,2">
          <v:shape id="_x0000_s2054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9.25pt;margin-top:60.1pt;width:295.25pt;height:29pt;z-index:-7048;mso-position-horizontal-relative:page;mso-position-vertical-relative:page" filled="f" stroked="f">
          <v:textbox inset="0,0,0,0">
            <w:txbxContent>
              <w:p w:rsidR="009B029B" w:rsidRDefault="007169F9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r>
                  <w:fldChar w:fldCharType="begin"/>
                </w:r>
                <w:r>
                  <w:instrText xml:space="preserve"> HYPERLINK "http://vlab.asklab.tk/VirtualLab/index.html" \h </w:instrText>
                </w:r>
                <w:r>
                  <w:fldChar w:fldCharType="separate"/>
                </w:r>
                <w:r>
                  <w:rPr>
                    <w:rFonts w:ascii="Arial"/>
                    <w:spacing w:val="-17"/>
                    <w:sz w:val="54"/>
                  </w:rPr>
                  <w:t>V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z w:val="54"/>
                  </w:rPr>
                  <w:t>r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-16"/>
                    <w:sz w:val="54"/>
                  </w:rPr>
                  <w:t>u</w:t>
                </w:r>
                <w:r>
                  <w:rPr>
                    <w:rFonts w:ascii="Arial"/>
                    <w:spacing w:val="-1"/>
                    <w:sz w:val="54"/>
                  </w:rPr>
                  <w:t>a</w:t>
                </w:r>
                <w:r>
                  <w:rPr>
                    <w:rFonts w:ascii="Arial"/>
                    <w:sz w:val="54"/>
                  </w:rPr>
                  <w:t>l</w:t>
                </w:r>
                <w:r>
                  <w:rPr>
                    <w:rFonts w:ascii="Arial"/>
                    <w:spacing w:val="-22"/>
                    <w:sz w:val="54"/>
                  </w:rPr>
                  <w:t xml:space="preserve"> </w:t>
                </w:r>
                <w:r>
                  <w:rPr>
                    <w:rFonts w:ascii="Arial"/>
                    <w:spacing w:val="-1"/>
                    <w:sz w:val="54"/>
                  </w:rPr>
                  <w:t>La</w:t>
                </w:r>
                <w:r>
                  <w:rPr>
                    <w:rFonts w:ascii="Arial"/>
                    <w:sz w:val="54"/>
                  </w:rPr>
                  <w:t>b</w:t>
                </w:r>
                <w:r>
                  <w:rPr>
                    <w:rFonts w:ascii="Arial"/>
                    <w:spacing w:val="-7"/>
                    <w:sz w:val="54"/>
                  </w:rPr>
                  <w:t xml:space="preserve"> </w:t>
                </w:r>
                <w:r>
                  <w:rPr>
                    <w:rFonts w:ascii="Arial"/>
                    <w:sz w:val="54"/>
                  </w:rPr>
                  <w:t>(</w:t>
                </w:r>
                <w:proofErr w:type="gramStart"/>
                <w:r>
                  <w:rPr>
                    <w:rFonts w:ascii="Arial"/>
                    <w:spacing w:val="-1"/>
                    <w:sz w:val="54"/>
                  </w:rPr>
                  <w:t>..</w:t>
                </w:r>
                <w:proofErr w:type="gramEnd"/>
                <w:r>
                  <w:rPr>
                    <w:rFonts w:ascii="Arial"/>
                    <w:spacing w:val="-1"/>
                    <w:sz w:val="54"/>
                  </w:rPr>
                  <w:t>/</w:t>
                </w:r>
                <w:r>
                  <w:rPr>
                    <w:rFonts w:ascii="Arial"/>
                    <w:spacing w:val="-15"/>
                    <w:sz w:val="54"/>
                  </w:rPr>
                  <w:t>i</w:t>
                </w:r>
                <w:r>
                  <w:rPr>
                    <w:rFonts w:ascii="Arial"/>
                    <w:spacing w:val="-16"/>
                    <w:sz w:val="54"/>
                  </w:rPr>
                  <w:t>n</w:t>
                </w:r>
                <w:r>
                  <w:rPr>
                    <w:rFonts w:ascii="Arial"/>
                    <w:spacing w:val="-1"/>
                    <w:sz w:val="54"/>
                  </w:rPr>
                  <w:t>de</w:t>
                </w:r>
                <w:r>
                  <w:rPr>
                    <w:rFonts w:ascii="Arial"/>
                    <w:spacing w:val="-30"/>
                    <w:sz w:val="54"/>
                  </w:rPr>
                  <w:t>x</w:t>
                </w:r>
                <w:r>
                  <w:rPr>
                    <w:rFonts w:ascii="Arial"/>
                    <w:spacing w:val="-1"/>
                    <w:sz w:val="54"/>
                  </w:rPr>
                  <w:t>.</w:t>
                </w:r>
                <w:r>
                  <w:rPr>
                    <w:rFonts w:ascii="Arial"/>
                    <w:spacing w:val="-16"/>
                    <w:sz w:val="54"/>
                  </w:rPr>
                  <w:t>h</w:t>
                </w:r>
                <w:r>
                  <w:rPr>
                    <w:rFonts w:ascii="Arial"/>
                    <w:spacing w:val="-1"/>
                    <w:sz w:val="54"/>
                  </w:rPr>
                  <w:t>t</w:t>
                </w:r>
                <w:r>
                  <w:rPr>
                    <w:rFonts w:ascii="Arial"/>
                    <w:spacing w:val="15"/>
                    <w:sz w:val="54"/>
                  </w:rPr>
                  <w:t>m</w:t>
                </w:r>
                <w:r>
                  <w:rPr>
                    <w:rFonts w:ascii="Arial"/>
                    <w:spacing w:val="-15"/>
                    <w:sz w:val="54"/>
                  </w:rPr>
                  <w:t>l</w:t>
                </w:r>
                <w:r>
                  <w:rPr>
                    <w:rFonts w:ascii="Arial"/>
                    <w:sz w:val="54"/>
                  </w:rPr>
                  <w:t>)</w:t>
                </w:r>
                <w:r>
                  <w:rPr>
                    <w:rFonts w:ascii="Arial"/>
                    <w:sz w:val="5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7169F9">
    <w:pPr>
      <w:spacing w:line="14" w:lineRule="auto"/>
      <w:rPr>
        <w:sz w:val="20"/>
        <w:szCs w:val="20"/>
      </w:rPr>
    </w:pPr>
    <w:r>
      <w:pict>
        <v:group id="_x0000_s2050" style="position:absolute;margin-left:40.25pt;margin-top:102.9pt;width:532.5pt;height:.1pt;z-index:-7024;mso-position-horizontal-relative:page;mso-position-vertical-relative:page" coordorigin="805,2058" coordsize="10650,2">
          <v:shape id="_x0000_s2051" style="position:absolute;left:805;top:2058;width:10650;height:2" coordorigin="805,2058" coordsize="10650,0" path="m805,2058r10650,e" filled="f" strokecolor="#ededed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25pt;margin-top:60.1pt;width:295.25pt;height:29pt;z-index:-7000;mso-position-horizontal-relative:page;mso-position-vertical-relative:page" filled="f" stroked="f">
          <v:textbox inset="0,0,0,0">
            <w:txbxContent>
              <w:p w:rsidR="009B029B" w:rsidRDefault="007169F9">
                <w:pPr>
                  <w:spacing w:line="572" w:lineRule="exact"/>
                  <w:ind w:left="20"/>
                  <w:rPr>
                    <w:rFonts w:ascii="Arial" w:eastAsia="Arial" w:hAnsi="Arial" w:cs="Arial"/>
                    <w:sz w:val="54"/>
                    <w:szCs w:val="54"/>
                  </w:rPr>
                </w:pPr>
                <w:hyperlink r:id="rId1">
                  <w:r>
                    <w:rPr>
                      <w:rFonts w:ascii="Arial"/>
                      <w:spacing w:val="-17"/>
                      <w:sz w:val="54"/>
                    </w:rPr>
                    <w:t>V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z w:val="54"/>
                    </w:rPr>
                    <w:t>r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-16"/>
                      <w:sz w:val="54"/>
                    </w:rPr>
                    <w:t>u</w:t>
                  </w:r>
                  <w:r>
                    <w:rPr>
                      <w:rFonts w:ascii="Arial"/>
                      <w:spacing w:val="-1"/>
                      <w:sz w:val="54"/>
                    </w:rPr>
                    <w:t>a</w:t>
                  </w:r>
                  <w:r>
                    <w:rPr>
                      <w:rFonts w:ascii="Arial"/>
                      <w:sz w:val="54"/>
                    </w:rPr>
                    <w:t>l</w:t>
                  </w:r>
                  <w:r>
                    <w:rPr>
                      <w:rFonts w:ascii="Arial"/>
                      <w:spacing w:val="-22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54"/>
                    </w:rPr>
                    <w:t>La</w:t>
                  </w:r>
                  <w:r>
                    <w:rPr>
                      <w:rFonts w:ascii="Arial"/>
                      <w:sz w:val="54"/>
                    </w:rPr>
                    <w:t>b</w:t>
                  </w:r>
                  <w:r>
                    <w:rPr>
                      <w:rFonts w:ascii="Arial"/>
                      <w:spacing w:val="-7"/>
                      <w:sz w:val="54"/>
                    </w:rPr>
                    <w:t xml:space="preserve"> </w:t>
                  </w:r>
                  <w:r>
                    <w:rPr>
                      <w:rFonts w:ascii="Arial"/>
                      <w:sz w:val="54"/>
                    </w:rPr>
                    <w:t>(</w:t>
                  </w:r>
                  <w:proofErr w:type="gramStart"/>
                  <w:r>
                    <w:rPr>
                      <w:rFonts w:ascii="Arial"/>
                      <w:spacing w:val="-1"/>
                      <w:sz w:val="54"/>
                    </w:rPr>
                    <w:t>..</w:t>
                  </w:r>
                  <w:proofErr w:type="gramEnd"/>
                  <w:r>
                    <w:rPr>
                      <w:rFonts w:ascii="Arial"/>
                      <w:spacing w:val="-1"/>
                      <w:sz w:val="54"/>
                    </w:rPr>
                    <w:t>/</w:t>
                  </w:r>
                  <w:r>
                    <w:rPr>
                      <w:rFonts w:ascii="Arial"/>
                      <w:spacing w:val="-15"/>
                      <w:sz w:val="54"/>
                    </w:rPr>
                    <w:t>i</w:t>
                  </w:r>
                  <w:r>
                    <w:rPr>
                      <w:rFonts w:ascii="Arial"/>
                      <w:spacing w:val="-16"/>
                      <w:sz w:val="54"/>
                    </w:rPr>
                    <w:t>n</w:t>
                  </w:r>
                  <w:r>
                    <w:rPr>
                      <w:rFonts w:ascii="Arial"/>
                      <w:spacing w:val="-1"/>
                      <w:sz w:val="54"/>
                    </w:rPr>
                    <w:t>de</w:t>
                  </w:r>
                  <w:r>
                    <w:rPr>
                      <w:rFonts w:ascii="Arial"/>
                      <w:spacing w:val="-30"/>
                      <w:sz w:val="54"/>
                    </w:rPr>
                    <w:t>x</w:t>
                  </w:r>
                  <w:r>
                    <w:rPr>
                      <w:rFonts w:ascii="Arial"/>
                      <w:spacing w:val="-1"/>
                      <w:sz w:val="54"/>
                    </w:rPr>
                    <w:t>.</w:t>
                  </w:r>
                  <w:r>
                    <w:rPr>
                      <w:rFonts w:ascii="Arial"/>
                      <w:spacing w:val="-16"/>
                      <w:sz w:val="54"/>
                    </w:rPr>
                    <w:t>h</w:t>
                  </w:r>
                  <w:r>
                    <w:rPr>
                      <w:rFonts w:ascii="Arial"/>
                      <w:spacing w:val="-1"/>
                      <w:sz w:val="54"/>
                    </w:rPr>
                    <w:t>t</w:t>
                  </w:r>
                  <w:r>
                    <w:rPr>
                      <w:rFonts w:ascii="Arial"/>
                      <w:spacing w:val="15"/>
                      <w:sz w:val="54"/>
                    </w:rPr>
                    <w:t>m</w:t>
                  </w:r>
                  <w:r>
                    <w:rPr>
                      <w:rFonts w:ascii="Arial"/>
                      <w:spacing w:val="-15"/>
                      <w:sz w:val="54"/>
                    </w:rPr>
                    <w:t>l</w:t>
                  </w:r>
                  <w:r>
                    <w:rPr>
                      <w:rFonts w:ascii="Arial"/>
                      <w:sz w:val="54"/>
                    </w:rPr>
                    <w:t>)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B029B"/>
    <w:rsid w:val="0023208B"/>
    <w:rsid w:val="003E2BF1"/>
    <w:rsid w:val="00601DAE"/>
    <w:rsid w:val="007169F9"/>
    <w:rsid w:val="007815B2"/>
    <w:rsid w:val="009B029B"/>
    <w:rsid w:val="00C40E33"/>
    <w:rsid w:val="00D47C8E"/>
    <w:rsid w:val="00EE2B63"/>
    <w:rsid w:val="00F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42"/>
      <w:ind w:left="125"/>
      <w:outlineLvl w:val="1"/>
    </w:pPr>
    <w:rPr>
      <w:rFonts w:ascii="Arial" w:eastAsia="Arial" w:hAnsi="Arial"/>
      <w:sz w:val="45"/>
      <w:szCs w:val="45"/>
    </w:rPr>
  </w:style>
  <w:style w:type="paragraph" w:styleId="Heading3">
    <w:name w:val="heading 3"/>
    <w:basedOn w:val="Normal"/>
    <w:uiPriority w:val="1"/>
    <w:qFormat/>
    <w:pPr>
      <w:spacing w:before="257"/>
      <w:ind w:left="125"/>
      <w:outlineLvl w:val="2"/>
    </w:pPr>
    <w:rPr>
      <w:rFonts w:ascii="Arial" w:eastAsia="Arial" w:hAnsi="Arial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110"/>
      <w:ind w:left="105"/>
      <w:outlineLvl w:val="3"/>
    </w:pPr>
    <w:rPr>
      <w:rFonts w:ascii="Arial" w:eastAsia="Arial" w:hAnsi="Arial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1"/>
      <w:ind w:left="105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320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C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C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C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C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header" Target="header7.xml"/><Relationship Id="rId2" Type="http://schemas.microsoft.com/office/2007/relationships/stylesWithEffects" Target="stylesWithEffect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vlab.asklab.tk/VirtualLa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3796</Words>
  <Characters>21640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Braley</cp:lastModifiedBy>
  <cp:revision>3</cp:revision>
  <dcterms:created xsi:type="dcterms:W3CDTF">2018-09-28T14:07:00Z</dcterms:created>
  <dcterms:modified xsi:type="dcterms:W3CDTF">2018-09-28T19:17:00Z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2018-09-28T00:00:00Z</vt:filetime>
  </property>
  <property fmtid="{D5CDD505-2E9C-101B-9397-08002B2CF9AE}" pid="3" name="LastSaved">
    <vt:filetime>2018-09-28T00:00:00Z</vt:filetime>
  </property>
</Properties>
</file>