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90B" w:rsidRDefault="00C019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190B" w:rsidRDefault="00C0190B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C0190B" w:rsidRDefault="00D70678">
      <w:pPr>
        <w:pStyle w:val="BodyText"/>
        <w:tabs>
          <w:tab w:val="left" w:pos="5734"/>
        </w:tabs>
        <w:ind w:left="2660"/>
        <w:rPr>
          <w:rFonts w:cs="Arial"/>
        </w:rPr>
      </w:pPr>
      <w:r>
        <w:pict>
          <v:group id="_x0000_s1061" style="position:absolute;left:0;text-align:left;margin-left:40.2pt;margin-top:-6.05pt;width:113.35pt;height:32.35pt;z-index:1096;mso-position-horizontal-relative:page" coordorigin="804,-121" coordsize="2267,647">
            <v:group id="_x0000_s1067" style="position:absolute;left:823;top:-106;width:2226;height:2" coordorigin="823,-106" coordsize="2226,2">
              <v:shape id="_x0000_s1068" style="position:absolute;left:823;top:-106;width:2226;height:2" coordorigin="823,-106" coordsize="2226,0" path="m823,-106r2225,e" filled="f" strokecolor="#ddd" strokeweight=".53233mm">
                <v:path arrowok="t"/>
              </v:shape>
            </v:group>
            <v:group id="_x0000_s1065" style="position:absolute;left:3056;top:-103;width:2;height:614" coordorigin="3056,-103" coordsize="2,614">
              <v:shape id="_x0000_s1066" style="position:absolute;left:3056;top:-103;width:2;height:614" coordorigin="3056,-103" coordsize="0,614" path="m3056,-103r,613e" filled="f" strokecolor="#ddd" strokeweight=".54572mm">
                <v:path arrowok="t"/>
              </v:shape>
            </v:group>
            <v:group id="_x0000_s1062" style="position:absolute;left:819;top:-98;width:2;height:608" coordorigin="819,-98" coordsize="2,608">
              <v:shape id="_x0000_s1064" style="position:absolute;left:819;top:-98;width:2;height:608" coordorigin="819,-98" coordsize="0,608" path="m819,-98r,608e" filled="f" strokecolor="#ddd" strokeweight=".54572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3" type="#_x0000_t202" style="position:absolute;left:819;top:-106;width:2237;height:616" filled="f" stroked="f">
                <v:textbox inset="0,0,0,0">
                  <w:txbxContent>
                    <w:p w:rsidR="00C0190B" w:rsidRDefault="00D70678">
                      <w:pPr>
                        <w:spacing w:before="179"/>
                        <w:ind w:left="225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sz w:val="21"/>
                        </w:rPr>
                        <w:t>Bridge</w:t>
                      </w:r>
                      <w:r>
                        <w:rPr>
                          <w:rFonts w:ascii="Arial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sz w:val="21"/>
                        </w:rPr>
                        <w:t>Introduction</w:t>
                      </w:r>
                    </w:p>
                  </w:txbxContent>
                </v:textbox>
              </v:shape>
            </v:group>
            <w10:wrap anchorx="page"/>
          </v:group>
        </w:pict>
      </w:r>
      <w:bookmarkStart w:id="0" w:name="conc_encased_1"/>
      <w:bookmarkEnd w:id="0"/>
      <w:r>
        <w:rPr>
          <w:spacing w:val="-25"/>
        </w:rPr>
        <w:t>T</w:t>
      </w:r>
      <w:r>
        <w:rPr>
          <w:spacing w:val="3"/>
        </w:rPr>
        <w:t>e</w:t>
      </w:r>
      <w:r>
        <w:t>c</w:t>
      </w:r>
      <w:r>
        <w:rPr>
          <w:spacing w:val="3"/>
        </w:rPr>
        <w:t>hno</w:t>
      </w:r>
      <w:r>
        <w:rPr>
          <w:spacing w:val="-2"/>
        </w:rPr>
        <w:t>l</w:t>
      </w:r>
      <w:r>
        <w:rPr>
          <w:spacing w:val="3"/>
        </w:rPr>
        <w:t>og</w:t>
      </w:r>
      <w:r>
        <w:t>y</w:t>
      </w:r>
      <w:r>
        <w:rPr>
          <w:spacing w:val="-2"/>
        </w:rPr>
        <w:t xml:space="preserve"> Implementation</w:t>
      </w:r>
      <w:r>
        <w:rPr>
          <w:spacing w:val="-2"/>
        </w:rPr>
        <w:tab/>
      </w:r>
      <w:r>
        <w:t>Results</w:t>
      </w:r>
      <w:r>
        <w:rPr>
          <w:spacing w:val="1"/>
        </w:rPr>
        <w:t xml:space="preserve"> </w:t>
      </w:r>
      <w:r>
        <w:rPr>
          <w:spacing w:val="2"/>
        </w:rPr>
        <w:t>and</w:t>
      </w:r>
      <w:r>
        <w:rPr>
          <w:spacing w:val="4"/>
        </w:rPr>
        <w:t xml:space="preserve"> </w:t>
      </w:r>
      <w:r>
        <w:t>Conclusions</w:t>
      </w:r>
    </w:p>
    <w:p w:rsidR="00C0190B" w:rsidRDefault="00C0190B">
      <w:pPr>
        <w:spacing w:before="1"/>
        <w:rPr>
          <w:rFonts w:ascii="Arial" w:eastAsia="Arial" w:hAnsi="Arial" w:cs="Arial"/>
          <w:sz w:val="26"/>
          <w:szCs w:val="26"/>
        </w:rPr>
      </w:pPr>
    </w:p>
    <w:p w:rsidR="00C0190B" w:rsidRDefault="00D70678">
      <w:pPr>
        <w:pStyle w:val="BodyText"/>
        <w:ind w:left="365"/>
        <w:rPr>
          <w:rFonts w:cs="Arial"/>
        </w:rPr>
      </w:pPr>
      <w:r>
        <w:t>Additional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</w:p>
    <w:p w:rsidR="00C0190B" w:rsidRDefault="00C0190B">
      <w:pPr>
        <w:spacing w:before="7"/>
        <w:rPr>
          <w:rFonts w:ascii="Arial" w:eastAsia="Arial" w:hAnsi="Arial" w:cs="Arial"/>
          <w:sz w:val="15"/>
          <w:szCs w:val="15"/>
        </w:rPr>
      </w:pPr>
    </w:p>
    <w:p w:rsidR="00C0190B" w:rsidRDefault="00D70678">
      <w:pPr>
        <w:spacing w:line="20" w:lineRule="atLeas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8" style="width:533.35pt;height:.85pt;mso-position-horizontal-relative:char;mso-position-vertical-relative:line" coordsize="10667,17">
            <v:group id="_x0000_s1059" style="position:absolute;left:9;top:9;width:10650;height:2" coordorigin="9,9" coordsize="10650,2">
              <v:shape id="_x0000_s1060" style="position:absolute;left:9;top:9;width:10650;height:2" coordorigin="9,9" coordsize="10650,0" path="m9,9r10650,e" filled="f" strokecolor="#ddd" strokeweight=".85pt">
                <v:path arrowok="t"/>
              </v:shape>
            </v:group>
            <w10:wrap type="none"/>
            <w10:anchorlock/>
          </v:group>
        </w:pict>
      </w:r>
    </w:p>
    <w:p w:rsidR="00C0190B" w:rsidRDefault="00C0190B">
      <w:pPr>
        <w:spacing w:before="9"/>
        <w:rPr>
          <w:rFonts w:ascii="Arial" w:eastAsia="Arial" w:hAnsi="Arial" w:cs="Arial"/>
          <w:sz w:val="19"/>
          <w:szCs w:val="19"/>
        </w:rPr>
      </w:pPr>
    </w:p>
    <w:p w:rsidR="00C0190B" w:rsidRDefault="00D70678">
      <w:pPr>
        <w:pStyle w:val="Heading1"/>
        <w:jc w:val="both"/>
      </w:pPr>
      <w:r>
        <w:rPr>
          <w:spacing w:val="-3"/>
        </w:rPr>
        <w:t>Concrete</w:t>
      </w:r>
      <w:r>
        <w:rPr>
          <w:spacing w:val="-19"/>
        </w:rPr>
        <w:t xml:space="preserve"> </w:t>
      </w:r>
      <w:r>
        <w:rPr>
          <w:spacing w:val="-3"/>
        </w:rPr>
        <w:t>Encased</w:t>
      </w:r>
      <w:r>
        <w:rPr>
          <w:spacing w:val="-4"/>
        </w:rPr>
        <w:t xml:space="preserve"> </w:t>
      </w:r>
      <w:r>
        <w:rPr>
          <w:spacing w:val="-7"/>
        </w:rPr>
        <w:t>St</w:t>
      </w:r>
      <w:r>
        <w:rPr>
          <w:spacing w:val="-6"/>
        </w:rPr>
        <w:t>eel</w:t>
      </w:r>
      <w:r>
        <w:rPr>
          <w:spacing w:val="-4"/>
        </w:rPr>
        <w:t xml:space="preserve"> </w:t>
      </w:r>
      <w:r>
        <w:rPr>
          <w:spacing w:val="-2"/>
        </w:rPr>
        <w:t>Girder</w:t>
      </w:r>
      <w:r>
        <w:rPr>
          <w:spacing w:val="-8"/>
        </w:rPr>
        <w:t xml:space="preserve"> </w:t>
      </w:r>
      <w:r>
        <w:rPr>
          <w:spacing w:val="-2"/>
        </w:rPr>
        <w:t>Case</w:t>
      </w:r>
      <w:r>
        <w:rPr>
          <w:spacing w:val="-19"/>
        </w:rPr>
        <w:t xml:space="preserve"> </w:t>
      </w:r>
      <w:r>
        <w:t>Study</w:t>
      </w:r>
    </w:p>
    <w:p w:rsidR="00C0190B" w:rsidRDefault="00D70678">
      <w:pPr>
        <w:pStyle w:val="Heading2"/>
        <w:jc w:val="both"/>
        <w:rPr>
          <w:rFonts w:cs="Arial"/>
        </w:rPr>
      </w:pPr>
      <w:r>
        <w:rPr>
          <w:spacing w:val="2"/>
        </w:rPr>
        <w:t>Bridge</w:t>
      </w:r>
      <w:r>
        <w:rPr>
          <w:spacing w:val="-9"/>
        </w:rPr>
        <w:t xml:space="preserve"> </w:t>
      </w:r>
      <w:r>
        <w:t>Introduction</w:t>
      </w:r>
    </w:p>
    <w:p w:rsidR="00C0190B" w:rsidRDefault="00D70678">
      <w:pPr>
        <w:pStyle w:val="Heading3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7" type="#_x0000_t75" style="position:absolute;left:0;text-align:left;margin-left:485pt;margin-top:8.15pt;width:87.75pt;height:168pt;z-index:1048;mso-position-horizontal-relative:page">
            <v:imagedata r:id="rId7" o:title=""/>
            <w10:wrap anchorx="page"/>
          </v:shape>
        </w:pict>
      </w:r>
      <w:r>
        <w:rPr>
          <w:spacing w:val="-1"/>
        </w:rPr>
        <w:t>Motivation</w:t>
      </w:r>
    </w:p>
    <w:p w:rsidR="00C0190B" w:rsidRDefault="00D70678">
      <w:pPr>
        <w:pStyle w:val="BodyText"/>
        <w:spacing w:before="166" w:line="298" w:lineRule="auto"/>
        <w:ind w:right="2256"/>
        <w:jc w:val="both"/>
        <w:rPr>
          <w:rFonts w:cs="Arial"/>
        </w:rPr>
      </w:pPr>
      <w:r>
        <w:t>A</w:t>
      </w:r>
      <w:r>
        <w:rPr>
          <w:spacing w:val="5"/>
        </w:rPr>
        <w:t xml:space="preserve"> </w:t>
      </w:r>
      <w:r>
        <w:rPr>
          <w:spacing w:val="1"/>
        </w:rPr>
        <w:t>series</w:t>
      </w:r>
      <w:r>
        <w:rPr>
          <w:spacing w:val="10"/>
        </w:rPr>
        <w:t xml:space="preserve"> </w:t>
      </w:r>
      <w:r>
        <w:rPr>
          <w:spacing w:val="1"/>
        </w:rPr>
        <w:t>of</w:t>
      </w:r>
      <w:r>
        <w:rPr>
          <w:spacing w:val="13"/>
        </w:rPr>
        <w:t xml:space="preserve"> </w:t>
      </w:r>
      <w:del w:id="1" w:author="John Braley" w:date="2018-09-28T12:55:00Z">
        <w:r w:rsidDel="00317AD9">
          <w:rPr>
            <w:spacing w:val="2"/>
          </w:rPr>
          <w:delText>concrete-encased</w:delText>
        </w:r>
        <w:r w:rsidDel="00317AD9">
          <w:rPr>
            <w:spacing w:val="13"/>
          </w:rPr>
          <w:delText xml:space="preserve"> </w:delText>
        </w:r>
        <w:r w:rsidDel="00317AD9">
          <w:rPr>
            <w:spacing w:val="2"/>
          </w:rPr>
          <w:delText>bridges</w:delText>
        </w:r>
      </w:del>
      <w:ins w:id="2" w:author="John Braley" w:date="2018-09-28T12:55:00Z">
        <w:r w:rsidR="00317AD9">
          <w:rPr>
            <w:spacing w:val="2"/>
          </w:rPr>
          <w:t>bridges with concrete-encased steel girders,</w:t>
        </w:r>
      </w:ins>
      <w:r>
        <w:rPr>
          <w:spacing w:val="11"/>
        </w:rPr>
        <w:t xml:space="preserve"> </w:t>
      </w:r>
      <w:r>
        <w:rPr>
          <w:spacing w:val="1"/>
        </w:rPr>
        <w:t>constructed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1920s</w:t>
      </w:r>
      <w:r>
        <w:rPr>
          <w:spacing w:val="11"/>
        </w:rPr>
        <w:t xml:space="preserve"> </w:t>
      </w:r>
      <w:r>
        <w:rPr>
          <w:spacing w:val="2"/>
        </w:rPr>
        <w:t>and</w:t>
      </w:r>
      <w:r>
        <w:rPr>
          <w:spacing w:val="13"/>
        </w:rPr>
        <w:t xml:space="preserve"> </w:t>
      </w:r>
      <w:r>
        <w:rPr>
          <w:spacing w:val="2"/>
        </w:rPr>
        <w:t>30</w:t>
      </w:r>
      <w:r>
        <w:rPr>
          <w:spacing w:val="2"/>
        </w:rPr>
        <w:t>s</w:t>
      </w:r>
      <w:r>
        <w:rPr>
          <w:spacing w:val="11"/>
        </w:rPr>
        <w:t xml:space="preserve"> </w:t>
      </w:r>
      <w:r>
        <w:rPr>
          <w:spacing w:val="-3"/>
        </w:rPr>
        <w:t>were</w:t>
      </w:r>
      <w:r>
        <w:rPr>
          <w:spacing w:val="13"/>
        </w:rPr>
        <w:t xml:space="preserve"> </w:t>
      </w:r>
      <w:r>
        <w:t>determined</w:t>
      </w:r>
      <w:r>
        <w:rPr>
          <w:spacing w:val="6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2"/>
        </w:rPr>
        <w:t>require</w:t>
      </w:r>
      <w:r>
        <w:rPr>
          <w:spacing w:val="3"/>
        </w:rPr>
        <w:t xml:space="preserve"> </w:t>
      </w:r>
      <w:r>
        <w:rPr>
          <w:spacing w:val="1"/>
        </w:rPr>
        <w:t>posting</w:t>
      </w:r>
      <w:r>
        <w:rPr>
          <w:spacing w:val="4"/>
        </w:rPr>
        <w:t xml:space="preserve"> </w:t>
      </w:r>
      <w:r>
        <w:rPr>
          <w:spacing w:val="1"/>
        </w:rPr>
        <w:t>based</w:t>
      </w:r>
      <w:r>
        <w:rPr>
          <w:spacing w:val="3"/>
        </w:rPr>
        <w:t xml:space="preserve"> </w:t>
      </w:r>
      <w:r>
        <w:rPr>
          <w:spacing w:val="1"/>
        </w:rPr>
        <w:t>on</w:t>
      </w:r>
      <w:r>
        <w:rPr>
          <w:spacing w:val="3"/>
        </w:rPr>
        <w:t xml:space="preserve"> </w:t>
      </w:r>
      <w:r>
        <w:rPr>
          <w:spacing w:val="1"/>
        </w:rPr>
        <w:t>conventional,</w:t>
      </w:r>
      <w:r>
        <w:rPr>
          <w:spacing w:val="3"/>
        </w:rPr>
        <w:t xml:space="preserve"> </w:t>
      </w:r>
      <w:r>
        <w:t>single-line</w:t>
      </w:r>
      <w:r>
        <w:rPr>
          <w:spacing w:val="3"/>
        </w:rPr>
        <w:t xml:space="preserve"> </w:t>
      </w:r>
      <w:r>
        <w:rPr>
          <w:spacing w:val="2"/>
        </w:rPr>
        <w:t>girder</w:t>
      </w:r>
      <w:r>
        <w:rPr>
          <w:spacing w:val="6"/>
        </w:rPr>
        <w:t xml:space="preserve"> </w:t>
      </w:r>
      <w:r>
        <w:rPr>
          <w:spacing w:val="1"/>
        </w:rPr>
        <w:t>rating</w:t>
      </w:r>
      <w:r>
        <w:rPr>
          <w:spacing w:val="3"/>
        </w:rPr>
        <w:t xml:space="preserve"> </w:t>
      </w:r>
      <w:r>
        <w:rPr>
          <w:spacing w:val="2"/>
        </w:rPr>
        <w:t>procedures.</w:t>
      </w:r>
    </w:p>
    <w:p w:rsidR="00C0190B" w:rsidRDefault="00D70678">
      <w:pPr>
        <w:pStyle w:val="BodyText"/>
        <w:spacing w:before="151" w:line="298" w:lineRule="auto"/>
        <w:ind w:right="2253"/>
        <w:jc w:val="both"/>
        <w:rPr>
          <w:rFonts w:cs="Arial"/>
        </w:rPr>
      </w:pPr>
      <w:r>
        <w:rPr>
          <w:spacing w:val="2"/>
        </w:rPr>
        <w:t>These</w:t>
      </w:r>
      <w:r>
        <w:rPr>
          <w:spacing w:val="9"/>
        </w:rPr>
        <w:t xml:space="preserve"> </w:t>
      </w:r>
      <w:r>
        <w:rPr>
          <w:spacing w:val="2"/>
        </w:rPr>
        <w:t>bridges</w:t>
      </w:r>
      <w:r>
        <w:rPr>
          <w:spacing w:val="6"/>
        </w:rPr>
        <w:t xml:space="preserve"> </w:t>
      </w:r>
      <w:r>
        <w:rPr>
          <w:spacing w:val="2"/>
        </w:rPr>
        <w:t>had</w:t>
      </w:r>
      <w:r>
        <w:rPr>
          <w:spacing w:val="10"/>
        </w:rPr>
        <w:t xml:space="preserve"> </w:t>
      </w:r>
      <w:r>
        <w:t>historically</w:t>
      </w:r>
      <w:r>
        <w:rPr>
          <w:spacing w:val="6"/>
        </w:rPr>
        <w:t xml:space="preserve"> </w:t>
      </w:r>
      <w:r>
        <w:rPr>
          <w:spacing w:val="2"/>
        </w:rPr>
        <w:t>been</w:t>
      </w:r>
      <w:r>
        <w:rPr>
          <w:spacing w:val="9"/>
        </w:rPr>
        <w:t xml:space="preserve"> </w:t>
      </w:r>
      <w:r>
        <w:rPr>
          <w:spacing w:val="2"/>
        </w:rPr>
        <w:t>rated</w:t>
      </w:r>
      <w:r>
        <w:rPr>
          <w:spacing w:val="10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rPr>
          <w:spacing w:val="1"/>
        </w:rPr>
        <w:t>"Engineering</w:t>
      </w:r>
      <w:r>
        <w:rPr>
          <w:spacing w:val="9"/>
        </w:rPr>
        <w:t xml:space="preserve"> </w:t>
      </w:r>
      <w:r>
        <w:rPr>
          <w:spacing w:val="-1"/>
        </w:rPr>
        <w:t>Judgement"</w:t>
      </w:r>
      <w:r>
        <w:rPr>
          <w:spacing w:val="8"/>
        </w:rPr>
        <w:t xml:space="preserve"> </w:t>
      </w:r>
      <w:r>
        <w:rPr>
          <w:spacing w:val="2"/>
        </w:rPr>
        <w:t>and</w:t>
      </w:r>
      <w:r>
        <w:rPr>
          <w:spacing w:val="9"/>
        </w:rPr>
        <w:t xml:space="preserve"> </w:t>
      </w:r>
      <w:r>
        <w:rPr>
          <w:spacing w:val="-3"/>
        </w:rPr>
        <w:t>were</w:t>
      </w:r>
      <w:r>
        <w:rPr>
          <w:spacing w:val="50"/>
        </w:rPr>
        <w:t xml:space="preserve"> </w:t>
      </w:r>
      <w:r>
        <w:rPr>
          <w:spacing w:val="-2"/>
        </w:rPr>
        <w:t>allowed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2"/>
        </w:rPr>
        <w:t>operate</w:t>
      </w:r>
      <w:del w:id="3" w:author="John Braley" w:date="2018-09-28T12:57:00Z">
        <w:r w:rsidDel="00317AD9">
          <w:rPr>
            <w:spacing w:val="2"/>
          </w:rPr>
          <w:delText>d</w:delText>
        </w:r>
      </w:del>
      <w:r>
        <w:rPr>
          <w:spacing w:val="30"/>
        </w:rPr>
        <w:t xml:space="preserve"> </w:t>
      </w:r>
      <w:r>
        <w:rPr>
          <w:spacing w:val="1"/>
        </w:rPr>
        <w:t>for</w:t>
      </w:r>
      <w:r>
        <w:rPr>
          <w:spacing w:val="32"/>
        </w:rPr>
        <w:t xml:space="preserve"> </w:t>
      </w:r>
      <w:r>
        <w:rPr>
          <w:spacing w:val="1"/>
        </w:rPr>
        <w:t>80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1"/>
        </w:rPr>
        <w:t>90</w:t>
      </w:r>
      <w:r>
        <w:rPr>
          <w:spacing w:val="30"/>
        </w:rPr>
        <w:t xml:space="preserve"> </w:t>
      </w:r>
      <w:r>
        <w:rPr>
          <w:spacing w:val="2"/>
        </w:rPr>
        <w:t>years</w:t>
      </w:r>
      <w:r>
        <w:rPr>
          <w:spacing w:val="28"/>
        </w:rPr>
        <w:t xml:space="preserve"> </w:t>
      </w:r>
      <w:r>
        <w:rPr>
          <w:spacing w:val="-2"/>
        </w:rPr>
        <w:t>without</w:t>
      </w:r>
      <w:r>
        <w:rPr>
          <w:spacing w:val="28"/>
        </w:rPr>
        <w:t xml:space="preserve"> </w:t>
      </w:r>
      <w:r>
        <w:rPr>
          <w:spacing w:val="1"/>
        </w:rPr>
        <w:t>load</w:t>
      </w:r>
      <w:r>
        <w:rPr>
          <w:spacing w:val="31"/>
        </w:rPr>
        <w:t xml:space="preserve"> </w:t>
      </w:r>
      <w:r>
        <w:rPr>
          <w:spacing w:val="1"/>
        </w:rPr>
        <w:t>restrictions.</w:t>
      </w:r>
      <w:r>
        <w:rPr>
          <w:spacing w:val="13"/>
        </w:rPr>
        <w:t xml:space="preserve"> </w:t>
      </w:r>
      <w:r>
        <w:t>Although</w:t>
      </w:r>
      <w:r>
        <w:rPr>
          <w:spacing w:val="31"/>
        </w:rPr>
        <w:t xml:space="preserve"> </w:t>
      </w:r>
      <w:r>
        <w:rPr>
          <w:spacing w:val="1"/>
        </w:rPr>
        <w:t>these</w:t>
      </w:r>
      <w:r>
        <w:rPr>
          <w:spacing w:val="30"/>
        </w:rPr>
        <w:t xml:space="preserve"> </w:t>
      </w:r>
      <w:r>
        <w:rPr>
          <w:spacing w:val="2"/>
        </w:rPr>
        <w:t>bridges</w:t>
      </w:r>
      <w:r>
        <w:rPr>
          <w:spacing w:val="60"/>
        </w:rPr>
        <w:t xml:space="preserve"> </w:t>
      </w:r>
      <w:r>
        <w:rPr>
          <w:spacing w:val="2"/>
        </w:rPr>
        <w:t>had</w:t>
      </w:r>
      <w:r>
        <w:rPr>
          <w:spacing w:val="33"/>
        </w:rPr>
        <w:t xml:space="preserve"> </w:t>
      </w:r>
      <w:r>
        <w:rPr>
          <w:spacing w:val="-2"/>
        </w:rPr>
        <w:t>extremely</w:t>
      </w:r>
      <w:r>
        <w:rPr>
          <w:spacing w:val="31"/>
        </w:rPr>
        <w:t xml:space="preserve"> </w:t>
      </w:r>
      <w:r>
        <w:t>low</w:t>
      </w:r>
      <w:r>
        <w:rPr>
          <w:spacing w:val="14"/>
        </w:rPr>
        <w:t xml:space="preserve"> </w:t>
      </w:r>
      <w:r>
        <w:rPr>
          <w:spacing w:val="-3"/>
        </w:rPr>
        <w:t>ADT</w:t>
      </w:r>
      <w:r>
        <w:rPr>
          <w:spacing w:val="37"/>
        </w:rPr>
        <w:t xml:space="preserve"> </w:t>
      </w:r>
      <w:r>
        <w:rPr>
          <w:spacing w:val="2"/>
        </w:rPr>
        <w:t>and</w:t>
      </w:r>
      <w:r>
        <w:rPr>
          <w:spacing w:val="33"/>
        </w:rPr>
        <w:t xml:space="preserve"> </w:t>
      </w:r>
      <w:r>
        <w:rPr>
          <w:spacing w:val="-7"/>
        </w:rPr>
        <w:t>A</w:t>
      </w:r>
      <w:r>
        <w:rPr>
          <w:spacing w:val="-6"/>
        </w:rPr>
        <w:t>D</w:t>
      </w:r>
      <w:r>
        <w:rPr>
          <w:spacing w:val="-7"/>
        </w:rPr>
        <w:t>TT,</w:t>
      </w:r>
      <w:r>
        <w:rPr>
          <w:spacing w:val="32"/>
        </w:rPr>
        <w:t xml:space="preserve"> </w:t>
      </w:r>
      <w:r>
        <w:rPr>
          <w:spacing w:val="1"/>
        </w:rPr>
        <w:t>the</w:t>
      </w:r>
      <w:r>
        <w:rPr>
          <w:spacing w:val="34"/>
        </w:rPr>
        <w:t xml:space="preserve"> </w:t>
      </w:r>
      <w:r>
        <w:t>recommended</w:t>
      </w:r>
      <w:r>
        <w:rPr>
          <w:spacing w:val="34"/>
        </w:rPr>
        <w:t xml:space="preserve"> </w:t>
      </w:r>
      <w:r>
        <w:rPr>
          <w:spacing w:val="1"/>
        </w:rPr>
        <w:t>posting</w:t>
      </w:r>
      <w:r>
        <w:rPr>
          <w:spacing w:val="34"/>
        </w:rPr>
        <w:t xml:space="preserve"> </w:t>
      </w:r>
      <w:r>
        <w:rPr>
          <w:spacing w:val="-3"/>
        </w:rPr>
        <w:t>would</w:t>
      </w:r>
      <w:r>
        <w:rPr>
          <w:spacing w:val="34"/>
        </w:rPr>
        <w:t xml:space="preserve"> </w:t>
      </w:r>
      <w:r>
        <w:rPr>
          <w:spacing w:val="-4"/>
        </w:rPr>
        <w:t>limi</w:t>
      </w:r>
      <w:r>
        <w:rPr>
          <w:spacing w:val="-5"/>
        </w:rPr>
        <w:t>t</w:t>
      </w:r>
      <w:r>
        <w:rPr>
          <w:spacing w:val="31"/>
        </w:rPr>
        <w:t xml:space="preserve"> </w:t>
      </w:r>
      <w:r>
        <w:rPr>
          <w:spacing w:val="1"/>
        </w:rPr>
        <w:t>the</w:t>
      </w:r>
      <w:r>
        <w:rPr>
          <w:spacing w:val="34"/>
        </w:rPr>
        <w:t xml:space="preserve"> </w:t>
      </w:r>
      <w:r>
        <w:rPr>
          <w:spacing w:val="-2"/>
        </w:rPr>
        <w:t>mobility</w:t>
      </w:r>
      <w:r>
        <w:rPr>
          <w:spacing w:val="31"/>
        </w:rPr>
        <w:t xml:space="preserve"> </w:t>
      </w:r>
      <w:r>
        <w:rPr>
          <w:spacing w:val="1"/>
        </w:rPr>
        <w:t>of</w:t>
      </w:r>
      <w:r>
        <w:rPr>
          <w:spacing w:val="64"/>
          <w:w w:val="99"/>
        </w:rPr>
        <w:t xml:space="preserve"> </w:t>
      </w:r>
      <w:r>
        <w:rPr>
          <w:spacing w:val="1"/>
        </w:rPr>
        <w:t>emergency</w:t>
      </w:r>
      <w:r>
        <w:t xml:space="preserve"> vehicles</w:t>
      </w:r>
      <w:r>
        <w:rPr>
          <w:spacing w:val="1"/>
        </w:rPr>
        <w:t xml:space="preserve"> </w:t>
      </w:r>
      <w:r>
        <w:rPr>
          <w:spacing w:val="2"/>
        </w:rPr>
        <w:t>and</w:t>
      </w:r>
      <w:r>
        <w:rPr>
          <w:spacing w:val="3"/>
        </w:rPr>
        <w:t xml:space="preserve"> </w:t>
      </w:r>
      <w:r>
        <w:rPr>
          <w:spacing w:val="1"/>
        </w:rPr>
        <w:t>thus increase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2"/>
        </w:rPr>
        <w:t>response</w:t>
      </w:r>
      <w:r>
        <w:rPr>
          <w:spacing w:val="4"/>
        </w:rPr>
        <w:t xml:space="preserve"> </w:t>
      </w:r>
      <w:r>
        <w:rPr>
          <w:spacing w:val="-2"/>
        </w:rPr>
        <w:t>times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4"/>
        </w:rPr>
        <w:t xml:space="preserve"> </w:t>
      </w:r>
      <w:r>
        <w:rPr>
          <w:spacing w:val="2"/>
        </w:rPr>
        <w:t>surrounding</w:t>
      </w:r>
      <w:r>
        <w:rPr>
          <w:spacing w:val="3"/>
        </w:rPr>
        <w:t xml:space="preserve"> </w:t>
      </w:r>
      <w:r>
        <w:rPr>
          <w:spacing w:val="-3"/>
        </w:rPr>
        <w:t>community.</w:t>
      </w:r>
    </w:p>
    <w:p w:rsidR="00C0190B" w:rsidRDefault="00D70678">
      <w:pPr>
        <w:pStyle w:val="BodyText"/>
        <w:spacing w:before="151" w:line="298" w:lineRule="auto"/>
        <w:ind w:right="2254"/>
        <w:jc w:val="both"/>
        <w:rPr>
          <w:rFonts w:cs="Arial"/>
        </w:rPr>
      </w:pPr>
      <w:r>
        <w:rPr>
          <w:spacing w:val="-8"/>
        </w:rPr>
        <w:t>I</w:t>
      </w:r>
      <w:r>
        <w:rPr>
          <w:spacing w:val="-7"/>
        </w:rPr>
        <w:t>n</w:t>
      </w:r>
      <w:r>
        <w:rPr>
          <w:spacing w:val="7"/>
        </w:rPr>
        <w:t xml:space="preserve"> </w:t>
      </w:r>
      <w:r>
        <w:rPr>
          <w:spacing w:val="1"/>
        </w:rPr>
        <w:t>addition,</w:t>
      </w:r>
      <w:r>
        <w:rPr>
          <w:spacing w:val="6"/>
        </w:rPr>
        <w:t xml:space="preserve"> </w:t>
      </w:r>
      <w:r>
        <w:t>given</w:t>
      </w:r>
      <w:r>
        <w:rPr>
          <w:spacing w:val="8"/>
        </w:rPr>
        <w:t xml:space="preserve"> </w:t>
      </w:r>
      <w:r>
        <w:rPr>
          <w:spacing w:val="1"/>
        </w:rPr>
        <w:t>the</w:t>
      </w:r>
      <w:r>
        <w:rPr>
          <w:spacing w:val="7"/>
        </w:rPr>
        <w:t xml:space="preserve"> </w:t>
      </w:r>
      <w:r>
        <w:t>low</w:t>
      </w:r>
      <w:r>
        <w:rPr>
          <w:spacing w:val="-12"/>
        </w:rPr>
        <w:t xml:space="preserve"> </w:t>
      </w:r>
      <w:r>
        <w:rPr>
          <w:spacing w:val="1"/>
        </w:rPr>
        <w:t>traffic</w:t>
      </w:r>
      <w:r>
        <w:rPr>
          <w:spacing w:val="4"/>
        </w:rPr>
        <w:t xml:space="preserve"> </w:t>
      </w:r>
      <w:r>
        <w:rPr>
          <w:spacing w:val="-1"/>
        </w:rPr>
        <w:t>volumes,</w:t>
      </w:r>
      <w:r>
        <w:rPr>
          <w:spacing w:val="7"/>
        </w:rPr>
        <w:t xml:space="preserve"> </w:t>
      </w:r>
      <w:r>
        <w:rPr>
          <w:spacing w:val="-1"/>
        </w:rPr>
        <w:t>expensive</w:t>
      </w:r>
      <w:r>
        <w:rPr>
          <w:spacing w:val="7"/>
        </w:rPr>
        <w:t xml:space="preserve"> </w:t>
      </w:r>
      <w:r>
        <w:rPr>
          <w:spacing w:val="1"/>
        </w:rPr>
        <w:t>retrofits</w:t>
      </w:r>
      <w:r>
        <w:rPr>
          <w:spacing w:val="4"/>
        </w:rPr>
        <w:t xml:space="preserve"> </w:t>
      </w:r>
      <w:r>
        <w:rPr>
          <w:spacing w:val="1"/>
        </w:rPr>
        <w:t>or</w:t>
      </w:r>
      <w:r>
        <w:rPr>
          <w:spacing w:val="10"/>
        </w:rPr>
        <w:t xml:space="preserve"> </w:t>
      </w:r>
      <w:r>
        <w:rPr>
          <w:spacing w:val="-1"/>
        </w:rPr>
        <w:t>complete</w:t>
      </w:r>
      <w:r>
        <w:rPr>
          <w:spacing w:val="7"/>
        </w:rPr>
        <w:t xml:space="preserve"> </w:t>
      </w:r>
      <w:r>
        <w:rPr>
          <w:spacing w:val="1"/>
        </w:rPr>
        <w:t>replacements</w:t>
      </w:r>
      <w:r>
        <w:rPr>
          <w:spacing w:val="5"/>
        </w:rPr>
        <w:t xml:space="preserve"> </w:t>
      </w:r>
      <w:del w:id="4" w:author="John Braley" w:date="2018-09-28T12:57:00Z">
        <w:r w:rsidDel="00317AD9">
          <w:rPr>
            <w:spacing w:val="2"/>
          </w:rPr>
          <w:delText>are</w:delText>
        </w:r>
        <w:r w:rsidDel="00317AD9">
          <w:rPr>
            <w:spacing w:val="74"/>
          </w:rPr>
          <w:delText xml:space="preserve"> </w:delText>
        </w:r>
      </w:del>
      <w:ins w:id="5" w:author="John Braley" w:date="2018-09-28T12:57:00Z">
        <w:r w:rsidR="00317AD9">
          <w:rPr>
            <w:spacing w:val="2"/>
          </w:rPr>
          <w:t>w</w:t>
        </w:r>
      </w:ins>
      <w:ins w:id="6" w:author="John Braley" w:date="2018-09-28T12:59:00Z">
        <w:r w:rsidR="00317AD9">
          <w:rPr>
            <w:spacing w:val="2"/>
          </w:rPr>
          <w:t xml:space="preserve">ere </w:t>
        </w:r>
      </w:ins>
      <w:r>
        <w:t>difficult</w:t>
      </w:r>
      <w:r>
        <w:rPr>
          <w:spacing w:val="38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justify</w:t>
      </w:r>
      <w:del w:id="7" w:author="John Braley" w:date="2018-09-28T12:59:00Z">
        <w:r w:rsidDel="00317AD9">
          <w:rPr>
            <w:spacing w:val="37"/>
          </w:rPr>
          <w:delText xml:space="preserve"> </w:delText>
        </w:r>
        <w:r w:rsidDel="00317AD9">
          <w:rPr>
            <w:spacing w:val="2"/>
          </w:rPr>
          <w:delText>--</w:delText>
        </w:r>
      </w:del>
      <w:ins w:id="8" w:author="John Braley" w:date="2018-09-28T12:59:00Z">
        <w:r w:rsidR="00317AD9">
          <w:rPr>
            <w:spacing w:val="2"/>
          </w:rPr>
          <w:t>,</w:t>
        </w:r>
      </w:ins>
      <w:r>
        <w:rPr>
          <w:spacing w:val="42"/>
        </w:rPr>
        <w:t xml:space="preserve"> </w:t>
      </w:r>
      <w:r>
        <w:t>especially</w:t>
      </w:r>
      <w:r>
        <w:rPr>
          <w:spacing w:val="37"/>
        </w:rPr>
        <w:t xml:space="preserve"> </w:t>
      </w:r>
      <w:r>
        <w:rPr>
          <w:spacing w:val="1"/>
        </w:rPr>
        <w:t>considering</w:t>
      </w:r>
      <w:r>
        <w:rPr>
          <w:spacing w:val="40"/>
        </w:rPr>
        <w:t xml:space="preserve"> </w:t>
      </w:r>
      <w:r>
        <w:rPr>
          <w:spacing w:val="1"/>
        </w:rPr>
        <w:t>the</w:t>
      </w:r>
      <w:ins w:id="9" w:author="John Braley" w:date="2018-09-28T13:00:00Z">
        <w:r w:rsidR="00317AD9">
          <w:rPr>
            <w:spacing w:val="1"/>
          </w:rPr>
          <w:t>ir track record of</w:t>
        </w:r>
      </w:ins>
      <w:r>
        <w:rPr>
          <w:spacing w:val="39"/>
        </w:rPr>
        <w:t xml:space="preserve"> </w:t>
      </w:r>
      <w:r>
        <w:rPr>
          <w:spacing w:val="2"/>
        </w:rPr>
        <w:t>good</w:t>
      </w:r>
      <w:r>
        <w:rPr>
          <w:spacing w:val="40"/>
        </w:rPr>
        <w:t xml:space="preserve"> </w:t>
      </w:r>
      <w:r>
        <w:rPr>
          <w:spacing w:val="1"/>
        </w:rPr>
        <w:t>performance</w:t>
      </w:r>
      <w:del w:id="10" w:author="John Braley" w:date="2018-09-28T13:00:00Z">
        <w:r w:rsidDel="00317AD9">
          <w:rPr>
            <w:spacing w:val="40"/>
          </w:rPr>
          <w:delText xml:space="preserve"> </w:delText>
        </w:r>
        <w:r w:rsidDel="00317AD9">
          <w:rPr>
            <w:spacing w:val="1"/>
          </w:rPr>
          <w:delText>of</w:delText>
        </w:r>
        <w:r w:rsidDel="00317AD9">
          <w:rPr>
            <w:spacing w:val="39"/>
          </w:rPr>
          <w:delText xml:space="preserve"> </w:delText>
        </w:r>
        <w:r w:rsidDel="00317AD9">
          <w:rPr>
            <w:spacing w:val="1"/>
          </w:rPr>
          <w:delText>these</w:delText>
        </w:r>
        <w:r w:rsidDel="00317AD9">
          <w:rPr>
            <w:spacing w:val="40"/>
          </w:rPr>
          <w:delText xml:space="preserve"> </w:delText>
        </w:r>
        <w:r w:rsidDel="00317AD9">
          <w:rPr>
            <w:spacing w:val="2"/>
          </w:rPr>
          <w:delText>bridges</w:delText>
        </w:r>
        <w:r w:rsidDel="00317AD9">
          <w:rPr>
            <w:spacing w:val="37"/>
          </w:rPr>
          <w:delText xml:space="preserve"> </w:delText>
        </w:r>
        <w:r w:rsidDel="00317AD9">
          <w:rPr>
            <w:spacing w:val="1"/>
          </w:rPr>
          <w:delText>over</w:delText>
        </w:r>
        <w:r w:rsidDel="00317AD9">
          <w:rPr>
            <w:spacing w:val="58"/>
          </w:rPr>
          <w:delText xml:space="preserve"> </w:delText>
        </w:r>
        <w:r w:rsidDel="00317AD9">
          <w:rPr>
            <w:spacing w:val="1"/>
          </w:rPr>
          <w:delText>their</w:delText>
        </w:r>
        <w:r w:rsidDel="00317AD9">
          <w:rPr>
            <w:spacing w:val="10"/>
          </w:rPr>
          <w:delText xml:space="preserve"> </w:delText>
        </w:r>
        <w:r w:rsidDel="00317AD9">
          <w:delText>life-cycle</w:delText>
        </w:r>
      </w:del>
      <w:r>
        <w:t>.</w:t>
      </w:r>
      <w:r>
        <w:rPr>
          <w:spacing w:val="7"/>
        </w:rPr>
        <w:t xml:space="preserve"> </w:t>
      </w:r>
      <w:r>
        <w:t>Given</w:t>
      </w:r>
      <w:r>
        <w:rPr>
          <w:spacing w:val="9"/>
        </w:rPr>
        <w:t xml:space="preserve"> </w:t>
      </w:r>
      <w:r>
        <w:rPr>
          <w:spacing w:val="1"/>
        </w:rPr>
        <w:t>these</w:t>
      </w:r>
      <w:r>
        <w:rPr>
          <w:spacing w:val="8"/>
        </w:rPr>
        <w:t xml:space="preserve"> </w:t>
      </w:r>
      <w:r>
        <w:rPr>
          <w:spacing w:val="1"/>
        </w:rPr>
        <w:t>drivers,</w:t>
      </w:r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owner</w:t>
      </w:r>
      <w:r>
        <w:rPr>
          <w:spacing w:val="10"/>
        </w:rPr>
        <w:t xml:space="preserve"> </w:t>
      </w:r>
      <w:r>
        <w:rPr>
          <w:spacing w:val="1"/>
        </w:rPr>
        <w:t>elected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1"/>
        </w:rPr>
        <w:t>do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more</w:t>
      </w:r>
      <w:r>
        <w:rPr>
          <w:spacing w:val="8"/>
        </w:rPr>
        <w:t xml:space="preserve"> </w:t>
      </w:r>
      <w:r>
        <w:rPr>
          <w:spacing w:val="1"/>
        </w:rPr>
        <w:t>detailed</w:t>
      </w:r>
      <w:r>
        <w:rPr>
          <w:spacing w:val="8"/>
        </w:rPr>
        <w:t xml:space="preserve"> </w:t>
      </w:r>
      <w:r>
        <w:rPr>
          <w:spacing w:val="1"/>
        </w:rPr>
        <w:t>load</w:t>
      </w:r>
      <w:r>
        <w:rPr>
          <w:spacing w:val="9"/>
        </w:rPr>
        <w:t xml:space="preserve"> </w:t>
      </w:r>
      <w:r>
        <w:rPr>
          <w:spacing w:val="1"/>
        </w:rPr>
        <w:t>rating</w:t>
      </w:r>
      <w:r>
        <w:rPr>
          <w:spacing w:val="8"/>
        </w:rPr>
        <w:t xml:space="preserve"> </w:t>
      </w:r>
      <w:r>
        <w:rPr>
          <w:spacing w:val="1"/>
        </w:rPr>
        <w:t>of</w:t>
      </w:r>
      <w:r>
        <w:rPr>
          <w:spacing w:val="60"/>
          <w:w w:val="99"/>
        </w:rPr>
        <w:t xml:space="preserve"> </w:t>
      </w:r>
      <w:r>
        <w:rPr>
          <w:spacing w:val="1"/>
        </w:rPr>
        <w:t>these</w:t>
      </w:r>
      <w:r>
        <w:rPr>
          <w:spacing w:val="3"/>
        </w:rPr>
        <w:t xml:space="preserve"> </w:t>
      </w:r>
      <w:r>
        <w:rPr>
          <w:spacing w:val="2"/>
        </w:rPr>
        <w:t>bridges</w:t>
      </w:r>
      <w:r>
        <w:t xml:space="preserve"> using</w:t>
      </w:r>
      <w:r>
        <w:rPr>
          <w:spacing w:val="4"/>
        </w:rPr>
        <w:t xml:space="preserve"> </w:t>
      </w:r>
      <w:r>
        <w:rPr>
          <w:spacing w:val="1"/>
        </w:rPr>
        <w:t>refined</w:t>
      </w:r>
      <w:r>
        <w:rPr>
          <w:spacing w:val="3"/>
        </w:rPr>
        <w:t xml:space="preserve"> </w:t>
      </w:r>
      <w:r>
        <w:rPr>
          <w:spacing w:val="-1"/>
        </w:rPr>
        <w:t>modeling</w:t>
      </w:r>
      <w:r>
        <w:rPr>
          <w:spacing w:val="4"/>
        </w:rPr>
        <w:t xml:space="preserve"> </w:t>
      </w:r>
      <w:r>
        <w:rPr>
          <w:spacing w:val="1"/>
        </w:rPr>
        <w:t>techniques</w:t>
      </w:r>
      <w:r>
        <w:t xml:space="preserve"> </w:t>
      </w:r>
      <w:r>
        <w:rPr>
          <w:spacing w:val="1"/>
        </w:rPr>
        <w:t>calibrated</w:t>
      </w:r>
      <w:r>
        <w:rPr>
          <w:spacing w:val="4"/>
        </w:rPr>
        <w:t xml:space="preserve"> </w:t>
      </w:r>
      <w:r>
        <w:rPr>
          <w:spacing w:val="1"/>
        </w:rPr>
        <w:t>by</w:t>
      </w:r>
      <w:r>
        <w:t xml:space="preserve"> field</w:t>
      </w:r>
      <w:r>
        <w:rPr>
          <w:spacing w:val="3"/>
        </w:rPr>
        <w:t xml:space="preserve"> </w:t>
      </w:r>
      <w:r>
        <w:t>measurements.</w:t>
      </w:r>
    </w:p>
    <w:p w:rsidR="00C0190B" w:rsidRDefault="00C0190B">
      <w:pPr>
        <w:rPr>
          <w:rFonts w:ascii="Arial" w:eastAsia="Arial" w:hAnsi="Arial" w:cs="Arial"/>
          <w:sz w:val="20"/>
          <w:szCs w:val="20"/>
        </w:rPr>
      </w:pPr>
    </w:p>
    <w:p w:rsidR="00C0190B" w:rsidRDefault="00C0190B">
      <w:pPr>
        <w:rPr>
          <w:rFonts w:ascii="Arial" w:eastAsia="Arial" w:hAnsi="Arial" w:cs="Arial"/>
          <w:sz w:val="23"/>
          <w:szCs w:val="23"/>
        </w:rPr>
      </w:pPr>
    </w:p>
    <w:p w:rsidR="00C0190B" w:rsidRDefault="00D70678">
      <w:pPr>
        <w:pStyle w:val="Heading3"/>
        <w:spacing w:before="65"/>
        <w:jc w:val="both"/>
      </w:pPr>
      <w:r>
        <w:rPr>
          <w:spacing w:val="-1"/>
        </w:rPr>
        <w:t>Description</w:t>
      </w:r>
    </w:p>
    <w:p w:rsidR="00C0190B" w:rsidRDefault="00D70678">
      <w:pPr>
        <w:pStyle w:val="BodyText"/>
        <w:spacing w:before="166" w:line="298" w:lineRule="auto"/>
        <w:ind w:right="123"/>
        <w:jc w:val="both"/>
        <w:rPr>
          <w:rFonts w:cs="Arial"/>
        </w:rPr>
      </w:pP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2"/>
        </w:rPr>
        <w:t>structure</w:t>
      </w:r>
      <w:r>
        <w:rPr>
          <w:spacing w:val="17"/>
        </w:rPr>
        <w:t xml:space="preserve"> </w:t>
      </w:r>
      <w:r>
        <w:rPr>
          <w:spacing w:val="2"/>
        </w:rPr>
        <w:t>presented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case</w:t>
      </w:r>
      <w:r>
        <w:rPr>
          <w:spacing w:val="16"/>
        </w:rPr>
        <w:t xml:space="preserve"> </w:t>
      </w:r>
      <w:r>
        <w:rPr>
          <w:spacing w:val="1"/>
        </w:rPr>
        <w:t>study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2"/>
        </w:rPr>
        <w:t>simply</w:t>
      </w:r>
      <w:r>
        <w:rPr>
          <w:spacing w:val="14"/>
        </w:rPr>
        <w:t xml:space="preserve"> </w:t>
      </w:r>
      <w:r>
        <w:rPr>
          <w:spacing w:val="2"/>
        </w:rPr>
        <w:t>supported,</w:t>
      </w:r>
      <w:r>
        <w:rPr>
          <w:spacing w:val="15"/>
        </w:rPr>
        <w:t xml:space="preserve"> </w:t>
      </w:r>
      <w:r>
        <w:rPr>
          <w:spacing w:val="-7"/>
        </w:rPr>
        <w:t>t</w:t>
      </w:r>
      <w:r>
        <w:rPr>
          <w:spacing w:val="-6"/>
        </w:rPr>
        <w:t>wo</w:t>
      </w:r>
      <w:r>
        <w:rPr>
          <w:spacing w:val="17"/>
        </w:rPr>
        <w:t xml:space="preserve"> </w:t>
      </w:r>
      <w:r>
        <w:rPr>
          <w:spacing w:val="1"/>
        </w:rPr>
        <w:t>span</w:t>
      </w:r>
      <w:r>
        <w:rPr>
          <w:spacing w:val="17"/>
        </w:rPr>
        <w:t xml:space="preserve"> </w:t>
      </w:r>
      <w:r>
        <w:rPr>
          <w:spacing w:val="2"/>
        </w:rPr>
        <w:t>bridge</w:t>
      </w:r>
      <w:r>
        <w:rPr>
          <w:spacing w:val="16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proofErr w:type="spellStart"/>
      <w:r>
        <w:t>skew</w:t>
      </w:r>
      <w:proofErr w:type="spellEnd"/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16"/>
        </w:rPr>
        <w:t xml:space="preserve"> </w:t>
      </w:r>
      <w:r>
        <w:rPr>
          <w:spacing w:val="1"/>
        </w:rPr>
        <w:t>60</w:t>
      </w:r>
      <w:r>
        <w:rPr>
          <w:spacing w:val="17"/>
        </w:rPr>
        <w:t xml:space="preserve"> </w:t>
      </w:r>
      <w:r>
        <w:rPr>
          <w:spacing w:val="2"/>
        </w:rPr>
        <w:t>deg</w:t>
      </w:r>
      <w:ins w:id="11" w:author="John Braley" w:date="2018-09-28T13:01:00Z">
        <w:r w:rsidR="00317AD9">
          <w:rPr>
            <w:spacing w:val="2"/>
          </w:rPr>
          <w:t>ree</w:t>
        </w:r>
      </w:ins>
      <w:ins w:id="12" w:author="John Braley" w:date="2018-09-28T13:14:00Z">
        <w:r w:rsidR="00052398">
          <w:rPr>
            <w:spacing w:val="2"/>
          </w:rPr>
          <w:t>s</w:t>
        </w:r>
      </w:ins>
      <w:bookmarkStart w:id="13" w:name="_GoBack"/>
      <w:bookmarkEnd w:id="13"/>
      <w:r>
        <w:rPr>
          <w:spacing w:val="2"/>
        </w:rPr>
        <w:t>.</w:t>
      </w:r>
      <w:r>
        <w:rPr>
          <w:spacing w:val="15"/>
        </w:rPr>
        <w:t xml:space="preserve"> </w:t>
      </w:r>
      <w:r>
        <w:rPr>
          <w:spacing w:val="-8"/>
        </w:rPr>
        <w:t>It</w:t>
      </w:r>
      <w:r>
        <w:rPr>
          <w:spacing w:val="16"/>
        </w:rPr>
        <w:t xml:space="preserve"> </w:t>
      </w:r>
      <w:r>
        <w:rPr>
          <w:spacing w:val="2"/>
        </w:rPr>
        <w:t>has</w:t>
      </w:r>
      <w:r>
        <w:rPr>
          <w:spacing w:val="54"/>
        </w:rPr>
        <w:t xml:space="preserve"> </w:t>
      </w:r>
      <w:r>
        <w:rPr>
          <w:spacing w:val="1"/>
        </w:rPr>
        <w:t>concrete</w:t>
      </w:r>
      <w:r>
        <w:rPr>
          <w:spacing w:val="12"/>
        </w:rPr>
        <w:t xml:space="preserve"> </w:t>
      </w:r>
      <w:r>
        <w:rPr>
          <w:spacing w:val="1"/>
        </w:rPr>
        <w:t>encased</w:t>
      </w:r>
      <w:r>
        <w:rPr>
          <w:spacing w:val="12"/>
        </w:rPr>
        <w:t xml:space="preserve"> </w:t>
      </w:r>
      <w:r>
        <w:rPr>
          <w:spacing w:val="1"/>
        </w:rPr>
        <w:t>steel</w:t>
      </w:r>
      <w:r>
        <w:rPr>
          <w:spacing w:val="8"/>
        </w:rPr>
        <w:t xml:space="preserve"> </w:t>
      </w:r>
      <w:r>
        <w:rPr>
          <w:spacing w:val="-3"/>
        </w:rPr>
        <w:t>I-Beams</w:t>
      </w:r>
      <w:r>
        <w:rPr>
          <w:spacing w:val="9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1"/>
        </w:rPr>
        <w:t>cast-in-place</w:t>
      </w:r>
      <w:r>
        <w:rPr>
          <w:spacing w:val="12"/>
        </w:rPr>
        <w:t xml:space="preserve"> </w:t>
      </w:r>
      <w:r>
        <w:rPr>
          <w:spacing w:val="1"/>
        </w:rPr>
        <w:t>deck.</w:t>
      </w:r>
      <w:r>
        <w:rPr>
          <w:spacing w:val="11"/>
        </w:rPr>
        <w:t xml:space="preserve"> </w:t>
      </w:r>
      <w:r>
        <w:rPr>
          <w:spacing w:val="-8"/>
        </w:rPr>
        <w:t>It</w:t>
      </w:r>
      <w:r>
        <w:rPr>
          <w:spacing w:val="12"/>
        </w:rPr>
        <w:t xml:space="preserve"> </w:t>
      </w:r>
      <w:r>
        <w:rPr>
          <w:spacing w:val="2"/>
        </w:rPr>
        <w:t>had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1"/>
        </w:rPr>
        <w:t>posted</w:t>
      </w:r>
      <w:r>
        <w:rPr>
          <w:spacing w:val="13"/>
        </w:rPr>
        <w:t xml:space="preserve"> </w:t>
      </w:r>
      <w:r>
        <w:rPr>
          <w:spacing w:val="-2"/>
        </w:rPr>
        <w:t>weight</w:t>
      </w:r>
      <w:r>
        <w:rPr>
          <w:spacing w:val="11"/>
        </w:rPr>
        <w:t xml:space="preserve"> </w:t>
      </w:r>
      <w:r>
        <w:rPr>
          <w:spacing w:val="-4"/>
        </w:rPr>
        <w:t>limi</w:t>
      </w:r>
      <w:r>
        <w:rPr>
          <w:spacing w:val="-5"/>
        </w:rPr>
        <w:t>t</w:t>
      </w:r>
      <w:r>
        <w:rPr>
          <w:spacing w:val="11"/>
        </w:rPr>
        <w:t xml:space="preserve"> </w:t>
      </w:r>
      <w:r>
        <w:rPr>
          <w:spacing w:val="1"/>
        </w:rPr>
        <w:t>of</w:t>
      </w:r>
      <w:r>
        <w:rPr>
          <w:spacing w:val="12"/>
        </w:rPr>
        <w:t xml:space="preserve"> </w:t>
      </w:r>
      <w:r>
        <w:rPr>
          <w:spacing w:val="1"/>
        </w:rPr>
        <w:t>20</w:t>
      </w:r>
      <w:r>
        <w:rPr>
          <w:spacing w:val="12"/>
        </w:rPr>
        <w:t xml:space="preserve"> </w:t>
      </w:r>
      <w:r>
        <w:rPr>
          <w:spacing w:val="1"/>
        </w:rPr>
        <w:t>tons.</w:t>
      </w:r>
      <w:r>
        <w:rPr>
          <w:spacing w:val="11"/>
        </w:rPr>
        <w:t xml:space="preserve"> </w:t>
      </w:r>
      <w:r>
        <w:rPr>
          <w:spacing w:val="-8"/>
        </w:rPr>
        <w:t>N</w:t>
      </w:r>
      <w:r>
        <w:rPr>
          <w:spacing w:val="-9"/>
        </w:rPr>
        <w:t>BI</w:t>
      </w:r>
      <w:r>
        <w:rPr>
          <w:spacing w:val="-3"/>
        </w:rPr>
        <w:t xml:space="preserve"> </w:t>
      </w:r>
      <w:r>
        <w:t>listed</w:t>
      </w:r>
      <w:r>
        <w:rPr>
          <w:spacing w:val="12"/>
        </w:rPr>
        <w:t xml:space="preserve"> </w:t>
      </w:r>
      <w:r>
        <w:rPr>
          <w:spacing w:val="-1"/>
        </w:rPr>
        <w:t>it</w:t>
      </w:r>
      <w:r>
        <w:rPr>
          <w:spacing w:val="11"/>
        </w:rPr>
        <w:t xml:space="preserve"> </w:t>
      </w:r>
      <w:r>
        <w:rPr>
          <w:spacing w:val="1"/>
        </w:rPr>
        <w:t>as</w:t>
      </w:r>
      <w:r>
        <w:rPr>
          <w:spacing w:val="82"/>
        </w:rPr>
        <w:t xml:space="preserve"> </w:t>
      </w:r>
      <w:r>
        <w:rPr>
          <w:spacing w:val="1"/>
        </w:rPr>
        <w:t>having</w:t>
      </w:r>
      <w:r>
        <w:rPr>
          <w:spacing w:val="3"/>
        </w:rPr>
        <w:t xml:space="preserve"> </w:t>
      </w:r>
      <w:r>
        <w:rPr>
          <w:spacing w:val="1"/>
        </w:rPr>
        <w:t>an</w:t>
      </w:r>
      <w:r>
        <w:rPr>
          <w:spacing w:val="3"/>
        </w:rPr>
        <w:t xml:space="preserve"> </w:t>
      </w:r>
      <w:r>
        <w:rPr>
          <w:spacing w:val="-3"/>
        </w:rPr>
        <w:t>ADT</w:t>
      </w:r>
      <w:r>
        <w:rPr>
          <w:spacing w:val="7"/>
        </w:rPr>
        <w:t xml:space="preserve"> </w:t>
      </w:r>
      <w:r>
        <w:rPr>
          <w:spacing w:val="1"/>
        </w:rPr>
        <w:t>of</w:t>
      </w:r>
      <w:r>
        <w:rPr>
          <w:spacing w:val="2"/>
        </w:rPr>
        <w:t xml:space="preserve"> 200.</w:t>
      </w:r>
      <w:r>
        <w:rPr>
          <w:spacing w:val="3"/>
        </w:rPr>
        <w:t xml:space="preserve"> </w:t>
      </w:r>
      <w:r>
        <w:rPr>
          <w:spacing w:val="-2"/>
        </w:rPr>
        <w:t>With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 xml:space="preserve">sufficiency </w:t>
      </w:r>
      <w:r>
        <w:rPr>
          <w:spacing w:val="1"/>
        </w:rPr>
        <w:t>rating</w:t>
      </w:r>
      <w:r>
        <w:rPr>
          <w:spacing w:val="4"/>
        </w:rPr>
        <w:t xml:space="preserve"> </w:t>
      </w:r>
      <w:r>
        <w:rPr>
          <w:spacing w:val="1"/>
        </w:rPr>
        <w:t>of</w:t>
      </w:r>
      <w:r>
        <w:rPr>
          <w:spacing w:val="2"/>
        </w:rPr>
        <w:t xml:space="preserve"> 46.0,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2"/>
        </w:rPr>
        <w:t>bridge</w:t>
      </w:r>
      <w:r>
        <w:rPr>
          <w:spacing w:val="4"/>
        </w:rPr>
        <w:t xml:space="preserve"> </w:t>
      </w:r>
      <w:r>
        <w:rPr>
          <w:spacing w:val="-5"/>
        </w:rPr>
        <w:t>was</w:t>
      </w:r>
      <w:r>
        <w:t xml:space="preserve"> </w:t>
      </w:r>
      <w:r>
        <w:rPr>
          <w:spacing w:val="1"/>
        </w:rPr>
        <w:t>evaluated</w:t>
      </w:r>
      <w:r>
        <w:rPr>
          <w:spacing w:val="3"/>
        </w:rPr>
        <w:t xml:space="preserve"> </w:t>
      </w:r>
      <w:r>
        <w:rPr>
          <w:spacing w:val="1"/>
        </w:rPr>
        <w:t>as</w:t>
      </w:r>
      <w:r>
        <w:t xml:space="preserve"> </w:t>
      </w:r>
      <w:r>
        <w:rPr>
          <w:spacing w:val="-5"/>
        </w:rPr>
        <w:t>"</w:t>
      </w:r>
      <w:r>
        <w:rPr>
          <w:spacing w:val="-4"/>
        </w:rPr>
        <w:t>No</w:t>
      </w:r>
      <w:r>
        <w:rPr>
          <w:spacing w:val="-5"/>
        </w:rPr>
        <w:t>t</w:t>
      </w:r>
      <w:r>
        <w:rPr>
          <w:spacing w:val="3"/>
        </w:rPr>
        <w:t xml:space="preserve"> </w:t>
      </w:r>
      <w:r>
        <w:t>Deficient."</w:t>
      </w:r>
    </w:p>
    <w:p w:rsidR="00C0190B" w:rsidRDefault="00C0190B">
      <w:pPr>
        <w:rPr>
          <w:rFonts w:ascii="Arial" w:eastAsia="Arial" w:hAnsi="Arial" w:cs="Arial"/>
          <w:sz w:val="20"/>
          <w:szCs w:val="20"/>
        </w:rPr>
      </w:pPr>
    </w:p>
    <w:p w:rsidR="00C0190B" w:rsidRDefault="00C0190B">
      <w:pPr>
        <w:spacing w:before="10"/>
        <w:rPr>
          <w:rFonts w:ascii="Arial" w:eastAsia="Arial" w:hAnsi="Arial" w:cs="Arial"/>
          <w:sz w:val="16"/>
          <w:szCs w:val="16"/>
        </w:rPr>
      </w:pPr>
    </w:p>
    <w:p w:rsidR="00C0190B" w:rsidRDefault="00D70678">
      <w:pPr>
        <w:spacing w:line="200" w:lineRule="atLeast"/>
        <w:ind w:left="1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738596" cy="1328737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8596" cy="132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0B" w:rsidRDefault="00C0190B">
      <w:pPr>
        <w:spacing w:before="9"/>
        <w:rPr>
          <w:rFonts w:ascii="Arial" w:eastAsia="Arial" w:hAnsi="Arial" w:cs="Arial"/>
        </w:rPr>
      </w:pPr>
    </w:p>
    <w:p w:rsidR="00C0190B" w:rsidRDefault="00D70678" w:rsidP="00317AD9">
      <w:pPr>
        <w:pStyle w:val="BodyText"/>
        <w:spacing w:line="298" w:lineRule="auto"/>
        <w:ind w:right="124"/>
        <w:jc w:val="both"/>
        <w:rPr>
          <w:rFonts w:cs="Arial"/>
        </w:rPr>
      </w:pPr>
      <w:r>
        <w:rPr>
          <w:spacing w:val="-1"/>
        </w:rPr>
        <w:t>Both</w:t>
      </w:r>
      <w:r>
        <w:rPr>
          <w:spacing w:val="38"/>
        </w:rPr>
        <w:t xml:space="preserve"> </w:t>
      </w:r>
      <w:r>
        <w:rPr>
          <w:spacing w:val="1"/>
        </w:rPr>
        <w:t>spans</w:t>
      </w:r>
      <w:r>
        <w:rPr>
          <w:spacing w:val="36"/>
        </w:rPr>
        <w:t xml:space="preserve"> </w:t>
      </w:r>
      <w:r>
        <w:rPr>
          <w:spacing w:val="-3"/>
        </w:rPr>
        <w:t>were</w:t>
      </w:r>
      <w:r>
        <w:rPr>
          <w:spacing w:val="39"/>
        </w:rPr>
        <w:t xml:space="preserve"> </w:t>
      </w:r>
      <w:r>
        <w:t>measured</w:t>
      </w:r>
      <w:r>
        <w:rPr>
          <w:spacing w:val="39"/>
        </w:rPr>
        <w:t xml:space="preserve"> </w:t>
      </w:r>
      <w:r>
        <w:rPr>
          <w:spacing w:val="1"/>
        </w:rPr>
        <w:t>as</w:t>
      </w:r>
      <w:r>
        <w:rPr>
          <w:spacing w:val="36"/>
        </w:rPr>
        <w:t xml:space="preserve"> </w:t>
      </w:r>
      <w:r>
        <w:rPr>
          <w:spacing w:val="3"/>
        </w:rPr>
        <w:t>41'-6"</w:t>
      </w:r>
      <w:r>
        <w:rPr>
          <w:spacing w:val="37"/>
        </w:rPr>
        <w:t xml:space="preserve"> </w:t>
      </w:r>
      <w:r>
        <w:rPr>
          <w:spacing w:val="1"/>
        </w:rPr>
        <w:t>span</w:t>
      </w:r>
      <w:r>
        <w:rPr>
          <w:spacing w:val="39"/>
        </w:rPr>
        <w:t xml:space="preserve"> </w:t>
      </w:r>
      <w:r>
        <w:rPr>
          <w:spacing w:val="1"/>
        </w:rPr>
        <w:t>length</w:t>
      </w:r>
      <w:r>
        <w:rPr>
          <w:spacing w:val="38"/>
        </w:rPr>
        <w:t xml:space="preserve"> </w:t>
      </w:r>
      <w:r>
        <w:rPr>
          <w:spacing w:val="2"/>
        </w:rPr>
        <w:t>and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roadway</w:t>
      </w:r>
      <w:r>
        <w:rPr>
          <w:spacing w:val="36"/>
        </w:rPr>
        <w:t xml:space="preserve"> </w:t>
      </w:r>
      <w:r>
        <w:rPr>
          <w:spacing w:val="-3"/>
        </w:rPr>
        <w:t>width</w:t>
      </w:r>
      <w:r>
        <w:rPr>
          <w:spacing w:val="39"/>
        </w:rPr>
        <w:t xml:space="preserve"> </w:t>
      </w:r>
      <w:r>
        <w:rPr>
          <w:spacing w:val="1"/>
        </w:rPr>
        <w:t>of</w:t>
      </w:r>
      <w:r>
        <w:rPr>
          <w:spacing w:val="38"/>
        </w:rPr>
        <w:t xml:space="preserve"> </w:t>
      </w:r>
      <w:r>
        <w:rPr>
          <w:spacing w:val="2"/>
        </w:rPr>
        <w:t>22'-6".</w:t>
      </w:r>
      <w:r>
        <w:rPr>
          <w:spacing w:val="38"/>
        </w:rPr>
        <w:t xml:space="preserve"> </w:t>
      </w:r>
      <w:r>
        <w:rPr>
          <w:spacing w:val="-1"/>
        </w:rPr>
        <w:t>Each</w:t>
      </w:r>
      <w:r>
        <w:rPr>
          <w:spacing w:val="38"/>
        </w:rPr>
        <w:t xml:space="preserve"> </w:t>
      </w:r>
      <w:r>
        <w:rPr>
          <w:spacing w:val="1"/>
        </w:rPr>
        <w:t>span</w:t>
      </w:r>
      <w:r>
        <w:rPr>
          <w:spacing w:val="39"/>
        </w:rPr>
        <w:t xml:space="preserve"> </w:t>
      </w:r>
      <w:r>
        <w:rPr>
          <w:spacing w:val="2"/>
        </w:rPr>
        <w:t>carries</w:t>
      </w:r>
      <w:r>
        <w:rPr>
          <w:spacing w:val="36"/>
        </w:rPr>
        <w:t xml:space="preserve"> </w:t>
      </w:r>
      <w:ins w:id="14" w:author="John Braley" w:date="2018-09-28T13:01:00Z">
        <w:r w:rsidR="00317AD9">
          <w:t>t</w:t>
        </w:r>
      </w:ins>
      <w:del w:id="15" w:author="John Braley" w:date="2018-09-28T13:01:00Z">
        <w:r w:rsidDel="00317AD9">
          <w:delText>T</w:delText>
        </w:r>
      </w:del>
      <w:r>
        <w:t>ype-2</w:t>
      </w:r>
      <w:r>
        <w:rPr>
          <w:spacing w:val="62"/>
        </w:rPr>
        <w:t xml:space="preserve"> </w:t>
      </w:r>
      <w:r>
        <w:rPr>
          <w:spacing w:val="2"/>
        </w:rPr>
        <w:t>strong</w:t>
      </w:r>
      <w:r>
        <w:rPr>
          <w:spacing w:val="4"/>
        </w:rPr>
        <w:t xml:space="preserve"> </w:t>
      </w:r>
      <w:r>
        <w:rPr>
          <w:spacing w:val="1"/>
        </w:rPr>
        <w:t>post</w:t>
      </w:r>
      <w:r>
        <w:rPr>
          <w:spacing w:val="4"/>
        </w:rPr>
        <w:t xml:space="preserve"> </w:t>
      </w:r>
      <w:r>
        <w:rPr>
          <w:spacing w:val="1"/>
        </w:rPr>
        <w:t>guide</w:t>
      </w:r>
      <w:r>
        <w:rPr>
          <w:spacing w:val="4"/>
        </w:rPr>
        <w:t xml:space="preserve"> </w:t>
      </w:r>
      <w:r>
        <w:t>rails</w:t>
      </w:r>
      <w:r>
        <w:rPr>
          <w:spacing w:val="2"/>
        </w:rPr>
        <w:t xml:space="preserve"> </w:t>
      </w:r>
      <w:r>
        <w:rPr>
          <w:spacing w:val="1"/>
        </w:rPr>
        <w:t>over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2"/>
        </w:rPr>
        <w:t>curb</w:t>
      </w:r>
      <w:r>
        <w:rPr>
          <w:spacing w:val="4"/>
        </w:rPr>
        <w:t xml:space="preserve"> </w:t>
      </w:r>
      <w:r>
        <w:t>measuring</w:t>
      </w:r>
      <w:r>
        <w:rPr>
          <w:spacing w:val="5"/>
        </w:rPr>
        <w:t xml:space="preserve"> </w:t>
      </w:r>
      <w:r>
        <w:rPr>
          <w:spacing w:val="-1"/>
        </w:rPr>
        <w:t>6.5"x14"</w:t>
      </w:r>
      <w:r>
        <w:rPr>
          <w:spacing w:val="1"/>
        </w:rPr>
        <w:t xml:space="preserve"> on</w:t>
      </w:r>
      <w:r>
        <w:rPr>
          <w:spacing w:val="5"/>
        </w:rPr>
        <w:t xml:space="preserve"> </w:t>
      </w:r>
      <w:r>
        <w:rPr>
          <w:spacing w:val="1"/>
        </w:rPr>
        <w:t>either</w:t>
      </w:r>
      <w:r>
        <w:rPr>
          <w:spacing w:val="6"/>
        </w:rPr>
        <w:t xml:space="preserve"> </w:t>
      </w:r>
      <w:r>
        <w:t>side</w:t>
      </w:r>
      <w:r>
        <w:rPr>
          <w:spacing w:val="5"/>
        </w:rPr>
        <w:t xml:space="preserve"> </w:t>
      </w:r>
      <w:r>
        <w:rPr>
          <w:spacing w:val="1"/>
        </w:rPr>
        <w:t>of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4"/>
        </w:rPr>
        <w:t xml:space="preserve"> </w:t>
      </w:r>
      <w:r>
        <w:t>roadway</w:t>
      </w:r>
      <w:del w:id="16" w:author="John Braley" w:date="2018-09-28T13:02:00Z">
        <w:r w:rsidDel="00317AD9">
          <w:rPr>
            <w:spacing w:val="2"/>
          </w:rPr>
          <w:delText xml:space="preserve"> (</w:delText>
        </w:r>
        <w:r w:rsidDel="00317AD9">
          <w:rPr>
            <w:spacing w:val="2"/>
          </w:rPr>
          <w:delText>Figure</w:delText>
        </w:r>
        <w:r w:rsidDel="00317AD9">
          <w:rPr>
            <w:spacing w:val="4"/>
          </w:rPr>
          <w:delText xml:space="preserve"> </w:delText>
        </w:r>
        <w:r w:rsidDel="00317AD9">
          <w:rPr>
            <w:spacing w:val="2"/>
          </w:rPr>
          <w:delText>4)</w:delText>
        </w:r>
      </w:del>
      <w:r>
        <w:rPr>
          <w:spacing w:val="2"/>
        </w:rPr>
        <w:t>.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4"/>
        </w:rPr>
        <w:t xml:space="preserve"> </w:t>
      </w:r>
      <w:r>
        <w:rPr>
          <w:spacing w:val="1"/>
        </w:rPr>
        <w:t>overall</w:t>
      </w:r>
      <w:r>
        <w:t xml:space="preserve"> </w:t>
      </w:r>
      <w:r>
        <w:rPr>
          <w:spacing w:val="1"/>
        </w:rPr>
        <w:t>deck</w:t>
      </w:r>
      <w:r>
        <w:rPr>
          <w:spacing w:val="84"/>
        </w:rPr>
        <w:t xml:space="preserve"> </w:t>
      </w:r>
      <w:r>
        <w:t>thickness</w:t>
      </w:r>
      <w:r>
        <w:rPr>
          <w:spacing w:val="2"/>
        </w:rPr>
        <w:t xml:space="preserve"> </w:t>
      </w:r>
      <w:r>
        <w:rPr>
          <w:spacing w:val="-5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estimated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1"/>
        </w:rPr>
        <w:t>be</w:t>
      </w:r>
      <w:r>
        <w:rPr>
          <w:spacing w:val="6"/>
        </w:rPr>
        <w:t xml:space="preserve"> </w:t>
      </w:r>
      <w:r>
        <w:rPr>
          <w:spacing w:val="-1"/>
        </w:rPr>
        <w:t>approximately</w:t>
      </w:r>
      <w:r>
        <w:rPr>
          <w:spacing w:val="2"/>
        </w:rPr>
        <w:t xml:space="preserve"> 16"</w:t>
      </w:r>
      <w:r>
        <w:rPr>
          <w:spacing w:val="3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2"/>
        </w:rPr>
        <w:t xml:space="preserve">2.75" </w:t>
      </w:r>
      <w:r>
        <w:rPr>
          <w:spacing w:val="-1"/>
        </w:rPr>
        <w:t>overlay</w:t>
      </w:r>
      <w:del w:id="17" w:author="John Braley" w:date="2018-09-28T13:02:00Z">
        <w:r w:rsidDel="00317AD9">
          <w:rPr>
            <w:spacing w:val="-1"/>
          </w:rPr>
          <w:delText>,</w:delText>
        </w:r>
        <w:r w:rsidDel="00317AD9">
          <w:rPr>
            <w:spacing w:val="4"/>
          </w:rPr>
          <w:delText xml:space="preserve"> </w:delText>
        </w:r>
        <w:r w:rsidDel="00317AD9">
          <w:rPr>
            <w:spacing w:val="-2"/>
          </w:rPr>
          <w:delText>implying</w:delText>
        </w:r>
        <w:r w:rsidDel="00317AD9">
          <w:rPr>
            <w:spacing w:val="5"/>
          </w:rPr>
          <w:delText xml:space="preserve"> </w:delText>
        </w:r>
        <w:r w:rsidDel="00317AD9">
          <w:rPr>
            <w:spacing w:val="1"/>
          </w:rPr>
          <w:delText>the</w:delText>
        </w:r>
        <w:r w:rsidDel="00317AD9">
          <w:rPr>
            <w:spacing w:val="6"/>
          </w:rPr>
          <w:delText xml:space="preserve"> </w:delText>
        </w:r>
        <w:r w:rsidDel="00317AD9">
          <w:rPr>
            <w:spacing w:val="1"/>
          </w:rPr>
          <w:delText>deck</w:delText>
        </w:r>
        <w:r w:rsidDel="00317AD9">
          <w:rPr>
            <w:spacing w:val="2"/>
          </w:rPr>
          <w:delText xml:space="preserve"> </w:delText>
        </w:r>
        <w:r w:rsidDel="00317AD9">
          <w:rPr>
            <w:spacing w:val="-1"/>
          </w:rPr>
          <w:delText>is</w:delText>
        </w:r>
        <w:r w:rsidDel="00317AD9">
          <w:rPr>
            <w:spacing w:val="3"/>
          </w:rPr>
          <w:delText xml:space="preserve"> </w:delText>
        </w:r>
        <w:r w:rsidDel="00317AD9">
          <w:rPr>
            <w:spacing w:val="1"/>
          </w:rPr>
          <w:delText>13.25"</w:delText>
        </w:r>
      </w:del>
      <w:r>
        <w:rPr>
          <w:spacing w:val="1"/>
        </w:rPr>
        <w:t>.</w:t>
      </w:r>
      <w:r>
        <w:rPr>
          <w:spacing w:val="3"/>
        </w:rPr>
        <w:t xml:space="preserve"> </w:t>
      </w:r>
      <w:r>
        <w:rPr>
          <w:spacing w:val="-1"/>
        </w:rPr>
        <w:t>Each</w:t>
      </w:r>
      <w:r>
        <w:rPr>
          <w:spacing w:val="6"/>
        </w:rPr>
        <w:t xml:space="preserve"> </w:t>
      </w:r>
      <w:r>
        <w:rPr>
          <w:spacing w:val="1"/>
        </w:rPr>
        <w:t>span</w:t>
      </w:r>
      <w:r>
        <w:rPr>
          <w:spacing w:val="5"/>
        </w:rPr>
        <w:t xml:space="preserve"> </w:t>
      </w:r>
      <w:r>
        <w:rPr>
          <w:spacing w:val="2"/>
        </w:rPr>
        <w:t>has</w:t>
      </w:r>
      <w:r>
        <w:rPr>
          <w:spacing w:val="104"/>
        </w:rPr>
        <w:t xml:space="preserve"> </w:t>
      </w:r>
      <w:r>
        <w:rPr>
          <w:spacing w:val="1"/>
        </w:rPr>
        <w:t>eight</w:t>
      </w:r>
      <w:r>
        <w:rPr>
          <w:spacing w:val="28"/>
        </w:rPr>
        <w:t xml:space="preserve"> </w:t>
      </w:r>
      <w:r>
        <w:rPr>
          <w:spacing w:val="2"/>
        </w:rPr>
        <w:t>(8)</w:t>
      </w:r>
      <w:r>
        <w:rPr>
          <w:spacing w:val="32"/>
        </w:rPr>
        <w:t xml:space="preserve"> </w:t>
      </w:r>
      <w:r>
        <w:rPr>
          <w:spacing w:val="1"/>
        </w:rPr>
        <w:t>concrete</w:t>
      </w:r>
      <w:r>
        <w:rPr>
          <w:spacing w:val="30"/>
        </w:rPr>
        <w:t xml:space="preserve"> </w:t>
      </w:r>
      <w:r>
        <w:rPr>
          <w:spacing w:val="1"/>
        </w:rPr>
        <w:t>encased</w:t>
      </w:r>
      <w:r>
        <w:rPr>
          <w:spacing w:val="30"/>
        </w:rPr>
        <w:t xml:space="preserve"> </w:t>
      </w:r>
      <w:r>
        <w:rPr>
          <w:spacing w:val="1"/>
        </w:rPr>
        <w:t>steel</w:t>
      </w:r>
      <w:r>
        <w:rPr>
          <w:spacing w:val="25"/>
        </w:rPr>
        <w:t xml:space="preserve"> </w:t>
      </w:r>
      <w:r>
        <w:rPr>
          <w:spacing w:val="-2"/>
        </w:rPr>
        <w:t>I-beams</w:t>
      </w:r>
      <w:r>
        <w:rPr>
          <w:spacing w:val="27"/>
        </w:rPr>
        <w:t xml:space="preserve"> </w:t>
      </w:r>
      <w:r>
        <w:rPr>
          <w:spacing w:val="1"/>
        </w:rPr>
        <w:t>spaced</w:t>
      </w:r>
      <w:r>
        <w:rPr>
          <w:spacing w:val="30"/>
        </w:rPr>
        <w:t xml:space="preserve"> </w:t>
      </w:r>
      <w:r>
        <w:rPr>
          <w:spacing w:val="1"/>
        </w:rPr>
        <w:t>at</w:t>
      </w:r>
      <w:r>
        <w:rPr>
          <w:spacing w:val="29"/>
        </w:rPr>
        <w:t xml:space="preserve"> </w:t>
      </w:r>
      <w:r>
        <w:rPr>
          <w:spacing w:val="3"/>
        </w:rPr>
        <w:t>3'-3"</w:t>
      </w:r>
      <w:r>
        <w:rPr>
          <w:spacing w:val="27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30"/>
        </w:rPr>
        <w:t xml:space="preserve"> </w:t>
      </w:r>
      <w:r>
        <w:rPr>
          <w:spacing w:val="1"/>
        </w:rPr>
        <w:t>overall</w:t>
      </w:r>
      <w:r>
        <w:rPr>
          <w:spacing w:val="25"/>
        </w:rPr>
        <w:t xml:space="preserve"> </w:t>
      </w:r>
      <w:r>
        <w:t>dimensions</w:t>
      </w:r>
      <w:r>
        <w:rPr>
          <w:spacing w:val="27"/>
        </w:rPr>
        <w:t xml:space="preserve"> </w:t>
      </w:r>
      <w:r>
        <w:rPr>
          <w:spacing w:val="1"/>
        </w:rPr>
        <w:t>of</w:t>
      </w:r>
      <w:r>
        <w:rPr>
          <w:spacing w:val="29"/>
        </w:rPr>
        <w:t xml:space="preserve"> </w:t>
      </w:r>
      <w:r>
        <w:rPr>
          <w:spacing w:val="-1"/>
        </w:rPr>
        <w:t>22"x12".</w:t>
      </w:r>
      <w:r>
        <w:rPr>
          <w:spacing w:val="29"/>
        </w:rPr>
        <w:t xml:space="preserve"> </w:t>
      </w:r>
      <w:r>
        <w:rPr>
          <w:spacing w:val="-1"/>
        </w:rPr>
        <w:t>Each</w:t>
      </w:r>
      <w:r>
        <w:rPr>
          <w:spacing w:val="30"/>
        </w:rPr>
        <w:t xml:space="preserve"> </w:t>
      </w:r>
      <w:r>
        <w:rPr>
          <w:spacing w:val="2"/>
        </w:rPr>
        <w:t>girder</w:t>
      </w:r>
      <w:r>
        <w:rPr>
          <w:spacing w:val="31"/>
        </w:rPr>
        <w:t xml:space="preserve"> </w:t>
      </w:r>
      <w:r>
        <w:rPr>
          <w:spacing w:val="2"/>
        </w:rPr>
        <w:t>has</w:t>
      </w:r>
      <w:r w:rsidR="00317AD9">
        <w:rPr>
          <w:spacing w:val="2"/>
        </w:rPr>
        <w:t xml:space="preserve"> </w:t>
      </w:r>
      <w:r>
        <w:rPr>
          <w:spacing w:val="-3"/>
        </w:rPr>
        <w:t>what</w:t>
      </w:r>
      <w:r>
        <w:rPr>
          <w:spacing w:val="44"/>
        </w:rPr>
        <w:t xml:space="preserve"> </w:t>
      </w:r>
      <w:r>
        <w:rPr>
          <w:spacing w:val="2"/>
        </w:rPr>
        <w:t>appears</w:t>
      </w:r>
      <w:r>
        <w:rPr>
          <w:spacing w:val="43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rPr>
          <w:spacing w:val="1"/>
        </w:rPr>
        <w:t>be</w:t>
      </w:r>
      <w:r>
        <w:rPr>
          <w:spacing w:val="46"/>
        </w:rPr>
        <w:t xml:space="preserve"> </w:t>
      </w:r>
      <w:r>
        <w:rPr>
          <w:spacing w:val="2"/>
        </w:rPr>
        <w:t>1-2"</w:t>
      </w:r>
      <w:r>
        <w:rPr>
          <w:spacing w:val="44"/>
        </w:rPr>
        <w:t xml:space="preserve"> </w:t>
      </w:r>
      <w:r>
        <w:rPr>
          <w:spacing w:val="1"/>
        </w:rPr>
        <w:t>of</w:t>
      </w:r>
      <w:r>
        <w:rPr>
          <w:spacing w:val="45"/>
        </w:rPr>
        <w:t xml:space="preserve"> </w:t>
      </w:r>
      <w:r>
        <w:rPr>
          <w:spacing w:val="1"/>
        </w:rPr>
        <w:t>shotcrete</w:t>
      </w:r>
      <w:r>
        <w:rPr>
          <w:spacing w:val="46"/>
        </w:rPr>
        <w:t xml:space="preserve"> </w:t>
      </w:r>
      <w:r>
        <w:rPr>
          <w:spacing w:val="1"/>
        </w:rPr>
        <w:t>applied</w:t>
      </w:r>
      <w:r>
        <w:rPr>
          <w:spacing w:val="46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spacing w:val="1"/>
        </w:rPr>
        <w:t>the</w:t>
      </w:r>
      <w:r>
        <w:rPr>
          <w:spacing w:val="46"/>
        </w:rPr>
        <w:t xml:space="preserve"> </w:t>
      </w:r>
      <w:r>
        <w:rPr>
          <w:spacing w:val="1"/>
        </w:rPr>
        <w:t>surface</w:t>
      </w:r>
      <w:r>
        <w:rPr>
          <w:spacing w:val="46"/>
        </w:rPr>
        <w:t xml:space="preserve"> </w:t>
      </w:r>
      <w:r>
        <w:rPr>
          <w:spacing w:val="1"/>
        </w:rPr>
        <w:t>of</w:t>
      </w:r>
      <w:r>
        <w:rPr>
          <w:spacing w:val="45"/>
        </w:rPr>
        <w:t xml:space="preserve"> </w:t>
      </w:r>
      <w:r>
        <w:rPr>
          <w:spacing w:val="1"/>
        </w:rPr>
        <w:t>the</w:t>
      </w:r>
      <w:r>
        <w:rPr>
          <w:spacing w:val="46"/>
        </w:rPr>
        <w:t xml:space="preserve"> </w:t>
      </w:r>
      <w:r>
        <w:rPr>
          <w:spacing w:val="1"/>
        </w:rPr>
        <w:t>original</w:t>
      </w:r>
      <w:r>
        <w:rPr>
          <w:spacing w:val="42"/>
        </w:rPr>
        <w:t xml:space="preserve"> </w:t>
      </w:r>
      <w:r>
        <w:rPr>
          <w:spacing w:val="1"/>
        </w:rPr>
        <w:t>concrete</w:t>
      </w:r>
      <w:r>
        <w:rPr>
          <w:spacing w:val="46"/>
        </w:rPr>
        <w:t xml:space="preserve"> </w:t>
      </w:r>
      <w:r>
        <w:t>encasement</w:t>
      </w:r>
      <w:r>
        <w:rPr>
          <w:spacing w:val="45"/>
        </w:rPr>
        <w:t xml:space="preserve"> </w:t>
      </w:r>
      <w:del w:id="18" w:author="John Braley" w:date="2018-09-28T13:04:00Z">
        <w:r w:rsidDel="00317AD9">
          <w:rPr>
            <w:spacing w:val="-1"/>
          </w:rPr>
          <w:delText>unknown</w:delText>
        </w:r>
        <w:r w:rsidDel="00317AD9">
          <w:rPr>
            <w:spacing w:val="25"/>
          </w:rPr>
          <w:delText xml:space="preserve"> </w:delText>
        </w:r>
        <w:r w:rsidDel="00317AD9">
          <w:delText>to</w:delText>
        </w:r>
        <w:r w:rsidDel="00317AD9">
          <w:rPr>
            <w:spacing w:val="25"/>
          </w:rPr>
          <w:delText xml:space="preserve"> </w:delText>
        </w:r>
        <w:r w:rsidDel="00317AD9">
          <w:rPr>
            <w:spacing w:val="1"/>
          </w:rPr>
          <w:delText>the</w:delText>
        </w:r>
        <w:r w:rsidDel="00317AD9">
          <w:rPr>
            <w:spacing w:val="26"/>
          </w:rPr>
          <w:delText xml:space="preserve"> </w:delText>
        </w:r>
        <w:r w:rsidDel="00317AD9">
          <w:delText>engineer.</w:delText>
        </w:r>
        <w:r w:rsidDel="00317AD9">
          <w:rPr>
            <w:spacing w:val="23"/>
          </w:rPr>
          <w:delText xml:space="preserve"> </w:delText>
        </w:r>
        <w:r w:rsidDel="00317AD9">
          <w:delText>Cracking</w:delText>
        </w:r>
        <w:r w:rsidDel="00317AD9">
          <w:rPr>
            <w:spacing w:val="25"/>
          </w:rPr>
          <w:delText xml:space="preserve"> </w:delText>
        </w:r>
        <w:r w:rsidDel="00317AD9">
          <w:rPr>
            <w:spacing w:val="1"/>
          </w:rPr>
          <w:delText>of</w:delText>
        </w:r>
        <w:r w:rsidDel="00317AD9">
          <w:rPr>
            <w:spacing w:val="24"/>
          </w:rPr>
          <w:delText xml:space="preserve"> </w:delText>
        </w:r>
        <w:r w:rsidDel="00317AD9">
          <w:rPr>
            <w:spacing w:val="1"/>
          </w:rPr>
          <w:delText>the</w:delText>
        </w:r>
        <w:r w:rsidDel="00317AD9">
          <w:rPr>
            <w:spacing w:val="25"/>
          </w:rPr>
          <w:delText xml:space="preserve"> </w:delText>
        </w:r>
        <w:r w:rsidDel="00317AD9">
          <w:rPr>
            <w:spacing w:val="1"/>
          </w:rPr>
          <w:delText>shotcrete</w:delText>
        </w:r>
        <w:r w:rsidDel="00317AD9">
          <w:rPr>
            <w:spacing w:val="25"/>
          </w:rPr>
          <w:delText xml:space="preserve"> </w:delText>
        </w:r>
        <w:r w:rsidDel="00317AD9">
          <w:rPr>
            <w:spacing w:val="-5"/>
          </w:rPr>
          <w:delText>was</w:delText>
        </w:r>
        <w:r w:rsidDel="00317AD9">
          <w:rPr>
            <w:spacing w:val="22"/>
          </w:rPr>
          <w:delText xml:space="preserve"> </w:delText>
        </w:r>
        <w:r w:rsidDel="00317AD9">
          <w:rPr>
            <w:spacing w:val="-1"/>
          </w:rPr>
          <w:delText>more</w:delText>
        </w:r>
        <w:r w:rsidDel="00317AD9">
          <w:rPr>
            <w:spacing w:val="25"/>
          </w:rPr>
          <w:delText xml:space="preserve"> </w:delText>
        </w:r>
        <w:r w:rsidDel="00317AD9">
          <w:rPr>
            <w:spacing w:val="2"/>
          </w:rPr>
          <w:delText>apparent</w:delText>
        </w:r>
        <w:r w:rsidDel="00317AD9">
          <w:rPr>
            <w:spacing w:val="24"/>
          </w:rPr>
          <w:delText xml:space="preserve"> </w:delText>
        </w:r>
        <w:r w:rsidDel="00317AD9">
          <w:rPr>
            <w:spacing w:val="-1"/>
          </w:rPr>
          <w:delText>in</w:delText>
        </w:r>
        <w:r w:rsidDel="00317AD9">
          <w:rPr>
            <w:spacing w:val="25"/>
          </w:rPr>
          <w:delText xml:space="preserve"> </w:delText>
        </w:r>
        <w:r w:rsidDel="00317AD9">
          <w:delText>this</w:delText>
        </w:r>
        <w:r w:rsidDel="00317AD9">
          <w:rPr>
            <w:spacing w:val="21"/>
          </w:rPr>
          <w:delText xml:space="preserve"> </w:delText>
        </w:r>
        <w:r w:rsidDel="00317AD9">
          <w:rPr>
            <w:spacing w:val="2"/>
          </w:rPr>
          <w:delText>structure</w:delText>
        </w:r>
        <w:r w:rsidDel="00317AD9">
          <w:rPr>
            <w:spacing w:val="26"/>
          </w:rPr>
          <w:delText xml:space="preserve"> </w:delText>
        </w:r>
        <w:r w:rsidDel="00317AD9">
          <w:rPr>
            <w:spacing w:val="1"/>
          </w:rPr>
          <w:delText>than</w:delText>
        </w:r>
        <w:r w:rsidDel="00317AD9">
          <w:rPr>
            <w:spacing w:val="25"/>
          </w:rPr>
          <w:delText xml:space="preserve"> </w:delText>
        </w:r>
        <w:r w:rsidDel="00317AD9">
          <w:rPr>
            <w:spacing w:val="-1"/>
          </w:rPr>
          <w:delText>in</w:delText>
        </w:r>
        <w:r w:rsidDel="00317AD9">
          <w:rPr>
            <w:spacing w:val="25"/>
          </w:rPr>
          <w:delText xml:space="preserve"> </w:delText>
        </w:r>
        <w:r w:rsidDel="00317AD9">
          <w:rPr>
            <w:spacing w:val="2"/>
          </w:rPr>
          <w:delText>others</w:delText>
        </w:r>
        <w:r w:rsidDel="00317AD9">
          <w:rPr>
            <w:spacing w:val="22"/>
          </w:rPr>
          <w:delText xml:space="preserve"> </w:delText>
        </w:r>
        <w:r w:rsidDel="00317AD9">
          <w:rPr>
            <w:spacing w:val="1"/>
          </w:rPr>
          <w:delText>tested</w:delText>
        </w:r>
      </w:del>
      <w:ins w:id="19" w:author="John Braley" w:date="2018-09-28T13:04:00Z">
        <w:r w:rsidR="00317AD9">
          <w:rPr>
            <w:spacing w:val="-1"/>
          </w:rPr>
          <w:t>with apparent cracking</w:t>
        </w:r>
      </w:ins>
      <w:r>
        <w:rPr>
          <w:spacing w:val="1"/>
        </w:rPr>
        <w:t>.</w:t>
      </w:r>
      <w:r>
        <w:rPr>
          <w:spacing w:val="96"/>
          <w:w w:val="99"/>
        </w:rPr>
        <w:t xml:space="preserve"> </w:t>
      </w:r>
      <w:r>
        <w:rPr>
          <w:spacing w:val="3"/>
        </w:rPr>
        <w:t>The</w:t>
      </w:r>
      <w:r>
        <w:rPr>
          <w:spacing w:val="44"/>
        </w:rPr>
        <w:t xml:space="preserve"> </w:t>
      </w:r>
      <w:r>
        <w:rPr>
          <w:spacing w:val="2"/>
        </w:rPr>
        <w:t>presence</w:t>
      </w:r>
      <w:r>
        <w:rPr>
          <w:spacing w:val="45"/>
        </w:rPr>
        <w:t xml:space="preserve"> </w:t>
      </w:r>
      <w:r>
        <w:rPr>
          <w:spacing w:val="1"/>
        </w:rPr>
        <w:t>of</w:t>
      </w:r>
      <w:r>
        <w:rPr>
          <w:spacing w:val="43"/>
        </w:rPr>
        <w:t xml:space="preserve"> </w:t>
      </w:r>
      <w:r>
        <w:rPr>
          <w:spacing w:val="1"/>
        </w:rPr>
        <w:t>shotcrete</w:t>
      </w:r>
      <w:r>
        <w:rPr>
          <w:spacing w:val="45"/>
        </w:rPr>
        <w:t xml:space="preserve"> </w:t>
      </w:r>
      <w:r>
        <w:rPr>
          <w:spacing w:val="1"/>
        </w:rPr>
        <w:t>over</w:t>
      </w:r>
      <w:r>
        <w:rPr>
          <w:spacing w:val="47"/>
        </w:rPr>
        <w:t xml:space="preserve"> </w:t>
      </w:r>
      <w:r>
        <w:rPr>
          <w:spacing w:val="1"/>
        </w:rPr>
        <w:t>the</w:t>
      </w:r>
      <w:r>
        <w:rPr>
          <w:spacing w:val="45"/>
        </w:rPr>
        <w:t xml:space="preserve"> </w:t>
      </w:r>
      <w:r>
        <w:rPr>
          <w:spacing w:val="1"/>
        </w:rPr>
        <w:t>original</w:t>
      </w:r>
      <w:r>
        <w:rPr>
          <w:spacing w:val="39"/>
        </w:rPr>
        <w:t xml:space="preserve"> </w:t>
      </w:r>
      <w:r>
        <w:rPr>
          <w:spacing w:val="1"/>
        </w:rPr>
        <w:t>concrete</w:t>
      </w:r>
      <w:r>
        <w:rPr>
          <w:spacing w:val="45"/>
        </w:rPr>
        <w:t xml:space="preserve"> </w:t>
      </w:r>
      <w:r>
        <w:t>encasement</w:t>
      </w:r>
      <w:r>
        <w:rPr>
          <w:spacing w:val="43"/>
        </w:rPr>
        <w:t xml:space="preserve"> </w:t>
      </w:r>
      <w:r>
        <w:rPr>
          <w:spacing w:val="-3"/>
        </w:rPr>
        <w:t>may</w:t>
      </w:r>
      <w:r>
        <w:rPr>
          <w:spacing w:val="42"/>
        </w:rPr>
        <w:t xml:space="preserve"> </w:t>
      </w:r>
      <w:r>
        <w:rPr>
          <w:spacing w:val="-3"/>
        </w:rPr>
        <w:t>imply</w:t>
      </w:r>
      <w:r>
        <w:rPr>
          <w:spacing w:val="42"/>
        </w:rPr>
        <w:t xml:space="preserve"> </w:t>
      </w:r>
      <w:r>
        <w:rPr>
          <w:spacing w:val="1"/>
        </w:rPr>
        <w:t>that</w:t>
      </w:r>
      <w:r>
        <w:rPr>
          <w:spacing w:val="43"/>
        </w:rPr>
        <w:t xml:space="preserve"> </w:t>
      </w:r>
      <w:r>
        <w:rPr>
          <w:spacing w:val="-2"/>
        </w:rPr>
        <w:t>some</w:t>
      </w:r>
      <w:r>
        <w:rPr>
          <w:spacing w:val="45"/>
        </w:rPr>
        <w:t xml:space="preserve"> </w:t>
      </w:r>
      <w:r>
        <w:rPr>
          <w:spacing w:val="2"/>
        </w:rPr>
        <w:t>deterioration</w:t>
      </w:r>
      <w:r>
        <w:rPr>
          <w:spacing w:val="44"/>
        </w:rPr>
        <w:t xml:space="preserve"> </w:t>
      </w:r>
      <w:r>
        <w:rPr>
          <w:spacing w:val="1"/>
        </w:rPr>
        <w:t>of</w:t>
      </w:r>
      <w:r>
        <w:rPr>
          <w:spacing w:val="43"/>
        </w:rPr>
        <w:t xml:space="preserve"> </w:t>
      </w:r>
      <w:r>
        <w:rPr>
          <w:spacing w:val="1"/>
        </w:rPr>
        <w:t>the</w:t>
      </w:r>
      <w:r>
        <w:rPr>
          <w:spacing w:val="88"/>
        </w:rPr>
        <w:t xml:space="preserve"> </w:t>
      </w:r>
      <w:r>
        <w:t>encasement</w:t>
      </w:r>
      <w:r>
        <w:rPr>
          <w:spacing w:val="2"/>
        </w:rPr>
        <w:t xml:space="preserve"> </w:t>
      </w:r>
      <w:r>
        <w:rPr>
          <w:spacing w:val="-5"/>
        </w:rPr>
        <w:t>was</w:t>
      </w:r>
      <w:r>
        <w:t xml:space="preserve"> </w:t>
      </w:r>
      <w:r>
        <w:rPr>
          <w:spacing w:val="2"/>
        </w:rPr>
        <w:t>present.</w:t>
      </w:r>
    </w:p>
    <w:p w:rsidR="00C0190B" w:rsidRDefault="00C0190B">
      <w:pPr>
        <w:jc w:val="both"/>
        <w:rPr>
          <w:rFonts w:ascii="Arial" w:eastAsia="Arial" w:hAnsi="Arial" w:cs="Arial"/>
        </w:rPr>
        <w:sectPr w:rsidR="00C0190B">
          <w:headerReference w:type="even" r:id="rId9"/>
          <w:pgSz w:w="12240" w:h="15840"/>
          <w:pgMar w:top="560" w:right="680" w:bottom="280" w:left="700" w:header="0" w:footer="0" w:gutter="0"/>
          <w:cols w:space="720"/>
        </w:sectPr>
      </w:pPr>
    </w:p>
    <w:p w:rsidR="00C0190B" w:rsidRDefault="00C0190B">
      <w:pPr>
        <w:rPr>
          <w:rFonts w:ascii="Arial" w:eastAsia="Arial" w:hAnsi="Arial" w:cs="Arial"/>
          <w:b/>
          <w:bCs/>
          <w:sz w:val="20"/>
          <w:szCs w:val="20"/>
        </w:rPr>
      </w:pPr>
    </w:p>
    <w:p w:rsidR="00C0190B" w:rsidRDefault="00C0190B">
      <w:pPr>
        <w:spacing w:before="5"/>
        <w:rPr>
          <w:rFonts w:ascii="Arial" w:eastAsia="Arial" w:hAnsi="Arial" w:cs="Arial"/>
          <w:b/>
          <w:bCs/>
          <w:sz w:val="16"/>
          <w:szCs w:val="16"/>
        </w:rPr>
      </w:pPr>
    </w:p>
    <w:p w:rsidR="00C0190B" w:rsidRDefault="00C0190B">
      <w:pPr>
        <w:rPr>
          <w:rFonts w:ascii="Arial" w:eastAsia="Arial" w:hAnsi="Arial" w:cs="Arial"/>
          <w:sz w:val="16"/>
          <w:szCs w:val="16"/>
        </w:rPr>
        <w:sectPr w:rsidR="00C0190B">
          <w:headerReference w:type="default" r:id="rId10"/>
          <w:pgSz w:w="12240" w:h="15840"/>
          <w:pgMar w:top="2060" w:right="660" w:bottom="280" w:left="680" w:header="1222" w:footer="0" w:gutter="0"/>
          <w:cols w:space="720"/>
        </w:sectPr>
      </w:pPr>
    </w:p>
    <w:p w:rsidR="00C0190B" w:rsidRDefault="00D70678">
      <w:pPr>
        <w:pStyle w:val="BodyText"/>
        <w:ind w:left="365"/>
      </w:pPr>
      <w:bookmarkStart w:id="20" w:name="conc_encased_2"/>
      <w:bookmarkEnd w:id="20"/>
      <w:r>
        <w:lastRenderedPageBreak/>
        <w:t>Bridge</w:t>
      </w:r>
      <w:r>
        <w:rPr>
          <w:spacing w:val="-1"/>
        </w:rPr>
        <w:t xml:space="preserve"> </w:t>
      </w:r>
      <w:r>
        <w:t>Introduction</w:t>
      </w:r>
    </w:p>
    <w:p w:rsidR="00C0190B" w:rsidRDefault="00D70678">
      <w:pPr>
        <w:pStyle w:val="BodyText"/>
        <w:ind w:left="365"/>
      </w:pPr>
      <w:r>
        <w:br w:type="column"/>
      </w:r>
      <w:r>
        <w:lastRenderedPageBreak/>
        <w:t xml:space="preserve">Results </w:t>
      </w:r>
      <w:r>
        <w:rPr>
          <w:spacing w:val="2"/>
        </w:rPr>
        <w:t>and</w:t>
      </w:r>
      <w:r>
        <w:rPr>
          <w:spacing w:val="4"/>
        </w:rPr>
        <w:t xml:space="preserve"> </w:t>
      </w:r>
      <w:r>
        <w:t>Conclusions</w:t>
      </w:r>
    </w:p>
    <w:p w:rsidR="00C0190B" w:rsidRDefault="00C0190B">
      <w:pPr>
        <w:sectPr w:rsidR="00C0190B">
          <w:type w:val="continuous"/>
          <w:pgSz w:w="12240" w:h="15840"/>
          <w:pgMar w:top="2060" w:right="660" w:bottom="280" w:left="680" w:header="720" w:footer="720" w:gutter="0"/>
          <w:cols w:num="2" w:space="720" w:equalWidth="0">
            <w:col w:w="2147" w:space="3223"/>
            <w:col w:w="5530"/>
          </w:cols>
        </w:sectPr>
      </w:pPr>
    </w:p>
    <w:p w:rsidR="00C0190B" w:rsidRDefault="00C0190B">
      <w:pPr>
        <w:spacing w:before="1"/>
        <w:rPr>
          <w:rFonts w:ascii="Arial" w:eastAsia="Arial" w:hAnsi="Arial" w:cs="Arial"/>
          <w:sz w:val="26"/>
          <w:szCs w:val="26"/>
        </w:rPr>
      </w:pPr>
    </w:p>
    <w:p w:rsidR="00C0190B" w:rsidRDefault="00D70678">
      <w:pPr>
        <w:pStyle w:val="BodyText"/>
        <w:ind w:left="365"/>
      </w:pPr>
      <w:r>
        <w:pict>
          <v:group id="_x0000_s1049" style="position:absolute;left:0;text-align:left;margin-left:154.95pt;margin-top:-36.8pt;width:152.35pt;height:32.35pt;z-index:1168;mso-position-horizontal-relative:page" coordorigin="3099,-736" coordsize="3047,647">
            <v:group id="_x0000_s1055" style="position:absolute;left:3118;top:-721;width:3006;height:2" coordorigin="3118,-721" coordsize="3006,2">
              <v:shape id="_x0000_s1056" style="position:absolute;left:3118;top:-721;width:3006;height:2" coordorigin="3118,-721" coordsize="3006,0" path="m3118,-721r3005,e" filled="f" strokecolor="#ddd" strokeweight=".53233mm">
                <v:path arrowok="t"/>
              </v:shape>
            </v:group>
            <v:group id="_x0000_s1053" style="position:absolute;left:6131;top:-718;width:2;height:614" coordorigin="6131,-718" coordsize="2,614">
              <v:shape id="_x0000_s1054" style="position:absolute;left:6131;top:-718;width:2;height:614" coordorigin="6131,-718" coordsize="0,614" path="m6131,-718r,613e" filled="f" strokecolor="#ddd" strokeweight=".54572mm">
                <v:path arrowok="t"/>
              </v:shape>
            </v:group>
            <v:group id="_x0000_s1050" style="position:absolute;left:3114;top:-713;width:2;height:608" coordorigin="3114,-713" coordsize="2,608">
              <v:shape id="_x0000_s1052" style="position:absolute;left:3114;top:-713;width:2;height:608" coordorigin="3114,-713" coordsize="0,608" path="m3114,-713r,608e" filled="f" strokecolor="#ddd" strokeweight=".54572mm">
                <v:path arrowok="t"/>
              </v:shape>
              <v:shape id="_x0000_s1051" type="#_x0000_t202" style="position:absolute;left:3114;top:-721;width:3017;height:616" filled="f" stroked="f">
                <v:textbox inset="0,0,0,0">
                  <w:txbxContent>
                    <w:p w:rsidR="00C0190B" w:rsidRDefault="00D70678">
                      <w:pPr>
                        <w:spacing w:before="179"/>
                        <w:ind w:left="225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spacing w:val="-25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spacing w:val="3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spacing w:val="3"/>
                          <w:sz w:val="21"/>
                        </w:rPr>
                        <w:t>hno</w:t>
                      </w:r>
                      <w:r>
                        <w:rPr>
                          <w:rFonts w:ascii="Arial"/>
                          <w:spacing w:val="-2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spacing w:val="3"/>
                          <w:sz w:val="21"/>
                        </w:rPr>
                        <w:t>og</w:t>
                      </w:r>
                      <w:r>
                        <w:rPr>
                          <w:rFonts w:ascii="Arial"/>
                          <w:sz w:val="21"/>
                        </w:rPr>
                        <w:t>y</w:t>
                      </w:r>
                      <w:r>
                        <w:rPr>
                          <w:rFonts w:ascii="Arial"/>
                          <w:spacing w:val="-2"/>
                          <w:sz w:val="21"/>
                        </w:rPr>
                        <w:t xml:space="preserve"> Implementation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t>Additional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</w:p>
    <w:p w:rsidR="00C0190B" w:rsidRDefault="00C0190B">
      <w:pPr>
        <w:spacing w:before="7"/>
        <w:rPr>
          <w:rFonts w:ascii="Arial" w:eastAsia="Arial" w:hAnsi="Arial" w:cs="Arial"/>
          <w:sz w:val="15"/>
          <w:szCs w:val="15"/>
        </w:rPr>
      </w:pPr>
    </w:p>
    <w:p w:rsidR="00C0190B" w:rsidRDefault="00D70678">
      <w:pPr>
        <w:spacing w:line="20" w:lineRule="atLeas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6" style="width:533.35pt;height:.85pt;mso-position-horizontal-relative:char;mso-position-vertical-relative:line" coordsize="10667,17">
            <v:group id="_x0000_s1047" style="position:absolute;left:9;top:9;width:10650;height:2" coordorigin="9,9" coordsize="10650,2">
              <v:shape id="_x0000_s1048" style="position:absolute;left:9;top:9;width:10650;height:2" coordorigin="9,9" coordsize="10650,0" path="m9,9r10650,e" filled="f" strokecolor="#ddd" strokeweight=".85pt">
                <v:path arrowok="t"/>
              </v:shape>
            </v:group>
            <w10:wrap type="none"/>
            <w10:anchorlock/>
          </v:group>
        </w:pict>
      </w:r>
    </w:p>
    <w:p w:rsidR="00C0190B" w:rsidRDefault="00C0190B">
      <w:pPr>
        <w:spacing w:before="9"/>
        <w:rPr>
          <w:rFonts w:ascii="Arial" w:eastAsia="Arial" w:hAnsi="Arial" w:cs="Arial"/>
          <w:sz w:val="19"/>
          <w:szCs w:val="19"/>
        </w:rPr>
      </w:pPr>
    </w:p>
    <w:p w:rsidR="00C0190B" w:rsidRDefault="00D70678">
      <w:pPr>
        <w:pStyle w:val="Heading1"/>
        <w:jc w:val="both"/>
        <w:rPr>
          <w:rFonts w:cs="Arial"/>
        </w:rPr>
      </w:pPr>
      <w:r>
        <w:rPr>
          <w:spacing w:val="-3"/>
        </w:rPr>
        <w:t>Concrete</w:t>
      </w:r>
      <w:r>
        <w:rPr>
          <w:spacing w:val="-19"/>
        </w:rPr>
        <w:t xml:space="preserve"> </w:t>
      </w:r>
      <w:r>
        <w:rPr>
          <w:spacing w:val="-3"/>
        </w:rPr>
        <w:t>Encased</w:t>
      </w:r>
      <w:r>
        <w:rPr>
          <w:spacing w:val="-4"/>
        </w:rPr>
        <w:t xml:space="preserve"> </w:t>
      </w:r>
      <w:r>
        <w:rPr>
          <w:spacing w:val="-7"/>
        </w:rPr>
        <w:t>St</w:t>
      </w:r>
      <w:r>
        <w:rPr>
          <w:spacing w:val="-6"/>
        </w:rPr>
        <w:t>eel</w:t>
      </w:r>
      <w:r>
        <w:rPr>
          <w:spacing w:val="-4"/>
        </w:rPr>
        <w:t xml:space="preserve"> </w:t>
      </w:r>
      <w:r>
        <w:rPr>
          <w:spacing w:val="-2"/>
        </w:rPr>
        <w:t>Girder</w:t>
      </w:r>
      <w:r>
        <w:rPr>
          <w:spacing w:val="-8"/>
        </w:rPr>
        <w:t xml:space="preserve"> </w:t>
      </w:r>
      <w:r>
        <w:rPr>
          <w:spacing w:val="-2"/>
        </w:rPr>
        <w:t>Case</w:t>
      </w:r>
      <w:r>
        <w:rPr>
          <w:spacing w:val="-19"/>
        </w:rPr>
        <w:t xml:space="preserve"> </w:t>
      </w:r>
      <w:r>
        <w:t>Study</w:t>
      </w:r>
    </w:p>
    <w:p w:rsidR="00C0190B" w:rsidRDefault="00D70678">
      <w:pPr>
        <w:pStyle w:val="Heading2"/>
        <w:jc w:val="both"/>
      </w:pPr>
      <w:r>
        <w:rPr>
          <w:spacing w:val="-56"/>
        </w:rPr>
        <w:t>T</w:t>
      </w:r>
      <w:r>
        <w:rPr>
          <w:spacing w:val="-6"/>
        </w:rPr>
        <w:t>e</w:t>
      </w:r>
      <w:r>
        <w:t>c</w:t>
      </w:r>
      <w:r>
        <w:rPr>
          <w:spacing w:val="9"/>
        </w:rPr>
        <w:t>hn</w:t>
      </w:r>
      <w:r>
        <w:rPr>
          <w:spacing w:val="-6"/>
        </w:rPr>
        <w:t>o</w:t>
      </w:r>
      <w:r>
        <w:rPr>
          <w:spacing w:val="10"/>
        </w:rPr>
        <w:t>l</w:t>
      </w:r>
      <w:r>
        <w:rPr>
          <w:spacing w:val="-6"/>
        </w:rPr>
        <w:t>o</w:t>
      </w:r>
      <w:r>
        <w:rPr>
          <w:spacing w:val="9"/>
        </w:rPr>
        <w:t>g</w:t>
      </w:r>
      <w:r>
        <w:t xml:space="preserve">y </w:t>
      </w:r>
      <w:r>
        <w:rPr>
          <w:spacing w:val="-11"/>
        </w:rPr>
        <w:t>I</w:t>
      </w:r>
      <w:r>
        <w:t>m</w:t>
      </w:r>
      <w:r>
        <w:rPr>
          <w:spacing w:val="9"/>
        </w:rPr>
        <w:t>p</w:t>
      </w:r>
      <w:r>
        <w:rPr>
          <w:spacing w:val="10"/>
        </w:rPr>
        <w:t>l</w:t>
      </w:r>
      <w:r>
        <w:rPr>
          <w:spacing w:val="-6"/>
        </w:rPr>
        <w:t>e</w:t>
      </w:r>
      <w:r>
        <w:t>m</w:t>
      </w:r>
      <w:r>
        <w:rPr>
          <w:spacing w:val="-6"/>
        </w:rPr>
        <w:t>e</w:t>
      </w:r>
      <w:r>
        <w:rPr>
          <w:spacing w:val="9"/>
        </w:rPr>
        <w:t>n</w:t>
      </w:r>
      <w:r>
        <w:rPr>
          <w:spacing w:val="5"/>
        </w:rPr>
        <w:t>t</w:t>
      </w:r>
      <w:r>
        <w:rPr>
          <w:spacing w:val="-6"/>
        </w:rPr>
        <w:t>a</w:t>
      </w:r>
      <w:r>
        <w:rPr>
          <w:spacing w:val="5"/>
        </w:rPr>
        <w:t>t</w:t>
      </w:r>
      <w:r>
        <w:rPr>
          <w:spacing w:val="-5"/>
        </w:rPr>
        <w:t>i</w:t>
      </w:r>
      <w:r>
        <w:rPr>
          <w:spacing w:val="-6"/>
        </w:rPr>
        <w:t>o</w:t>
      </w:r>
      <w:r>
        <w:t>n</w:t>
      </w:r>
    </w:p>
    <w:p w:rsidR="00C0190B" w:rsidRDefault="00D70678">
      <w:pPr>
        <w:pStyle w:val="Heading3"/>
        <w:jc w:val="both"/>
        <w:rPr>
          <w:rFonts w:cs="Arial"/>
        </w:rPr>
      </w:pPr>
      <w:r>
        <w:rPr>
          <w:spacing w:val="-1"/>
        </w:rPr>
        <w:t>Description</w:t>
      </w:r>
    </w:p>
    <w:p w:rsidR="00C0190B" w:rsidRDefault="00D70678">
      <w:pPr>
        <w:pStyle w:val="BodyText"/>
        <w:spacing w:before="166" w:line="298" w:lineRule="auto"/>
        <w:ind w:right="121"/>
        <w:jc w:val="both"/>
      </w:pPr>
      <w:r>
        <w:rPr>
          <w:spacing w:val="3"/>
        </w:rPr>
        <w:t>The</w:t>
      </w:r>
      <w:r>
        <w:t xml:space="preserve"> </w:t>
      </w:r>
      <w:r>
        <w:rPr>
          <w:spacing w:val="2"/>
        </w:rPr>
        <w:t>bridge</w:t>
      </w:r>
      <w:r>
        <w:t xml:space="preserve"> </w:t>
      </w:r>
      <w:r>
        <w:rPr>
          <w:spacing w:val="-5"/>
        </w:rPr>
        <w:t>was</w:t>
      </w:r>
      <w:r>
        <w:rPr>
          <w:spacing w:val="55"/>
        </w:rPr>
        <w:t xml:space="preserve"> </w:t>
      </w:r>
      <w:r>
        <w:rPr>
          <w:spacing w:val="1"/>
        </w:rPr>
        <w:t>evaluated</w:t>
      </w:r>
      <w:r>
        <w:t xml:space="preserve"> using</w:t>
      </w:r>
      <w:r>
        <w:rPr>
          <w:spacing w:val="1"/>
        </w:rPr>
        <w:t xml:space="preserve"> vibration</w:t>
      </w:r>
      <w:r>
        <w:t xml:space="preserve"> testing methods.</w:t>
      </w:r>
      <w:r>
        <w:rPr>
          <w:spacing w:val="57"/>
        </w:rPr>
        <w:t xml:space="preserve"> </w:t>
      </w:r>
      <w:r>
        <w:rPr>
          <w:spacing w:val="3"/>
        </w:rPr>
        <w:t>The</w:t>
      </w:r>
      <w:r>
        <w:t xml:space="preserve"> </w:t>
      </w:r>
      <w:r>
        <w:rPr>
          <w:spacing w:val="2"/>
        </w:rPr>
        <w:t>bridge</w:t>
      </w:r>
      <w:r>
        <w:rPr>
          <w:spacing w:val="1"/>
        </w:rPr>
        <w:t xml:space="preserve"> </w:t>
      </w:r>
      <w:r>
        <w:rPr>
          <w:spacing w:val="-5"/>
        </w:rPr>
        <w:t>was</w:t>
      </w:r>
      <w:r>
        <w:rPr>
          <w:spacing w:val="55"/>
        </w:rPr>
        <w:t xml:space="preserve"> </w:t>
      </w:r>
      <w:r>
        <w:rPr>
          <w:spacing w:val="-1"/>
        </w:rPr>
        <w:t>dynamically</w:t>
      </w:r>
      <w:r>
        <w:rPr>
          <w:spacing w:val="54"/>
        </w:rPr>
        <w:t xml:space="preserve"> </w:t>
      </w:r>
      <w:r>
        <w:rPr>
          <w:spacing w:val="-2"/>
        </w:rPr>
        <w:t>excited</w:t>
      </w:r>
      <w:r>
        <w:rPr>
          <w:spacing w:val="1"/>
        </w:rPr>
        <w:t xml:space="preserve"> at</w:t>
      </w:r>
      <w:r>
        <w:rPr>
          <w:spacing w:val="56"/>
        </w:rPr>
        <w:t xml:space="preserve"> </w:t>
      </w:r>
      <w:r>
        <w:rPr>
          <w:spacing w:val="2"/>
        </w:rPr>
        <w:t>several</w:t>
      </w:r>
      <w:r>
        <w:rPr>
          <w:spacing w:val="68"/>
        </w:rPr>
        <w:t xml:space="preserve"> </w:t>
      </w:r>
      <w:r>
        <w:rPr>
          <w:spacing w:val="1"/>
        </w:rPr>
        <w:t>locations</w:t>
      </w:r>
      <w:r>
        <w:rPr>
          <w:spacing w:val="10"/>
        </w:rPr>
        <w:t xml:space="preserve"> </w:t>
      </w:r>
      <w:r>
        <w:rPr>
          <w:spacing w:val="1"/>
        </w:rPr>
        <w:t>on</w:t>
      </w:r>
      <w:r>
        <w:rPr>
          <w:spacing w:val="14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rPr>
          <w:spacing w:val="1"/>
        </w:rPr>
        <w:t>deck</w:t>
      </w:r>
      <w:r>
        <w:rPr>
          <w:spacing w:val="10"/>
        </w:rPr>
        <w:t xml:space="preserve"> </w:t>
      </w:r>
      <w:r>
        <w:rPr>
          <w:spacing w:val="1"/>
        </w:rPr>
        <w:t>surface</w:t>
      </w:r>
      <w:r>
        <w:rPr>
          <w:spacing w:val="14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2"/>
        </w:rPr>
        <w:t>broad</w:t>
      </w:r>
      <w:ins w:id="21" w:author="John Braley" w:date="2018-09-28T13:04:00Z">
        <w:r w:rsidR="00317AD9">
          <w:rPr>
            <w:spacing w:val="14"/>
          </w:rPr>
          <w:t>-</w:t>
        </w:r>
      </w:ins>
      <w:del w:id="22" w:author="John Braley" w:date="2018-09-28T13:04:00Z">
        <w:r w:rsidDel="00317AD9">
          <w:rPr>
            <w:spacing w:val="14"/>
          </w:rPr>
          <w:delText xml:space="preserve"> </w:delText>
        </w:r>
      </w:del>
      <w:r>
        <w:rPr>
          <w:spacing w:val="2"/>
        </w:rPr>
        <w:t>band</w:t>
      </w:r>
      <w:r>
        <w:rPr>
          <w:spacing w:val="13"/>
        </w:rPr>
        <w:t xml:space="preserve"> </w:t>
      </w:r>
      <w:r>
        <w:rPr>
          <w:spacing w:val="-1"/>
        </w:rPr>
        <w:t>impact</w:t>
      </w:r>
      <w:r>
        <w:rPr>
          <w:spacing w:val="12"/>
        </w:rPr>
        <w:t xml:space="preserve"> </w:t>
      </w:r>
      <w:r>
        <w:rPr>
          <w:spacing w:val="2"/>
        </w:rPr>
        <w:t>force,</w:t>
      </w:r>
      <w:r>
        <w:rPr>
          <w:spacing w:val="12"/>
        </w:rPr>
        <w:t xml:space="preserve"> </w:t>
      </w:r>
      <w:r>
        <w:rPr>
          <w:spacing w:val="2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its</w:t>
      </w:r>
      <w:r>
        <w:rPr>
          <w:spacing w:val="11"/>
        </w:rPr>
        <w:t xml:space="preserve"> </w:t>
      </w:r>
      <w:r>
        <w:rPr>
          <w:spacing w:val="2"/>
        </w:rPr>
        <w:t>corresponding</w:t>
      </w:r>
      <w:r>
        <w:rPr>
          <w:spacing w:val="14"/>
        </w:rPr>
        <w:t xml:space="preserve"> </w:t>
      </w:r>
      <w:r>
        <w:rPr>
          <w:spacing w:val="1"/>
        </w:rPr>
        <w:t>vibration</w:t>
      </w:r>
      <w:r>
        <w:rPr>
          <w:spacing w:val="13"/>
        </w:rPr>
        <w:t xml:space="preserve"> </w:t>
      </w:r>
      <w:r>
        <w:rPr>
          <w:spacing w:val="2"/>
        </w:rPr>
        <w:t>responses</w:t>
      </w:r>
      <w:r>
        <w:rPr>
          <w:spacing w:val="11"/>
        </w:rPr>
        <w:t xml:space="preserve"> </w:t>
      </w:r>
      <w:r>
        <w:rPr>
          <w:spacing w:val="-3"/>
        </w:rPr>
        <w:t>were</w:t>
      </w:r>
      <w:r>
        <w:rPr>
          <w:spacing w:val="60"/>
        </w:rPr>
        <w:t xml:space="preserve"> </w:t>
      </w:r>
      <w:r>
        <w:t>measured</w:t>
      </w:r>
      <w:r>
        <w:rPr>
          <w:spacing w:val="5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rPr>
          <w:spacing w:val="1"/>
        </w:rPr>
        <w:t>accelerometers</w:t>
      </w:r>
      <w:r>
        <w:rPr>
          <w:spacing w:val="2"/>
        </w:rPr>
        <w:t xml:space="preserve"> </w:t>
      </w:r>
      <w:r>
        <w:rPr>
          <w:spacing w:val="1"/>
        </w:rPr>
        <w:t>that</w:t>
      </w:r>
      <w:r>
        <w:rPr>
          <w:spacing w:val="4"/>
        </w:rPr>
        <w:t xml:space="preserve"> </w:t>
      </w:r>
      <w:r>
        <w:rPr>
          <w:spacing w:val="-3"/>
        </w:rPr>
        <w:t>were</w:t>
      </w:r>
      <w:r>
        <w:rPr>
          <w:spacing w:val="5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rPr>
          <w:spacing w:val="1"/>
        </w:rPr>
        <w:t>located</w:t>
      </w:r>
      <w:r>
        <w:rPr>
          <w:spacing w:val="6"/>
        </w:rPr>
        <w:t xml:space="preserve"> </w:t>
      </w:r>
      <w:r>
        <w:rPr>
          <w:spacing w:val="1"/>
        </w:rPr>
        <w:t>on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rPr>
          <w:spacing w:val="1"/>
        </w:rPr>
        <w:t>deck.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5"/>
        </w:rPr>
        <w:t xml:space="preserve"> </w:t>
      </w:r>
      <w:r>
        <w:t>combined</w:t>
      </w:r>
      <w:r>
        <w:rPr>
          <w:spacing w:val="5"/>
        </w:rPr>
        <w:t xml:space="preserve"> </w:t>
      </w:r>
      <w:r>
        <w:rPr>
          <w:spacing w:val="2"/>
        </w:rPr>
        <w:t>input-output</w:t>
      </w:r>
      <w:r>
        <w:rPr>
          <w:spacing w:val="4"/>
        </w:rPr>
        <w:t xml:space="preserve"> </w:t>
      </w:r>
      <w:r>
        <w:rPr>
          <w:spacing w:val="1"/>
        </w:rPr>
        <w:t>vibration</w:t>
      </w:r>
      <w:r>
        <w:rPr>
          <w:spacing w:val="58"/>
        </w:rPr>
        <w:t xml:space="preserve"> </w:t>
      </w:r>
      <w:r>
        <w:t>measurements</w:t>
      </w:r>
      <w:r>
        <w:rPr>
          <w:spacing w:val="48"/>
        </w:rPr>
        <w:t xml:space="preserve"> </w:t>
      </w:r>
      <w:r>
        <w:rPr>
          <w:spacing w:val="-3"/>
        </w:rPr>
        <w:t>were</w:t>
      </w:r>
      <w:r>
        <w:rPr>
          <w:spacing w:val="52"/>
        </w:rPr>
        <w:t xml:space="preserve"> </w:t>
      </w:r>
      <w:r>
        <w:rPr>
          <w:spacing w:val="1"/>
        </w:rPr>
        <w:t>subsequently</w:t>
      </w:r>
      <w:r>
        <w:rPr>
          <w:spacing w:val="49"/>
        </w:rPr>
        <w:t xml:space="preserve"> </w:t>
      </w:r>
      <w:r>
        <w:rPr>
          <w:spacing w:val="-1"/>
        </w:rPr>
        <w:t>analyzed</w:t>
      </w:r>
      <w:r>
        <w:rPr>
          <w:spacing w:val="5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rPr>
          <w:spacing w:val="-1"/>
        </w:rPr>
        <w:t>extract</w:t>
      </w:r>
      <w:r>
        <w:rPr>
          <w:spacing w:val="51"/>
        </w:rPr>
        <w:t xml:space="preserve"> </w:t>
      </w:r>
      <w:r>
        <w:rPr>
          <w:spacing w:val="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dynamic</w:t>
      </w:r>
      <w:r>
        <w:rPr>
          <w:spacing w:val="49"/>
        </w:rPr>
        <w:t xml:space="preserve"> </w:t>
      </w:r>
      <w:r>
        <w:rPr>
          <w:spacing w:val="2"/>
        </w:rPr>
        <w:t>properties</w:t>
      </w:r>
      <w:r>
        <w:rPr>
          <w:spacing w:val="49"/>
        </w:rPr>
        <w:t xml:space="preserve"> </w:t>
      </w:r>
      <w:r>
        <w:rPr>
          <w:spacing w:val="1"/>
        </w:rPr>
        <w:t>of</w:t>
      </w:r>
      <w:r>
        <w:rPr>
          <w:spacing w:val="50"/>
        </w:rPr>
        <w:t xml:space="preserve"> </w:t>
      </w:r>
      <w:r>
        <w:rPr>
          <w:spacing w:val="1"/>
        </w:rPr>
        <w:t>the</w:t>
      </w:r>
      <w:r>
        <w:rPr>
          <w:spacing w:val="52"/>
        </w:rPr>
        <w:t xml:space="preserve"> </w:t>
      </w:r>
      <w:r>
        <w:rPr>
          <w:spacing w:val="2"/>
        </w:rPr>
        <w:t>structure</w:t>
      </w:r>
      <w:r>
        <w:rPr>
          <w:spacing w:val="52"/>
        </w:rPr>
        <w:t xml:space="preserve"> </w:t>
      </w:r>
      <w:r>
        <w:rPr>
          <w:spacing w:val="2"/>
        </w:rPr>
        <w:t>(shapes</w:t>
      </w:r>
      <w:r>
        <w:rPr>
          <w:spacing w:val="48"/>
        </w:rPr>
        <w:t xml:space="preserve"> </w:t>
      </w:r>
      <w:r>
        <w:rPr>
          <w:spacing w:val="2"/>
        </w:rPr>
        <w:t>and</w:t>
      </w:r>
      <w:r>
        <w:rPr>
          <w:spacing w:val="74"/>
        </w:rPr>
        <w:t xml:space="preserve"> </w:t>
      </w:r>
      <w:r>
        <w:rPr>
          <w:spacing w:val="2"/>
        </w:rPr>
        <w:t>frequencies</w:t>
      </w:r>
      <w:r>
        <w:rPr>
          <w:spacing w:val="3"/>
        </w:rPr>
        <w:t xml:space="preserve"> </w:t>
      </w:r>
      <w:r>
        <w:rPr>
          <w:spacing w:val="1"/>
        </w:rPr>
        <w:t>of</w:t>
      </w:r>
      <w:r>
        <w:rPr>
          <w:spacing w:val="5"/>
        </w:rPr>
        <w:t xml:space="preserve"> </w:t>
      </w:r>
      <w:r>
        <w:rPr>
          <w:spacing w:val="2"/>
        </w:rPr>
        <w:t>natural</w:t>
      </w:r>
      <w:r>
        <w:rPr>
          <w:spacing w:val="1"/>
        </w:rPr>
        <w:t xml:space="preserve"> </w:t>
      </w:r>
      <w:r>
        <w:rPr>
          <w:spacing w:val="-1"/>
        </w:rPr>
        <w:t>modes</w:t>
      </w:r>
      <w:r>
        <w:rPr>
          <w:spacing w:val="4"/>
        </w:rPr>
        <w:t xml:space="preserve"> </w:t>
      </w:r>
      <w:r>
        <w:rPr>
          <w:spacing w:val="1"/>
        </w:rPr>
        <w:t>of</w:t>
      </w:r>
      <w:r>
        <w:rPr>
          <w:spacing w:val="4"/>
        </w:rPr>
        <w:t xml:space="preserve"> </w:t>
      </w:r>
      <w:r>
        <w:rPr>
          <w:spacing w:val="1"/>
        </w:rPr>
        <w:t>vibration)</w:t>
      </w:r>
      <w:r>
        <w:rPr>
          <w:spacing w:val="9"/>
        </w:rPr>
        <w:t xml:space="preserve"> </w:t>
      </w:r>
      <w:r>
        <w:rPr>
          <w:spacing w:val="-4"/>
        </w:rPr>
        <w:t>which</w:t>
      </w:r>
      <w:r>
        <w:rPr>
          <w:spacing w:val="6"/>
        </w:rPr>
        <w:t xml:space="preserve"> </w:t>
      </w:r>
      <w:r>
        <w:rPr>
          <w:spacing w:val="-3"/>
        </w:rPr>
        <w:t>were</w:t>
      </w:r>
      <w:r>
        <w:rPr>
          <w:spacing w:val="7"/>
        </w:rPr>
        <w:t xml:space="preserve"> </w:t>
      </w:r>
      <w:r>
        <w:rPr>
          <w:spacing w:val="1"/>
        </w:rPr>
        <w:t>then</w:t>
      </w:r>
      <w:r>
        <w:rPr>
          <w:spacing w:val="6"/>
        </w:rPr>
        <w:t xml:space="preserve"> </w:t>
      </w:r>
      <w:r>
        <w:rPr>
          <w:spacing w:val="1"/>
        </w:rPr>
        <w:t>used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1"/>
        </w:rPr>
        <w:t>calibrate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finite</w:t>
      </w:r>
      <w:r>
        <w:rPr>
          <w:spacing w:val="6"/>
        </w:rPr>
        <w:t xml:space="preserve"> </w:t>
      </w:r>
      <w:r>
        <w:t>element</w:t>
      </w:r>
      <w:r>
        <w:rPr>
          <w:spacing w:val="5"/>
        </w:rPr>
        <w:t xml:space="preserve"> </w:t>
      </w:r>
      <w:r>
        <w:rPr>
          <w:spacing w:val="-1"/>
        </w:rPr>
        <w:t>model</w:t>
      </w:r>
      <w:r>
        <w:rPr>
          <w:spacing w:val="1"/>
        </w:rPr>
        <w:t xml:space="preserve"> of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2"/>
        </w:rPr>
        <w:t>bridge.</w:t>
      </w:r>
    </w:p>
    <w:p w:rsidR="00C0190B" w:rsidRDefault="00D70678">
      <w:pPr>
        <w:pStyle w:val="Heading3"/>
        <w:spacing w:before="110"/>
        <w:jc w:val="both"/>
        <w:rPr>
          <w:rFonts w:cs="Arial"/>
        </w:rPr>
      </w:pPr>
      <w:r>
        <w:rPr>
          <w:spacing w:val="-1"/>
        </w:rPr>
        <w:t>Methods</w:t>
      </w:r>
    </w:p>
    <w:p w:rsidR="00C0190B" w:rsidRDefault="00D70678">
      <w:pPr>
        <w:pStyle w:val="BodyText"/>
        <w:spacing w:before="166"/>
        <w:jc w:val="both"/>
      </w:pPr>
      <w:r>
        <w:rPr>
          <w:spacing w:val="3"/>
        </w:rPr>
        <w:t>The</w:t>
      </w:r>
      <w:r>
        <w:rPr>
          <w:spacing w:val="2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HM</w:t>
      </w:r>
      <w:r>
        <w:rPr>
          <w:spacing w:val="-5"/>
        </w:rPr>
        <w:t>P</w:t>
      </w:r>
      <w:r>
        <w:rPr>
          <w:spacing w:val="-4"/>
        </w:rPr>
        <w:t>R</w:t>
      </w:r>
      <w:ins w:id="23" w:author="John Braley" w:date="2018-09-28T13:05:00Z">
        <w:r w:rsidR="00052398">
          <w:rPr>
            <w:spacing w:val="-4"/>
          </w:rPr>
          <w:t>™</w:t>
        </w:r>
      </w:ins>
      <w:del w:id="24" w:author="John Braley" w:date="2018-09-28T13:05:00Z">
        <w:r w:rsidDel="00052398">
          <w:rPr>
            <w:spacing w:val="-4"/>
          </w:rPr>
          <w:delText>(</w:delText>
        </w:r>
        <w:r w:rsidDel="00052398">
          <w:rPr>
            <w:spacing w:val="-5"/>
          </w:rPr>
          <w:delText>T</w:delText>
        </w:r>
        <w:r w:rsidDel="00052398">
          <w:rPr>
            <w:spacing w:val="-4"/>
          </w:rPr>
          <w:delText>M)</w:delText>
        </w:r>
      </w:del>
      <w:r>
        <w:rPr>
          <w:spacing w:val="5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rPr>
          <w:spacing w:val="-5"/>
        </w:rPr>
        <w:t>was</w:t>
      </w:r>
      <w:r>
        <w:t xml:space="preserve"> </w:t>
      </w:r>
      <w:r>
        <w:rPr>
          <w:spacing w:val="1"/>
        </w:rPr>
        <w:t>used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perform</w:t>
      </w:r>
      <w:r>
        <w:rPr>
          <w:spacing w:val="-10"/>
        </w:rPr>
        <w:t xml:space="preserve"> </w:t>
      </w:r>
      <w:r>
        <w:rPr>
          <w:spacing w:val="-9"/>
        </w:rPr>
        <w:t>M</w:t>
      </w:r>
      <w:r>
        <w:rPr>
          <w:spacing w:val="-10"/>
        </w:rPr>
        <w:t>I</w:t>
      </w:r>
      <w:r>
        <w:rPr>
          <w:spacing w:val="-9"/>
        </w:rPr>
        <w:t>M</w:t>
      </w:r>
      <w:r>
        <w:rPr>
          <w:spacing w:val="-10"/>
        </w:rPr>
        <w:t>O</w:t>
      </w:r>
      <w:r>
        <w:rPr>
          <w:spacing w:val="2"/>
        </w:rPr>
        <w:t xml:space="preserve"> </w:t>
      </w:r>
      <w:r>
        <w:t>(multi-input</w:t>
      </w:r>
      <w:ins w:id="25" w:author="John Braley" w:date="2018-09-28T13:05:00Z">
        <w:r w:rsidR="00052398">
          <w:t>;</w:t>
        </w:r>
      </w:ins>
      <w:del w:id="26" w:author="John Braley" w:date="2018-09-28T13:05:00Z">
        <w:r w:rsidDel="00052398">
          <w:delText>,</w:delText>
        </w:r>
      </w:del>
      <w:r>
        <w:rPr>
          <w:spacing w:val="1"/>
        </w:rPr>
        <w:t xml:space="preserve"> </w:t>
      </w:r>
      <w:r>
        <w:t>multi-output)</w:t>
      </w:r>
      <w:r>
        <w:rPr>
          <w:spacing w:val="5"/>
        </w:rPr>
        <w:t xml:space="preserve"> </w:t>
      </w:r>
      <w:r>
        <w:rPr>
          <w:spacing w:val="-1"/>
        </w:rPr>
        <w:t>impact</w:t>
      </w:r>
      <w:r>
        <w:rPr>
          <w:spacing w:val="1"/>
        </w:rPr>
        <w:t xml:space="preserve"> testing.</w:t>
      </w:r>
    </w:p>
    <w:p w:rsidR="00C0190B" w:rsidRDefault="00C0190B">
      <w:pPr>
        <w:spacing w:before="8"/>
        <w:rPr>
          <w:rFonts w:ascii="Arial" w:eastAsia="Arial" w:hAnsi="Arial" w:cs="Arial"/>
          <w:sz w:val="15"/>
          <w:szCs w:val="15"/>
        </w:rPr>
      </w:pPr>
    </w:p>
    <w:p w:rsidR="00C0190B" w:rsidRDefault="00D70678">
      <w:pPr>
        <w:spacing w:line="200" w:lineRule="atLeast"/>
        <w:ind w:left="1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768767" cy="2678906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8767" cy="267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0B" w:rsidRDefault="00C0190B">
      <w:pPr>
        <w:spacing w:before="2"/>
        <w:rPr>
          <w:rFonts w:ascii="Arial" w:eastAsia="Arial" w:hAnsi="Arial" w:cs="Arial"/>
          <w:sz w:val="28"/>
          <w:szCs w:val="28"/>
        </w:rPr>
      </w:pPr>
    </w:p>
    <w:p w:rsidR="00C0190B" w:rsidRDefault="00D70678">
      <w:pPr>
        <w:pStyle w:val="BodyText"/>
        <w:spacing w:before="0" w:line="298" w:lineRule="auto"/>
        <w:ind w:right="121"/>
        <w:jc w:val="both"/>
      </w:pPr>
      <w:r>
        <w:t>A</w:t>
      </w:r>
      <w:r>
        <w:rPr>
          <w:spacing w:val="22"/>
        </w:rPr>
        <w:t xml:space="preserve"> </w:t>
      </w:r>
      <w:r>
        <w:rPr>
          <w:spacing w:val="1"/>
        </w:rPr>
        <w:t>total</w:t>
      </w:r>
      <w:r>
        <w:rPr>
          <w:spacing w:val="26"/>
        </w:rPr>
        <w:t xml:space="preserve"> </w:t>
      </w:r>
      <w:r>
        <w:rPr>
          <w:spacing w:val="1"/>
        </w:rPr>
        <w:t>of</w:t>
      </w:r>
      <w:r>
        <w:rPr>
          <w:spacing w:val="30"/>
        </w:rPr>
        <w:t xml:space="preserve"> </w:t>
      </w:r>
      <w:r>
        <w:rPr>
          <w:spacing w:val="-1"/>
        </w:rPr>
        <w:t>six</w:t>
      </w:r>
      <w:r>
        <w:rPr>
          <w:spacing w:val="13"/>
        </w:rPr>
        <w:t xml:space="preserve"> </w:t>
      </w:r>
      <w:r>
        <w:rPr>
          <w:spacing w:val="1"/>
        </w:rPr>
        <w:t>stationary</w:t>
      </w:r>
      <w:r>
        <w:rPr>
          <w:spacing w:val="27"/>
        </w:rPr>
        <w:t xml:space="preserve"> </w:t>
      </w:r>
      <w:r>
        <w:rPr>
          <w:spacing w:val="2"/>
        </w:rPr>
        <w:t>reference</w:t>
      </w:r>
      <w:r>
        <w:rPr>
          <w:spacing w:val="31"/>
        </w:rPr>
        <w:t xml:space="preserve"> </w:t>
      </w:r>
      <w:r>
        <w:rPr>
          <w:spacing w:val="1"/>
        </w:rPr>
        <w:t>accelerometers</w:t>
      </w:r>
      <w:r>
        <w:rPr>
          <w:spacing w:val="27"/>
        </w:rPr>
        <w:t xml:space="preserve"> </w:t>
      </w:r>
      <w:r>
        <w:rPr>
          <w:spacing w:val="-3"/>
        </w:rPr>
        <w:t>were</w:t>
      </w:r>
      <w:r>
        <w:rPr>
          <w:spacing w:val="31"/>
        </w:rPr>
        <w:t xml:space="preserve"> </w:t>
      </w:r>
      <w:r>
        <w:rPr>
          <w:spacing w:val="1"/>
        </w:rPr>
        <w:t>used</w:t>
      </w:r>
      <w:r>
        <w:rPr>
          <w:spacing w:val="30"/>
        </w:rPr>
        <w:t xml:space="preserve"> </w:t>
      </w:r>
      <w:r>
        <w:rPr>
          <w:spacing w:val="1"/>
        </w:rPr>
        <w:t>for</w:t>
      </w:r>
      <w:r>
        <w:rPr>
          <w:spacing w:val="33"/>
        </w:rPr>
        <w:t xml:space="preserve"> </w:t>
      </w:r>
      <w:r>
        <w:rPr>
          <w:spacing w:val="1"/>
        </w:rPr>
        <w:t>each</w:t>
      </w:r>
      <w:r>
        <w:rPr>
          <w:spacing w:val="31"/>
        </w:rPr>
        <w:t xml:space="preserve"> </w:t>
      </w:r>
      <w:r>
        <w:rPr>
          <w:spacing w:val="1"/>
        </w:rPr>
        <w:t>of</w:t>
      </w:r>
      <w:r>
        <w:rPr>
          <w:spacing w:val="30"/>
        </w:rPr>
        <w:t xml:space="preserve"> </w:t>
      </w:r>
      <w:r>
        <w:rPr>
          <w:spacing w:val="1"/>
        </w:rPr>
        <w:t>the</w:t>
      </w:r>
      <w:r>
        <w:rPr>
          <w:spacing w:val="30"/>
        </w:rPr>
        <w:t xml:space="preserve"> </w:t>
      </w:r>
      <w:r>
        <w:rPr>
          <w:spacing w:val="-7"/>
        </w:rPr>
        <w:t>t</w:t>
      </w:r>
      <w:r>
        <w:rPr>
          <w:spacing w:val="-6"/>
        </w:rPr>
        <w:t>wo</w:t>
      </w:r>
      <w:r>
        <w:rPr>
          <w:spacing w:val="31"/>
        </w:rPr>
        <w:t xml:space="preserve"> </w:t>
      </w:r>
      <w:r>
        <w:rPr>
          <w:spacing w:val="1"/>
        </w:rPr>
        <w:t>spans.</w:t>
      </w:r>
      <w:r>
        <w:rPr>
          <w:spacing w:val="30"/>
        </w:rPr>
        <w:t xml:space="preserve"> </w:t>
      </w:r>
      <w:r>
        <w:rPr>
          <w:spacing w:val="3"/>
        </w:rPr>
        <w:t>The</w:t>
      </w:r>
      <w:r>
        <w:rPr>
          <w:spacing w:val="31"/>
        </w:rPr>
        <w:t xml:space="preserve"> </w:t>
      </w:r>
      <w:r>
        <w:rPr>
          <w:spacing w:val="2"/>
        </w:rPr>
        <w:t>references</w:t>
      </w:r>
      <w:r>
        <w:rPr>
          <w:spacing w:val="27"/>
        </w:rPr>
        <w:t xml:space="preserve"> </w:t>
      </w:r>
      <w:r>
        <w:rPr>
          <w:spacing w:val="-3"/>
        </w:rPr>
        <w:t>were</w:t>
      </w:r>
      <w:r>
        <w:rPr>
          <w:spacing w:val="88"/>
        </w:rPr>
        <w:t xml:space="preserve"> </w:t>
      </w:r>
      <w:r>
        <w:t>temporarily</w:t>
      </w:r>
      <w:r>
        <w:rPr>
          <w:spacing w:val="13"/>
        </w:rPr>
        <w:t xml:space="preserve"> </w:t>
      </w:r>
      <w:r>
        <w:rPr>
          <w:spacing w:val="1"/>
        </w:rPr>
        <w:t>attached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1"/>
        </w:rPr>
        <w:t>the</w:t>
      </w:r>
      <w:r>
        <w:rPr>
          <w:spacing w:val="17"/>
        </w:rPr>
        <w:t xml:space="preserve"> </w:t>
      </w:r>
      <w:r>
        <w:rPr>
          <w:spacing w:val="2"/>
        </w:rPr>
        <w:t>bridge</w:t>
      </w:r>
      <w:r>
        <w:rPr>
          <w:spacing w:val="17"/>
        </w:rPr>
        <w:t xml:space="preserve"> </w:t>
      </w:r>
      <w:r>
        <w:rPr>
          <w:spacing w:val="2"/>
        </w:rPr>
        <w:t>curbs</w:t>
      </w:r>
      <w:r>
        <w:rPr>
          <w:spacing w:val="13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rPr>
          <w:spacing w:val="1"/>
        </w:rPr>
        <w:t>adhesive</w:t>
      </w:r>
      <w:r>
        <w:rPr>
          <w:spacing w:val="16"/>
        </w:rPr>
        <w:t xml:space="preserve"> </w:t>
      </w:r>
      <w:r>
        <w:rPr>
          <w:spacing w:val="1"/>
        </w:rPr>
        <w:t>at</w:t>
      </w:r>
      <w:r>
        <w:rPr>
          <w:spacing w:val="16"/>
        </w:rPr>
        <w:t xml:space="preserve"> </w:t>
      </w:r>
      <w:r>
        <w:rPr>
          <w:spacing w:val="1"/>
        </w:rPr>
        <w:t>the</w:t>
      </w:r>
      <w:r>
        <w:rPr>
          <w:spacing w:val="16"/>
        </w:rPr>
        <w:t xml:space="preserve"> </w:t>
      </w:r>
      <w:r>
        <w:rPr>
          <w:spacing w:val="2"/>
        </w:rPr>
        <w:t>quarter</w:t>
      </w:r>
      <w:ins w:id="27" w:author="John Braley" w:date="2018-09-28T13:05:00Z">
        <w:r w:rsidR="00052398">
          <w:rPr>
            <w:spacing w:val="19"/>
          </w:rPr>
          <w:t>-</w:t>
        </w:r>
      </w:ins>
      <w:del w:id="28" w:author="John Braley" w:date="2018-09-28T13:05:00Z">
        <w:r w:rsidDel="00052398">
          <w:rPr>
            <w:spacing w:val="19"/>
          </w:rPr>
          <w:delText xml:space="preserve"> </w:delText>
        </w:r>
      </w:del>
      <w:r>
        <w:rPr>
          <w:spacing w:val="1"/>
        </w:rPr>
        <w:t>span,</w:t>
      </w:r>
      <w:r>
        <w:rPr>
          <w:spacing w:val="16"/>
        </w:rPr>
        <w:t xml:space="preserve"> </w:t>
      </w:r>
      <w:r>
        <w:rPr>
          <w:spacing w:val="-4"/>
        </w:rPr>
        <w:t>mid</w:t>
      </w:r>
      <w:ins w:id="29" w:author="John Braley" w:date="2018-09-28T13:06:00Z">
        <w:r w:rsidR="00052398">
          <w:rPr>
            <w:spacing w:val="16"/>
          </w:rPr>
          <w:t>-</w:t>
        </w:r>
      </w:ins>
      <w:del w:id="30" w:author="John Braley" w:date="2018-09-28T13:06:00Z">
        <w:r w:rsidDel="00052398">
          <w:rPr>
            <w:spacing w:val="16"/>
          </w:rPr>
          <w:delText xml:space="preserve"> </w:delText>
        </w:r>
      </w:del>
      <w:r>
        <w:rPr>
          <w:spacing w:val="1"/>
        </w:rPr>
        <w:t>span,</w:t>
      </w:r>
      <w:r>
        <w:rPr>
          <w:spacing w:val="16"/>
        </w:rPr>
        <w:t xml:space="preserve"> </w:t>
      </w:r>
      <w:r>
        <w:rPr>
          <w:spacing w:val="2"/>
        </w:rPr>
        <w:t>and</w:t>
      </w:r>
      <w:r>
        <w:rPr>
          <w:spacing w:val="16"/>
        </w:rPr>
        <w:t xml:space="preserve"> </w:t>
      </w:r>
      <w:r>
        <w:rPr>
          <w:spacing w:val="2"/>
        </w:rPr>
        <w:t>three-quarter</w:t>
      </w:r>
      <w:r>
        <w:rPr>
          <w:spacing w:val="19"/>
        </w:rPr>
        <w:t xml:space="preserve"> </w:t>
      </w:r>
      <w:r>
        <w:rPr>
          <w:spacing w:val="1"/>
        </w:rPr>
        <w:t>span</w:t>
      </w:r>
      <w:r>
        <w:rPr>
          <w:spacing w:val="103"/>
        </w:rPr>
        <w:t xml:space="preserve"> </w:t>
      </w:r>
      <w:r>
        <w:rPr>
          <w:spacing w:val="1"/>
        </w:rPr>
        <w:t>locations</w:t>
      </w:r>
      <w:r>
        <w:rPr>
          <w:spacing w:val="19"/>
        </w:rPr>
        <w:t xml:space="preserve"> </w:t>
      </w:r>
      <w:r>
        <w:rPr>
          <w:spacing w:val="1"/>
        </w:rPr>
        <w:t>along</w:t>
      </w:r>
      <w:r>
        <w:rPr>
          <w:spacing w:val="23"/>
        </w:rPr>
        <w:t xml:space="preserve"> </w:t>
      </w:r>
      <w:r>
        <w:rPr>
          <w:spacing w:val="1"/>
        </w:rPr>
        <w:t>each</w:t>
      </w:r>
      <w:r>
        <w:rPr>
          <w:spacing w:val="22"/>
        </w:rPr>
        <w:t xml:space="preserve"> </w:t>
      </w:r>
      <w:r>
        <w:t>side.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22"/>
        </w:rPr>
        <w:t xml:space="preserve"> </w:t>
      </w:r>
      <w:r>
        <w:rPr>
          <w:spacing w:val="2"/>
        </w:rPr>
        <w:t>reference</w:t>
      </w:r>
      <w:r>
        <w:rPr>
          <w:spacing w:val="23"/>
        </w:rPr>
        <w:t xml:space="preserve"> </w:t>
      </w:r>
      <w:r>
        <w:rPr>
          <w:spacing w:val="1"/>
        </w:rPr>
        <w:t>accelerometers</w:t>
      </w:r>
      <w:r>
        <w:rPr>
          <w:spacing w:val="20"/>
        </w:rPr>
        <w:t xml:space="preserve"> </w:t>
      </w:r>
      <w:r>
        <w:t>remained</w:t>
      </w:r>
      <w:r>
        <w:rPr>
          <w:spacing w:val="22"/>
        </w:rPr>
        <w:t xml:space="preserve"> </w:t>
      </w:r>
      <w:r>
        <w:rPr>
          <w:spacing w:val="1"/>
        </w:rPr>
        <w:t>at</w:t>
      </w:r>
      <w:r>
        <w:rPr>
          <w:spacing w:val="22"/>
        </w:rPr>
        <w:t xml:space="preserve"> </w:t>
      </w: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-2"/>
        </w:rPr>
        <w:t>same</w:t>
      </w:r>
      <w:r>
        <w:rPr>
          <w:spacing w:val="23"/>
        </w:rPr>
        <w:t xml:space="preserve"> </w:t>
      </w:r>
      <w:r>
        <w:rPr>
          <w:spacing w:val="1"/>
        </w:rPr>
        <w:t>locations</w:t>
      </w:r>
      <w:r>
        <w:rPr>
          <w:spacing w:val="20"/>
        </w:rPr>
        <w:t xml:space="preserve"> </w:t>
      </w:r>
      <w:r>
        <w:rPr>
          <w:spacing w:val="1"/>
        </w:rPr>
        <w:t>on</w:t>
      </w:r>
      <w:r>
        <w:rPr>
          <w:spacing w:val="22"/>
        </w:rPr>
        <w:t xml:space="preserve"> </w:t>
      </w: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1"/>
        </w:rPr>
        <w:t>deck</w:t>
      </w:r>
      <w:r>
        <w:rPr>
          <w:spacing w:val="56"/>
        </w:rPr>
        <w:t xml:space="preserve"> </w:t>
      </w:r>
      <w:r>
        <w:rPr>
          <w:spacing w:val="2"/>
        </w:rPr>
        <w:t>throughout</w:t>
      </w:r>
      <w:r>
        <w:rPr>
          <w:spacing w:val="20"/>
        </w:rPr>
        <w:t xml:space="preserve"> </w:t>
      </w:r>
      <w:r>
        <w:rPr>
          <w:spacing w:val="1"/>
        </w:rPr>
        <w:t>the</w:t>
      </w:r>
      <w:r>
        <w:rPr>
          <w:spacing w:val="21"/>
        </w:rPr>
        <w:t xml:space="preserve"> </w:t>
      </w:r>
      <w:r>
        <w:rPr>
          <w:spacing w:val="1"/>
        </w:rPr>
        <w:t>vibration</w:t>
      </w:r>
      <w:r>
        <w:rPr>
          <w:spacing w:val="21"/>
        </w:rPr>
        <w:t xml:space="preserve"> </w:t>
      </w:r>
      <w:r>
        <w:t>testing</w:t>
      </w:r>
      <w:r>
        <w:rPr>
          <w:spacing w:val="22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rPr>
          <w:spacing w:val="-3"/>
        </w:rPr>
        <w:t>were</w:t>
      </w:r>
      <w:r>
        <w:rPr>
          <w:spacing w:val="21"/>
        </w:rPr>
        <w:t xml:space="preserve"> </w:t>
      </w:r>
      <w:r>
        <w:rPr>
          <w:spacing w:val="1"/>
        </w:rPr>
        <w:t>used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1"/>
        </w:rPr>
        <w:t>link</w:t>
      </w:r>
      <w:r>
        <w:rPr>
          <w:spacing w:val="18"/>
        </w:rPr>
        <w:t xml:space="preserve"> </w:t>
      </w:r>
      <w:r>
        <w:rPr>
          <w:spacing w:val="2"/>
        </w:rPr>
        <w:t>together</w:t>
      </w:r>
      <w:r>
        <w:rPr>
          <w:spacing w:val="23"/>
        </w:rPr>
        <w:t xml:space="preserve"> </w:t>
      </w:r>
      <w:r>
        <w:rPr>
          <w:spacing w:val="1"/>
        </w:rPr>
        <w:t>the</w:t>
      </w:r>
      <w:r>
        <w:rPr>
          <w:spacing w:val="21"/>
        </w:rPr>
        <w:t xml:space="preserve"> </w:t>
      </w:r>
      <w:r>
        <w:rPr>
          <w:spacing w:val="1"/>
        </w:rPr>
        <w:t>vibrations</w:t>
      </w:r>
      <w:r>
        <w:rPr>
          <w:spacing w:val="19"/>
        </w:rPr>
        <w:t xml:space="preserve"> </w:t>
      </w:r>
      <w:r>
        <w:t>measured</w:t>
      </w:r>
      <w:r>
        <w:rPr>
          <w:spacing w:val="21"/>
        </w:rPr>
        <w:t xml:space="preserve"> </w:t>
      </w:r>
      <w:r>
        <w:rPr>
          <w:spacing w:val="1"/>
        </w:rPr>
        <w:t>by</w:t>
      </w:r>
      <w:r>
        <w:rPr>
          <w:spacing w:val="18"/>
        </w:rPr>
        <w:t xml:space="preserve"> </w:t>
      </w:r>
      <w:r>
        <w:rPr>
          <w:spacing w:val="-2"/>
        </w:rPr>
        <w:t>THMPR</w:t>
      </w:r>
      <w:del w:id="31" w:author="John Braley" w:date="2018-09-28T13:06:00Z">
        <w:r w:rsidDel="00052398">
          <w:rPr>
            <w:spacing w:val="-2"/>
          </w:rPr>
          <w:delText>(TM)</w:delText>
        </w:r>
      </w:del>
      <w:r>
        <w:rPr>
          <w:spacing w:val="-2"/>
        </w:rPr>
        <w:t>'s</w:t>
      </w:r>
      <w:r>
        <w:rPr>
          <w:spacing w:val="19"/>
        </w:rPr>
        <w:t xml:space="preserve"> </w:t>
      </w:r>
      <w:r>
        <w:t>local</w:t>
      </w:r>
      <w:r>
        <w:rPr>
          <w:spacing w:val="92"/>
        </w:rPr>
        <w:t xml:space="preserve"> </w:t>
      </w:r>
      <w:r>
        <w:rPr>
          <w:spacing w:val="1"/>
        </w:rPr>
        <w:t>sensor</w:t>
      </w:r>
      <w:r>
        <w:t xml:space="preserve"> </w:t>
      </w:r>
      <w:r>
        <w:rPr>
          <w:spacing w:val="3"/>
        </w:rPr>
        <w:t>array</w:t>
      </w:r>
      <w:r>
        <w:rPr>
          <w:spacing w:val="53"/>
        </w:rPr>
        <w:t xml:space="preserve"> </w:t>
      </w:r>
      <w:r>
        <w:rPr>
          <w:spacing w:val="1"/>
        </w:rPr>
        <w:t>of</w:t>
      </w:r>
      <w:r>
        <w:rPr>
          <w:spacing w:val="55"/>
        </w:rPr>
        <w:t xml:space="preserve"> </w:t>
      </w:r>
      <w:r>
        <w:rPr>
          <w:spacing w:val="-1"/>
        </w:rPr>
        <w:t>six</w:t>
      </w:r>
      <w:r>
        <w:rPr>
          <w:spacing w:val="39"/>
        </w:rPr>
        <w:t xml:space="preserve"> </w:t>
      </w:r>
      <w:r>
        <w:rPr>
          <w:spacing w:val="1"/>
        </w:rPr>
        <w:t>accelerometers.</w:t>
      </w:r>
      <w:r>
        <w:rPr>
          <w:spacing w:val="54"/>
        </w:rPr>
        <w:t xml:space="preserve"> </w:t>
      </w:r>
      <w:r>
        <w:rPr>
          <w:spacing w:val="3"/>
        </w:rPr>
        <w:t>The</w:t>
      </w:r>
      <w:r>
        <w:rPr>
          <w:spacing w:val="57"/>
        </w:rPr>
        <w:t xml:space="preserve"> </w:t>
      </w:r>
      <w:r>
        <w:rPr>
          <w:spacing w:val="2"/>
        </w:rPr>
        <w:t>reference</w:t>
      </w:r>
      <w:r>
        <w:rPr>
          <w:spacing w:val="56"/>
        </w:rPr>
        <w:t xml:space="preserve"> </w:t>
      </w:r>
      <w:r>
        <w:rPr>
          <w:spacing w:val="1"/>
        </w:rPr>
        <w:t>accelerometers</w:t>
      </w:r>
      <w:r>
        <w:rPr>
          <w:spacing w:val="54"/>
        </w:rPr>
        <w:t xml:space="preserve"> </w:t>
      </w:r>
      <w:r>
        <w:rPr>
          <w:spacing w:val="-3"/>
        </w:rPr>
        <w:t>were</w:t>
      </w:r>
      <w:r>
        <w:rPr>
          <w:spacing w:val="56"/>
        </w:rPr>
        <w:t xml:space="preserve"> </w:t>
      </w:r>
      <w:r>
        <w:rPr>
          <w:spacing w:val="1"/>
        </w:rPr>
        <w:t>cabled</w:t>
      </w:r>
      <w:r>
        <w:rPr>
          <w:spacing w:val="57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rPr>
          <w:spacing w:val="-2"/>
        </w:rPr>
        <w:t>GPS</w:t>
      </w:r>
      <w:r>
        <w:rPr>
          <w:spacing w:val="48"/>
        </w:rPr>
        <w:t xml:space="preserve"> </w:t>
      </w:r>
      <w:r>
        <w:t>synchronized</w:t>
      </w:r>
      <w:r>
        <w:rPr>
          <w:spacing w:val="57"/>
        </w:rPr>
        <w:t xml:space="preserve"> </w:t>
      </w:r>
      <w:r>
        <w:rPr>
          <w:spacing w:val="1"/>
        </w:rPr>
        <w:t>data</w:t>
      </w:r>
      <w:r>
        <w:rPr>
          <w:spacing w:val="56"/>
        </w:rPr>
        <w:t xml:space="preserve"> </w:t>
      </w:r>
      <w:r>
        <w:t>acquisition</w:t>
      </w:r>
      <w:r>
        <w:rPr>
          <w:spacing w:val="3"/>
        </w:rPr>
        <w:t xml:space="preserve"> </w:t>
      </w:r>
      <w:r>
        <w:rPr>
          <w:spacing w:val="-1"/>
        </w:rPr>
        <w:t>systems</w:t>
      </w:r>
      <w:r>
        <w:t xml:space="preserve"> </w:t>
      </w:r>
      <w:r>
        <w:rPr>
          <w:spacing w:val="1"/>
        </w:rPr>
        <w:t>along</w:t>
      </w:r>
      <w:r>
        <w:rPr>
          <w:spacing w:val="3"/>
        </w:rPr>
        <w:t xml:space="preserve"> </w:t>
      </w:r>
      <w:r>
        <w:rPr>
          <w:spacing w:val="1"/>
        </w:rPr>
        <w:t>each</w:t>
      </w:r>
      <w:r>
        <w:rPr>
          <w:spacing w:val="3"/>
        </w:rPr>
        <w:t xml:space="preserve"> </w:t>
      </w:r>
      <w:r>
        <w:rPr>
          <w:spacing w:val="1"/>
        </w:rPr>
        <w:t>shoulder</w:t>
      </w:r>
      <w:r>
        <w:rPr>
          <w:spacing w:val="5"/>
        </w:rPr>
        <w:t xml:space="preserve"> </w:t>
      </w:r>
      <w:r>
        <w:rPr>
          <w:spacing w:val="2"/>
        </w:rPr>
        <w:t>and</w:t>
      </w:r>
      <w:r>
        <w:rPr>
          <w:spacing w:val="3"/>
        </w:rPr>
        <w:t xml:space="preserve"> </w:t>
      </w:r>
      <w:r>
        <w:rPr>
          <w:spacing w:val="2"/>
        </w:rPr>
        <w:t xml:space="preserve">out </w:t>
      </w:r>
      <w:r>
        <w:rPr>
          <w:spacing w:val="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-5"/>
        </w:rPr>
        <w:t>way</w:t>
      </w:r>
      <w:r>
        <w:t xml:space="preserve"> </w:t>
      </w:r>
      <w:r>
        <w:rPr>
          <w:spacing w:val="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traffic.</w:t>
      </w:r>
    </w:p>
    <w:p w:rsidR="00C0190B" w:rsidRDefault="00C0190B">
      <w:pPr>
        <w:spacing w:line="298" w:lineRule="auto"/>
        <w:jc w:val="both"/>
        <w:sectPr w:rsidR="00C0190B">
          <w:type w:val="continuous"/>
          <w:pgSz w:w="12240" w:h="15840"/>
          <w:pgMar w:top="2060" w:right="660" w:bottom="280" w:left="680" w:header="720" w:footer="720" w:gutter="0"/>
          <w:cols w:space="720"/>
        </w:sectPr>
      </w:pPr>
    </w:p>
    <w:p w:rsidR="00C0190B" w:rsidRDefault="00C0190B">
      <w:pPr>
        <w:spacing w:before="11"/>
        <w:rPr>
          <w:rFonts w:ascii="Arial" w:eastAsia="Arial" w:hAnsi="Arial" w:cs="Arial"/>
          <w:sz w:val="6"/>
          <w:szCs w:val="6"/>
        </w:rPr>
      </w:pPr>
    </w:p>
    <w:p w:rsidR="00C0190B" w:rsidRDefault="00D70678">
      <w:pPr>
        <w:spacing w:line="200" w:lineRule="atLeast"/>
        <w:ind w:left="1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762751" cy="1628775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1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0B" w:rsidRDefault="00C0190B">
      <w:pPr>
        <w:spacing w:before="2"/>
        <w:rPr>
          <w:rFonts w:ascii="Arial" w:eastAsia="Arial" w:hAnsi="Arial" w:cs="Arial"/>
        </w:rPr>
      </w:pPr>
    </w:p>
    <w:p w:rsidR="00C0190B" w:rsidRDefault="00D70678">
      <w:pPr>
        <w:pStyle w:val="BodyText"/>
        <w:spacing w:line="298" w:lineRule="auto"/>
        <w:ind w:left="105" w:right="101"/>
        <w:jc w:val="both"/>
      </w:pPr>
      <w:r>
        <w:t>A</w:t>
      </w:r>
      <w:r>
        <w:rPr>
          <w:spacing w:val="1"/>
        </w:rPr>
        <w:t xml:space="preserve"> total</w:t>
      </w:r>
      <w:r>
        <w:rPr>
          <w:spacing w:val="4"/>
        </w:rPr>
        <w:t xml:space="preserve"> </w:t>
      </w:r>
      <w:r>
        <w:rPr>
          <w:spacing w:val="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six</w:t>
      </w:r>
      <w:r>
        <w:rPr>
          <w:spacing w:val="-9"/>
        </w:rPr>
        <w:t xml:space="preserve"> </w:t>
      </w:r>
      <w:r>
        <w:rPr>
          <w:spacing w:val="-1"/>
        </w:rPr>
        <w:t>impact</w:t>
      </w:r>
      <w:r>
        <w:rPr>
          <w:spacing w:val="9"/>
        </w:rPr>
        <w:t xml:space="preserve"> </w:t>
      </w:r>
      <w:r>
        <w:rPr>
          <w:spacing w:val="1"/>
        </w:rPr>
        <w:t>locations</w:t>
      </w:r>
      <w:r>
        <w:rPr>
          <w:spacing w:val="6"/>
        </w:rPr>
        <w:t xml:space="preserve"> </w:t>
      </w:r>
      <w:r>
        <w:rPr>
          <w:spacing w:val="2"/>
        </w:rPr>
        <w:t>per</w:t>
      </w:r>
      <w:r>
        <w:rPr>
          <w:spacing w:val="12"/>
        </w:rPr>
        <w:t xml:space="preserve"> </w:t>
      </w:r>
      <w:r>
        <w:rPr>
          <w:spacing w:val="1"/>
        </w:rPr>
        <w:t>span</w:t>
      </w:r>
      <w:r>
        <w:rPr>
          <w:spacing w:val="9"/>
        </w:rPr>
        <w:t xml:space="preserve"> </w:t>
      </w:r>
      <w:r>
        <w:rPr>
          <w:spacing w:val="-3"/>
        </w:rPr>
        <w:t>were</w:t>
      </w:r>
      <w:r>
        <w:rPr>
          <w:spacing w:val="9"/>
        </w:rPr>
        <w:t xml:space="preserve"> </w:t>
      </w:r>
      <w:r>
        <w:rPr>
          <w:spacing w:val="1"/>
        </w:rPr>
        <w:t>selected</w:t>
      </w:r>
      <w:r>
        <w:rPr>
          <w:spacing w:val="10"/>
        </w:rPr>
        <w:t xml:space="preserve"> </w:t>
      </w:r>
      <w:r>
        <w:rPr>
          <w:spacing w:val="1"/>
        </w:rPr>
        <w:t>for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9"/>
        </w:rPr>
        <w:t xml:space="preserve"> </w:t>
      </w:r>
      <w:r>
        <w:rPr>
          <w:spacing w:val="1"/>
        </w:rPr>
        <w:t>test:</w:t>
      </w:r>
      <w:r>
        <w:rPr>
          <w:spacing w:val="9"/>
        </w:rPr>
        <w:t xml:space="preserve"> </w:t>
      </w:r>
      <w:r>
        <w:rPr>
          <w:spacing w:val="2"/>
        </w:rPr>
        <w:t>(1)</w:t>
      </w:r>
      <w:r>
        <w:rPr>
          <w:spacing w:val="11"/>
        </w:rPr>
        <w:t xml:space="preserve"> </w:t>
      </w:r>
      <w:r>
        <w:rPr>
          <w:spacing w:val="1"/>
        </w:rPr>
        <w:t>at</w:t>
      </w:r>
      <w:r>
        <w:rPr>
          <w:spacing w:val="9"/>
        </w:rPr>
        <w:t xml:space="preserve"> </w:t>
      </w:r>
      <w:r>
        <w:rPr>
          <w:spacing w:val="2"/>
        </w:rPr>
        <w:t>quarter</w:t>
      </w:r>
      <w:r>
        <w:rPr>
          <w:spacing w:val="11"/>
        </w:rPr>
        <w:t xml:space="preserve"> </w:t>
      </w:r>
      <w:r>
        <w:rPr>
          <w:spacing w:val="1"/>
        </w:rPr>
        <w:t>span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rPr>
          <w:spacing w:val="1"/>
        </w:rPr>
        <w:t>the</w:t>
      </w:r>
      <w:r>
        <w:rPr>
          <w:spacing w:val="9"/>
        </w:rPr>
        <w:t xml:space="preserve"> </w:t>
      </w:r>
      <w:r>
        <w:rPr>
          <w:spacing w:val="1"/>
        </w:rPr>
        <w:t>right</w:t>
      </w:r>
      <w:r>
        <w:rPr>
          <w:spacing w:val="9"/>
        </w:rPr>
        <w:t xml:space="preserve"> </w:t>
      </w:r>
      <w:r>
        <w:rPr>
          <w:spacing w:val="1"/>
        </w:rPr>
        <w:t>lane,</w:t>
      </w:r>
      <w:r>
        <w:rPr>
          <w:spacing w:val="8"/>
        </w:rPr>
        <w:t xml:space="preserve"> </w:t>
      </w:r>
      <w:r>
        <w:rPr>
          <w:spacing w:val="2"/>
        </w:rPr>
        <w:t>(2)</w:t>
      </w:r>
      <w:r>
        <w:rPr>
          <w:spacing w:val="11"/>
        </w:rPr>
        <w:t xml:space="preserve"> </w:t>
      </w:r>
      <w:r>
        <w:rPr>
          <w:spacing w:val="1"/>
        </w:rPr>
        <w:t>at</w:t>
      </w:r>
      <w:r>
        <w:rPr>
          <w:spacing w:val="9"/>
        </w:rPr>
        <w:t xml:space="preserve"> </w:t>
      </w:r>
      <w:r>
        <w:rPr>
          <w:spacing w:val="-4"/>
        </w:rPr>
        <w:t>mid</w:t>
      </w:r>
      <w:ins w:id="32" w:author="John Braley" w:date="2018-09-28T13:07:00Z">
        <w:r w:rsidR="00052398">
          <w:rPr>
            <w:spacing w:val="62"/>
          </w:rPr>
          <w:t>-</w:t>
        </w:r>
      </w:ins>
      <w:del w:id="33" w:author="John Braley" w:date="2018-09-28T13:07:00Z">
        <w:r w:rsidDel="00052398">
          <w:rPr>
            <w:spacing w:val="62"/>
          </w:rPr>
          <w:delText xml:space="preserve"> </w:delText>
        </w:r>
      </w:del>
      <w:r>
        <w:rPr>
          <w:spacing w:val="1"/>
        </w:rPr>
        <w:t>span</w:t>
      </w:r>
      <w:r>
        <w:rPr>
          <w:spacing w:val="18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1"/>
        </w:rPr>
        <w:t>the</w:t>
      </w:r>
      <w:r>
        <w:rPr>
          <w:spacing w:val="18"/>
        </w:rPr>
        <w:t xml:space="preserve"> </w:t>
      </w:r>
      <w:r>
        <w:rPr>
          <w:spacing w:val="1"/>
        </w:rPr>
        <w:t>right</w:t>
      </w:r>
      <w:r>
        <w:rPr>
          <w:spacing w:val="17"/>
        </w:rPr>
        <w:t xml:space="preserve"> </w:t>
      </w:r>
      <w:r>
        <w:rPr>
          <w:spacing w:val="1"/>
        </w:rPr>
        <w:t>lane,</w:t>
      </w:r>
      <w:r>
        <w:rPr>
          <w:spacing w:val="17"/>
        </w:rPr>
        <w:t xml:space="preserve"> </w:t>
      </w:r>
      <w:r>
        <w:rPr>
          <w:spacing w:val="2"/>
        </w:rPr>
        <w:t>(3)</w:t>
      </w:r>
      <w:r>
        <w:rPr>
          <w:spacing w:val="20"/>
        </w:rPr>
        <w:t xml:space="preserve"> </w:t>
      </w:r>
      <w:r>
        <w:rPr>
          <w:spacing w:val="1"/>
        </w:rPr>
        <w:t>at</w:t>
      </w:r>
      <w:r>
        <w:rPr>
          <w:spacing w:val="17"/>
        </w:rPr>
        <w:t xml:space="preserve"> </w:t>
      </w:r>
      <w:r>
        <w:rPr>
          <w:spacing w:val="2"/>
        </w:rPr>
        <w:t>three-quarter</w:t>
      </w:r>
      <w:r>
        <w:rPr>
          <w:spacing w:val="20"/>
        </w:rPr>
        <w:t xml:space="preserve"> </w:t>
      </w:r>
      <w:r>
        <w:rPr>
          <w:spacing w:val="1"/>
        </w:rPr>
        <w:t>span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1"/>
        </w:rPr>
        <w:t>the</w:t>
      </w:r>
      <w:r>
        <w:rPr>
          <w:spacing w:val="18"/>
        </w:rPr>
        <w:t xml:space="preserve"> </w:t>
      </w:r>
      <w:r>
        <w:rPr>
          <w:spacing w:val="1"/>
        </w:rPr>
        <w:t>right</w:t>
      </w:r>
      <w:r>
        <w:rPr>
          <w:spacing w:val="17"/>
        </w:rPr>
        <w:t xml:space="preserve"> </w:t>
      </w:r>
      <w:r>
        <w:rPr>
          <w:spacing w:val="1"/>
        </w:rPr>
        <w:t>lane,</w:t>
      </w:r>
      <w:r>
        <w:rPr>
          <w:spacing w:val="17"/>
        </w:rPr>
        <w:t xml:space="preserve"> </w:t>
      </w:r>
      <w:r>
        <w:rPr>
          <w:spacing w:val="2"/>
        </w:rPr>
        <w:t>(4)</w:t>
      </w:r>
      <w:r>
        <w:rPr>
          <w:spacing w:val="20"/>
        </w:rPr>
        <w:t xml:space="preserve"> </w:t>
      </w:r>
      <w:r>
        <w:rPr>
          <w:spacing w:val="1"/>
        </w:rPr>
        <w:t>at</w:t>
      </w:r>
      <w:r>
        <w:rPr>
          <w:spacing w:val="17"/>
        </w:rPr>
        <w:t xml:space="preserve"> </w:t>
      </w:r>
      <w:r>
        <w:rPr>
          <w:spacing w:val="2"/>
        </w:rPr>
        <w:t>quarter</w:t>
      </w:r>
      <w:r>
        <w:rPr>
          <w:spacing w:val="20"/>
        </w:rPr>
        <w:t xml:space="preserve"> </w:t>
      </w:r>
      <w:r>
        <w:rPr>
          <w:spacing w:val="1"/>
        </w:rPr>
        <w:t>span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1"/>
        </w:rPr>
        <w:t>the</w:t>
      </w:r>
      <w:r>
        <w:rPr>
          <w:spacing w:val="18"/>
        </w:rPr>
        <w:t xml:space="preserve"> </w:t>
      </w:r>
      <w:r>
        <w:t>left</w:t>
      </w:r>
      <w:r>
        <w:rPr>
          <w:spacing w:val="17"/>
        </w:rPr>
        <w:t xml:space="preserve"> </w:t>
      </w:r>
      <w:r>
        <w:rPr>
          <w:spacing w:val="1"/>
        </w:rPr>
        <w:t>lane,</w:t>
      </w:r>
      <w:r>
        <w:rPr>
          <w:spacing w:val="16"/>
        </w:rPr>
        <w:t xml:space="preserve"> </w:t>
      </w:r>
      <w:r>
        <w:rPr>
          <w:spacing w:val="2"/>
        </w:rPr>
        <w:t>(5)</w:t>
      </w:r>
      <w:r>
        <w:rPr>
          <w:spacing w:val="21"/>
        </w:rPr>
        <w:t xml:space="preserve"> </w:t>
      </w:r>
      <w:r>
        <w:rPr>
          <w:spacing w:val="1"/>
        </w:rPr>
        <w:t>at</w:t>
      </w:r>
      <w:r>
        <w:rPr>
          <w:spacing w:val="17"/>
        </w:rPr>
        <w:t xml:space="preserve"> </w:t>
      </w:r>
      <w:r>
        <w:rPr>
          <w:spacing w:val="-4"/>
        </w:rPr>
        <w:t>mid</w:t>
      </w:r>
      <w:ins w:id="34" w:author="John Braley" w:date="2018-09-28T13:07:00Z">
        <w:r w:rsidR="00052398">
          <w:rPr>
            <w:spacing w:val="100"/>
          </w:rPr>
          <w:t>-</w:t>
        </w:r>
      </w:ins>
      <w:del w:id="35" w:author="John Braley" w:date="2018-09-28T13:07:00Z">
        <w:r w:rsidDel="00052398">
          <w:rPr>
            <w:spacing w:val="100"/>
          </w:rPr>
          <w:delText xml:space="preserve"> </w:delText>
        </w:r>
      </w:del>
      <w:r>
        <w:rPr>
          <w:spacing w:val="1"/>
        </w:rPr>
        <w:t>span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8"/>
        </w:rPr>
        <w:t xml:space="preserve"> </w:t>
      </w:r>
      <w:r>
        <w:rPr>
          <w:spacing w:val="1"/>
        </w:rPr>
        <w:t>the</w:t>
      </w:r>
      <w:r>
        <w:rPr>
          <w:spacing w:val="9"/>
        </w:rPr>
        <w:t xml:space="preserve"> </w:t>
      </w:r>
      <w:r>
        <w:t>left</w:t>
      </w:r>
      <w:r>
        <w:rPr>
          <w:spacing w:val="6"/>
        </w:rPr>
        <w:t xml:space="preserve"> </w:t>
      </w:r>
      <w:r>
        <w:rPr>
          <w:spacing w:val="1"/>
        </w:rPr>
        <w:t>lane,</w:t>
      </w:r>
      <w:r>
        <w:rPr>
          <w:spacing w:val="7"/>
        </w:rPr>
        <w:t xml:space="preserve"> </w:t>
      </w:r>
      <w:r>
        <w:rPr>
          <w:spacing w:val="2"/>
        </w:rPr>
        <w:t>and</w:t>
      </w:r>
      <w:r>
        <w:rPr>
          <w:spacing w:val="8"/>
        </w:rPr>
        <w:t xml:space="preserve"> </w:t>
      </w:r>
      <w:r>
        <w:rPr>
          <w:spacing w:val="2"/>
        </w:rPr>
        <w:t>(6)</w:t>
      </w:r>
      <w:r>
        <w:rPr>
          <w:spacing w:val="10"/>
        </w:rPr>
        <w:t xml:space="preserve"> </w:t>
      </w:r>
      <w:r>
        <w:rPr>
          <w:spacing w:val="1"/>
        </w:rPr>
        <w:t>at</w:t>
      </w:r>
      <w:r>
        <w:rPr>
          <w:spacing w:val="6"/>
        </w:rPr>
        <w:t xml:space="preserve"> </w:t>
      </w:r>
      <w:r>
        <w:rPr>
          <w:spacing w:val="2"/>
        </w:rPr>
        <w:t>three-quarter</w:t>
      </w:r>
      <w:r>
        <w:rPr>
          <w:spacing w:val="10"/>
        </w:rPr>
        <w:t xml:space="preserve"> </w:t>
      </w:r>
      <w:r>
        <w:rPr>
          <w:spacing w:val="1"/>
        </w:rPr>
        <w:t>span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rPr>
          <w:spacing w:val="8"/>
        </w:rPr>
        <w:t xml:space="preserve"> </w:t>
      </w:r>
      <w:r>
        <w:t>left</w:t>
      </w:r>
      <w:r>
        <w:rPr>
          <w:spacing w:val="7"/>
        </w:rPr>
        <w:t xml:space="preserve"> </w:t>
      </w:r>
      <w:r>
        <w:rPr>
          <w:spacing w:val="1"/>
        </w:rPr>
        <w:t>lane.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impact</w:t>
      </w:r>
      <w:r>
        <w:rPr>
          <w:spacing w:val="8"/>
        </w:rPr>
        <w:t xml:space="preserve"> </w:t>
      </w:r>
      <w:r>
        <w:rPr>
          <w:spacing w:val="1"/>
        </w:rPr>
        <w:t>locations</w:t>
      </w:r>
      <w:r>
        <w:rPr>
          <w:spacing w:val="8"/>
        </w:rPr>
        <w:t xml:space="preserve"> </w:t>
      </w:r>
      <w:r>
        <w:rPr>
          <w:spacing w:val="-3"/>
        </w:rPr>
        <w:t>were</w:t>
      </w:r>
      <w:r>
        <w:rPr>
          <w:spacing w:val="10"/>
        </w:rPr>
        <w:t xml:space="preserve"> </w:t>
      </w:r>
      <w:r>
        <w:rPr>
          <w:spacing w:val="1"/>
        </w:rPr>
        <w:t>chosen</w:t>
      </w:r>
      <w:r>
        <w:rPr>
          <w:spacing w:val="11"/>
        </w:rPr>
        <w:t xml:space="preserve"> </w:t>
      </w:r>
      <w:r>
        <w:t>so</w:t>
      </w:r>
      <w:r>
        <w:rPr>
          <w:spacing w:val="10"/>
        </w:rPr>
        <w:t xml:space="preserve"> </w:t>
      </w:r>
      <w:r>
        <w:rPr>
          <w:spacing w:val="1"/>
        </w:rPr>
        <w:t>that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rPr>
          <w:spacing w:val="78"/>
        </w:rPr>
        <w:t xml:space="preserve"> </w:t>
      </w:r>
      <w:r>
        <w:t>measured</w:t>
      </w:r>
      <w:r>
        <w:rPr>
          <w:spacing w:val="26"/>
        </w:rPr>
        <w:t xml:space="preserve"> </w:t>
      </w:r>
      <w:r>
        <w:rPr>
          <w:spacing w:val="1"/>
        </w:rPr>
        <w:t>vibration</w:t>
      </w:r>
      <w:r>
        <w:rPr>
          <w:spacing w:val="27"/>
        </w:rPr>
        <w:t xml:space="preserve"> </w:t>
      </w:r>
      <w:r>
        <w:rPr>
          <w:spacing w:val="2"/>
        </w:rPr>
        <w:t>responses</w:t>
      </w:r>
      <w:r>
        <w:rPr>
          <w:spacing w:val="23"/>
        </w:rPr>
        <w:t xml:space="preserve"> </w:t>
      </w:r>
      <w:r>
        <w:rPr>
          <w:spacing w:val="-3"/>
        </w:rPr>
        <w:t>would</w:t>
      </w:r>
      <w:r>
        <w:rPr>
          <w:spacing w:val="27"/>
        </w:rPr>
        <w:t xml:space="preserve"> </w:t>
      </w:r>
      <w:r>
        <w:rPr>
          <w:spacing w:val="1"/>
        </w:rPr>
        <w:t>have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1"/>
        </w:rPr>
        <w:t>dense</w:t>
      </w:r>
      <w:r>
        <w:rPr>
          <w:spacing w:val="26"/>
        </w:rPr>
        <w:t xml:space="preserve"> </w:t>
      </w:r>
      <w:r>
        <w:rPr>
          <w:spacing w:val="1"/>
        </w:rPr>
        <w:t>spatial</w:t>
      </w:r>
      <w:r>
        <w:rPr>
          <w:spacing w:val="22"/>
        </w:rPr>
        <w:t xml:space="preserve"> </w:t>
      </w:r>
      <w:r>
        <w:rPr>
          <w:spacing w:val="1"/>
        </w:rPr>
        <w:t>resolution</w:t>
      </w:r>
      <w:r>
        <w:rPr>
          <w:spacing w:val="26"/>
        </w:rPr>
        <w:t xml:space="preserve"> </w:t>
      </w:r>
      <w:r>
        <w:rPr>
          <w:spacing w:val="2"/>
        </w:rPr>
        <w:t>and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2"/>
        </w:rPr>
        <w:t>vary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rPr>
          <w:spacing w:val="1"/>
        </w:rPr>
        <w:t>spatial</w:t>
      </w:r>
      <w:r>
        <w:rPr>
          <w:spacing w:val="22"/>
        </w:rPr>
        <w:t xml:space="preserve"> </w:t>
      </w:r>
      <w:r>
        <w:rPr>
          <w:spacing w:val="1"/>
        </w:rPr>
        <w:t>characteristics</w:t>
      </w:r>
      <w:r>
        <w:rPr>
          <w:spacing w:val="24"/>
        </w:rPr>
        <w:t xml:space="preserve"> </w:t>
      </w:r>
      <w:r>
        <w:rPr>
          <w:spacing w:val="1"/>
        </w:rPr>
        <w:t>of</w:t>
      </w:r>
      <w:r>
        <w:rPr>
          <w:spacing w:val="66"/>
          <w:w w:val="99"/>
        </w:rPr>
        <w:t xml:space="preserve"> </w:t>
      </w:r>
      <w:r>
        <w:rPr>
          <w:spacing w:val="1"/>
        </w:rPr>
        <w:t>the</w:t>
      </w:r>
      <w:r>
        <w:rPr>
          <w:spacing w:val="10"/>
        </w:rPr>
        <w:t xml:space="preserve"> </w:t>
      </w:r>
      <w:r>
        <w:rPr>
          <w:spacing w:val="1"/>
        </w:rPr>
        <w:t>input</w:t>
      </w:r>
      <w:r>
        <w:rPr>
          <w:spacing w:val="9"/>
        </w:rPr>
        <w:t xml:space="preserve"> </w:t>
      </w:r>
      <w:r>
        <w:rPr>
          <w:spacing w:val="-1"/>
        </w:rPr>
        <w:t>excitation.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t>former</w:t>
      </w:r>
      <w:r>
        <w:rPr>
          <w:spacing w:val="12"/>
        </w:rPr>
        <w:t xml:space="preserve"> </w:t>
      </w:r>
      <w:r>
        <w:rPr>
          <w:spacing w:val="1"/>
        </w:rPr>
        <w:t>consideration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t>important</w:t>
      </w:r>
      <w:r>
        <w:rPr>
          <w:spacing w:val="9"/>
        </w:rPr>
        <w:t xml:space="preserve"> </w:t>
      </w:r>
      <w:r>
        <w:rPr>
          <w:spacing w:val="1"/>
        </w:rPr>
        <w:t>for</w:t>
      </w:r>
      <w:r>
        <w:rPr>
          <w:spacing w:val="13"/>
        </w:rPr>
        <w:t xml:space="preserve"> </w:t>
      </w:r>
      <w:r>
        <w:rPr>
          <w:spacing w:val="1"/>
        </w:rPr>
        <w:t>resolving</w:t>
      </w:r>
      <w:r>
        <w:rPr>
          <w:spacing w:val="10"/>
        </w:rPr>
        <w:t xml:space="preserve"> </w:t>
      </w:r>
      <w:del w:id="36" w:author="John Braley" w:date="2018-09-28T13:07:00Z">
        <w:r w:rsidDel="00052398">
          <w:rPr>
            <w:spacing w:val="1"/>
          </w:rPr>
          <w:delText>different</w:delText>
        </w:r>
        <w:r w:rsidDel="00052398">
          <w:rPr>
            <w:spacing w:val="9"/>
          </w:rPr>
          <w:delText xml:space="preserve"> </w:delText>
        </w:r>
      </w:del>
      <w:ins w:id="37" w:author="John Braley" w:date="2018-09-28T13:07:00Z">
        <w:r w:rsidR="00052398">
          <w:rPr>
            <w:spacing w:val="1"/>
          </w:rPr>
          <w:t>disparate</w:t>
        </w:r>
        <w:r w:rsidR="00052398">
          <w:rPr>
            <w:spacing w:val="9"/>
          </w:rPr>
          <w:t xml:space="preserve"> </w:t>
        </w:r>
      </w:ins>
      <w:r>
        <w:rPr>
          <w:spacing w:val="-1"/>
        </w:rPr>
        <w:t>mode</w:t>
      </w:r>
      <w:r>
        <w:rPr>
          <w:spacing w:val="11"/>
        </w:rPr>
        <w:t xml:space="preserve"> </w:t>
      </w:r>
      <w:r>
        <w:rPr>
          <w:spacing w:val="2"/>
        </w:rPr>
        <w:t>shapes</w:t>
      </w:r>
      <w:r>
        <w:rPr>
          <w:spacing w:val="7"/>
        </w:rPr>
        <w:t xml:space="preserve"> </w:t>
      </w:r>
      <w:r>
        <w:rPr>
          <w:spacing w:val="2"/>
        </w:rPr>
        <w:t>from</w:t>
      </w:r>
      <w:r>
        <w:rPr>
          <w:spacing w:val="-3"/>
        </w:rPr>
        <w:t xml:space="preserve"> </w:t>
      </w:r>
      <w:r>
        <w:rPr>
          <w:spacing w:val="1"/>
        </w:rPr>
        <w:t>the</w:t>
      </w:r>
      <w:r>
        <w:rPr>
          <w:spacing w:val="11"/>
        </w:rPr>
        <w:t xml:space="preserve"> </w:t>
      </w:r>
      <w:r>
        <w:rPr>
          <w:spacing w:val="1"/>
        </w:rPr>
        <w:t>vibration</w:t>
      </w:r>
      <w:r>
        <w:rPr>
          <w:spacing w:val="76"/>
        </w:rPr>
        <w:t xml:space="preserve"> </w:t>
      </w:r>
      <w:r>
        <w:t>measurements,</w:t>
      </w:r>
      <w:r>
        <w:rPr>
          <w:spacing w:val="9"/>
        </w:rPr>
        <w:t xml:space="preserve"> </w:t>
      </w:r>
      <w:r>
        <w:rPr>
          <w:spacing w:val="-4"/>
        </w:rPr>
        <w:t>while</w:t>
      </w:r>
      <w:r>
        <w:rPr>
          <w:spacing w:val="10"/>
        </w:rPr>
        <w:t xml:space="preserve"> </w:t>
      </w:r>
      <w:r>
        <w:rPr>
          <w:spacing w:val="1"/>
        </w:rPr>
        <w:t>the</w:t>
      </w:r>
      <w:r>
        <w:rPr>
          <w:spacing w:val="10"/>
        </w:rPr>
        <w:t xml:space="preserve"> </w:t>
      </w:r>
      <w:r>
        <w:rPr>
          <w:spacing w:val="1"/>
        </w:rPr>
        <w:t>latter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t>important</w:t>
      </w:r>
      <w:r>
        <w:rPr>
          <w:spacing w:val="9"/>
        </w:rPr>
        <w:t xml:space="preserve"> </w:t>
      </w:r>
      <w:r>
        <w:rPr>
          <w:spacing w:val="1"/>
        </w:rPr>
        <w:t>for</w:t>
      </w:r>
      <w:r>
        <w:rPr>
          <w:spacing w:val="12"/>
        </w:rPr>
        <w:t xml:space="preserve"> </w:t>
      </w:r>
      <w:r>
        <w:rPr>
          <w:spacing w:val="-2"/>
        </w:rPr>
        <w:t>exciting</w:t>
      </w:r>
      <w:r>
        <w:rPr>
          <w:spacing w:val="11"/>
        </w:rPr>
        <w:t xml:space="preserve"> </w:t>
      </w:r>
      <w:r>
        <w:rPr>
          <w:spacing w:val="1"/>
        </w:rPr>
        <w:t>different</w:t>
      </w:r>
      <w:r>
        <w:rPr>
          <w:spacing w:val="9"/>
        </w:rPr>
        <w:t xml:space="preserve"> </w:t>
      </w:r>
      <w:r>
        <w:rPr>
          <w:spacing w:val="1"/>
        </w:rPr>
        <w:t>vibration</w:t>
      </w:r>
      <w:r>
        <w:rPr>
          <w:spacing w:val="10"/>
        </w:rPr>
        <w:t xml:space="preserve"> </w:t>
      </w:r>
      <w:r>
        <w:rPr>
          <w:spacing w:val="-1"/>
        </w:rPr>
        <w:t>modes.</w:t>
      </w:r>
      <w:del w:id="38" w:author="John Braley" w:date="2018-09-28T13:08:00Z">
        <w:r w:rsidDel="00052398">
          <w:rPr>
            <w:spacing w:val="9"/>
          </w:rPr>
          <w:delText xml:space="preserve"> </w:delText>
        </w:r>
        <w:r w:rsidDel="00052398">
          <w:rPr>
            <w:spacing w:val="-2"/>
          </w:rPr>
          <w:delText>Note,</w:delText>
        </w:r>
        <w:r w:rsidDel="00052398">
          <w:rPr>
            <w:spacing w:val="10"/>
          </w:rPr>
          <w:delText xml:space="preserve"> </w:delText>
        </w:r>
        <w:r w:rsidDel="00052398">
          <w:rPr>
            <w:spacing w:val="1"/>
          </w:rPr>
          <w:delText>only</w:delText>
        </w:r>
        <w:r w:rsidDel="00052398">
          <w:rPr>
            <w:spacing w:val="7"/>
          </w:rPr>
          <w:delText xml:space="preserve"> </w:delText>
        </w:r>
        <w:r w:rsidDel="00052398">
          <w:rPr>
            <w:spacing w:val="2"/>
          </w:rPr>
          <w:delText>three</w:delText>
        </w:r>
        <w:r w:rsidDel="00052398">
          <w:rPr>
            <w:spacing w:val="10"/>
          </w:rPr>
          <w:delText xml:space="preserve"> </w:delText>
        </w:r>
        <w:r w:rsidDel="00052398">
          <w:rPr>
            <w:spacing w:val="1"/>
          </w:rPr>
          <w:delText>of</w:delText>
        </w:r>
        <w:r w:rsidDel="00052398">
          <w:rPr>
            <w:spacing w:val="10"/>
          </w:rPr>
          <w:delText xml:space="preserve"> </w:delText>
        </w:r>
        <w:r w:rsidDel="00052398">
          <w:rPr>
            <w:spacing w:val="1"/>
          </w:rPr>
          <w:delText>the</w:delText>
        </w:r>
        <w:r w:rsidDel="00052398">
          <w:rPr>
            <w:spacing w:val="10"/>
          </w:rPr>
          <w:delText xml:space="preserve"> </w:delText>
        </w:r>
        <w:r w:rsidDel="00052398">
          <w:rPr>
            <w:spacing w:val="-1"/>
          </w:rPr>
          <w:delText>six</w:delText>
        </w:r>
        <w:r w:rsidDel="00052398">
          <w:rPr>
            <w:spacing w:val="-8"/>
          </w:rPr>
          <w:delText xml:space="preserve"> </w:delText>
        </w:r>
        <w:r w:rsidDel="00052398">
          <w:delText>local</w:delText>
        </w:r>
        <w:r w:rsidDel="00052398">
          <w:rPr>
            <w:spacing w:val="84"/>
          </w:rPr>
          <w:delText xml:space="preserve"> </w:delText>
        </w:r>
        <w:r w:rsidDel="00052398">
          <w:rPr>
            <w:spacing w:val="2"/>
          </w:rPr>
          <w:delText>output sensors</w:delText>
        </w:r>
        <w:r w:rsidDel="00052398">
          <w:delText xml:space="preserve"> </w:delText>
        </w:r>
        <w:r w:rsidDel="00052398">
          <w:rPr>
            <w:spacing w:val="-3"/>
          </w:rPr>
          <w:delText>were</w:delText>
        </w:r>
        <w:r w:rsidDel="00052398">
          <w:rPr>
            <w:spacing w:val="4"/>
          </w:rPr>
          <w:delText xml:space="preserve"> </w:delText>
        </w:r>
        <w:r w:rsidDel="00052398">
          <w:rPr>
            <w:spacing w:val="2"/>
          </w:rPr>
          <w:delText>required</w:delText>
        </w:r>
        <w:r w:rsidDel="00052398">
          <w:rPr>
            <w:spacing w:val="3"/>
          </w:rPr>
          <w:delText xml:space="preserve"> </w:delText>
        </w:r>
        <w:r w:rsidDel="00052398">
          <w:rPr>
            <w:spacing w:val="1"/>
          </w:rPr>
          <w:delText>for</w:delText>
        </w:r>
        <w:r w:rsidDel="00052398">
          <w:rPr>
            <w:spacing w:val="5"/>
          </w:rPr>
          <w:delText xml:space="preserve"> </w:delText>
        </w:r>
        <w:r w:rsidDel="00052398">
          <w:rPr>
            <w:spacing w:val="1"/>
          </w:rPr>
          <w:delText>data</w:delText>
        </w:r>
        <w:r w:rsidDel="00052398">
          <w:rPr>
            <w:spacing w:val="4"/>
          </w:rPr>
          <w:delText xml:space="preserve"> </w:delText>
        </w:r>
        <w:r w:rsidDel="00052398">
          <w:delText>analysis.</w:delText>
        </w:r>
      </w:del>
    </w:p>
    <w:p w:rsidR="00C0190B" w:rsidRDefault="00C0190B">
      <w:pPr>
        <w:spacing w:before="9"/>
        <w:rPr>
          <w:rFonts w:ascii="Arial" w:eastAsia="Arial" w:hAnsi="Arial" w:cs="Arial"/>
          <w:sz w:val="10"/>
          <w:szCs w:val="10"/>
        </w:rPr>
      </w:pPr>
    </w:p>
    <w:p w:rsidR="00C0190B" w:rsidRDefault="00D70678">
      <w:pPr>
        <w:spacing w:line="200" w:lineRule="atLeast"/>
        <w:ind w:left="1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713024" cy="1285875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302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0B" w:rsidRDefault="00D70678">
      <w:pPr>
        <w:pStyle w:val="BodyText"/>
        <w:spacing w:before="43" w:line="298" w:lineRule="auto"/>
        <w:ind w:left="105" w:right="101"/>
        <w:jc w:val="both"/>
      </w:pPr>
      <w:r>
        <w:rPr>
          <w:spacing w:val="-3"/>
        </w:rPr>
        <w:t>An</w:t>
      </w:r>
      <w:r>
        <w:rPr>
          <w:spacing w:val="14"/>
        </w:rPr>
        <w:t xml:space="preserve"> </w:t>
      </w:r>
      <w:r>
        <w:t>element-level</w:t>
      </w:r>
      <w:r>
        <w:rPr>
          <w:spacing w:val="10"/>
        </w:rPr>
        <w:t xml:space="preserve"> </w:t>
      </w:r>
      <w:ins w:id="39" w:author="John Braley" w:date="2018-09-28T13:08:00Z">
        <w:r w:rsidR="00052398">
          <w:rPr>
            <w:spacing w:val="10"/>
          </w:rPr>
          <w:t xml:space="preserve">FE </w:t>
        </w:r>
      </w:ins>
      <w:r>
        <w:rPr>
          <w:spacing w:val="-1"/>
        </w:rPr>
        <w:t>model</w:t>
      </w:r>
      <w:r>
        <w:rPr>
          <w:spacing w:val="9"/>
        </w:rPr>
        <w:t xml:space="preserve"> </w:t>
      </w:r>
      <w:r>
        <w:rPr>
          <w:spacing w:val="-5"/>
        </w:rPr>
        <w:t>was</w:t>
      </w:r>
      <w:r>
        <w:rPr>
          <w:spacing w:val="12"/>
        </w:rPr>
        <w:t xml:space="preserve"> </w:t>
      </w:r>
      <w:r>
        <w:rPr>
          <w:spacing w:val="2"/>
        </w:rPr>
        <w:t>created</w:t>
      </w:r>
      <w:r>
        <w:rPr>
          <w:spacing w:val="14"/>
        </w:rPr>
        <w:t xml:space="preserve"> </w:t>
      </w:r>
      <w:r>
        <w:rPr>
          <w:spacing w:val="1"/>
        </w:rPr>
        <w:t>based</w:t>
      </w:r>
      <w:r>
        <w:rPr>
          <w:spacing w:val="15"/>
        </w:rPr>
        <w:t xml:space="preserve"> </w:t>
      </w:r>
      <w:r>
        <w:rPr>
          <w:spacing w:val="1"/>
        </w:rPr>
        <w:t>on</w:t>
      </w:r>
      <w:r>
        <w:rPr>
          <w:spacing w:val="14"/>
        </w:rPr>
        <w:t xml:space="preserve"> </w:t>
      </w:r>
      <w:r>
        <w:t>available</w:t>
      </w:r>
      <w:r>
        <w:rPr>
          <w:spacing w:val="15"/>
        </w:rPr>
        <w:t xml:space="preserve"> </w:t>
      </w:r>
      <w:r>
        <w:rPr>
          <w:spacing w:val="2"/>
        </w:rPr>
        <w:t>bridge</w:t>
      </w:r>
      <w:r>
        <w:rPr>
          <w:spacing w:val="14"/>
        </w:rPr>
        <w:t xml:space="preserve"> </w:t>
      </w:r>
      <w:r>
        <w:rPr>
          <w:spacing w:val="1"/>
        </w:rPr>
        <w:t>geometry</w:t>
      </w:r>
      <w:r>
        <w:rPr>
          <w:spacing w:val="12"/>
        </w:rPr>
        <w:t xml:space="preserve"> </w:t>
      </w:r>
      <w:r>
        <w:t>information.</w:t>
      </w:r>
      <w:r>
        <w:rPr>
          <w:spacing w:val="14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model</w:t>
      </w:r>
      <w:r>
        <w:rPr>
          <w:spacing w:val="10"/>
        </w:rPr>
        <w:t xml:space="preserve"> </w:t>
      </w:r>
      <w:r>
        <w:rPr>
          <w:spacing w:val="-5"/>
        </w:rPr>
        <w:t>was</w:t>
      </w:r>
      <w:r>
        <w:rPr>
          <w:spacing w:val="11"/>
        </w:rPr>
        <w:t xml:space="preserve"> </w:t>
      </w:r>
      <w:r>
        <w:rPr>
          <w:spacing w:val="1"/>
        </w:rPr>
        <w:t>calibrated</w:t>
      </w:r>
      <w:r>
        <w:rPr>
          <w:spacing w:val="88"/>
        </w:rPr>
        <w:t xml:space="preserve"> </w:t>
      </w:r>
      <w:r>
        <w:rPr>
          <w:spacing w:val="1"/>
        </w:rPr>
        <w:t>for</w:t>
      </w:r>
      <w:r>
        <w:rPr>
          <w:spacing w:val="30"/>
        </w:rPr>
        <w:t xml:space="preserve"> </w:t>
      </w:r>
      <w:r>
        <w:rPr>
          <w:spacing w:val="1"/>
        </w:rPr>
        <w:t>each</w:t>
      </w:r>
      <w:r>
        <w:rPr>
          <w:spacing w:val="30"/>
        </w:rPr>
        <w:t xml:space="preserve"> </w:t>
      </w:r>
      <w:r>
        <w:rPr>
          <w:spacing w:val="1"/>
        </w:rPr>
        <w:t>span</w:t>
      </w:r>
      <w:r>
        <w:rPr>
          <w:spacing w:val="30"/>
        </w:rPr>
        <w:t xml:space="preserve"> </w:t>
      </w:r>
      <w:r>
        <w:rPr>
          <w:spacing w:val="1"/>
        </w:rPr>
        <w:t>by</w:t>
      </w:r>
      <w:r>
        <w:rPr>
          <w:spacing w:val="26"/>
        </w:rPr>
        <w:t xml:space="preserve"> </w:t>
      </w:r>
      <w:r>
        <w:t>iteratively</w:t>
      </w:r>
      <w:r>
        <w:rPr>
          <w:spacing w:val="27"/>
        </w:rPr>
        <w:t xml:space="preserve"> </w:t>
      </w:r>
      <w:r>
        <w:rPr>
          <w:spacing w:val="1"/>
        </w:rPr>
        <w:t>adjusting</w:t>
      </w:r>
      <w:r>
        <w:rPr>
          <w:spacing w:val="30"/>
        </w:rPr>
        <w:t xml:space="preserve"> </w:t>
      </w:r>
      <w:r>
        <w:rPr>
          <w:spacing w:val="-1"/>
        </w:rPr>
        <w:t>model</w:t>
      </w:r>
      <w:r>
        <w:rPr>
          <w:spacing w:val="24"/>
        </w:rPr>
        <w:t xml:space="preserve"> </w:t>
      </w:r>
      <w:r>
        <w:rPr>
          <w:spacing w:val="1"/>
        </w:rPr>
        <w:t>parameters</w:t>
      </w:r>
      <w:r>
        <w:rPr>
          <w:spacing w:val="26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1"/>
        </w:rPr>
        <w:t>bring</w:t>
      </w:r>
      <w:r>
        <w:rPr>
          <w:spacing w:val="30"/>
        </w:rPr>
        <w:t xml:space="preserve"> </w:t>
      </w:r>
      <w:r>
        <w:rPr>
          <w:spacing w:val="1"/>
        </w:rPr>
        <w:t>the</w:t>
      </w:r>
      <w:r>
        <w:rPr>
          <w:spacing w:val="30"/>
        </w:rPr>
        <w:t xml:space="preserve"> </w:t>
      </w:r>
      <w:del w:id="40" w:author="John Braley" w:date="2018-09-28T13:08:00Z">
        <w:r w:rsidDel="00052398">
          <w:rPr>
            <w:spacing w:val="3"/>
          </w:rPr>
          <w:delText>FE</w:delText>
        </w:r>
        <w:r w:rsidDel="00052398">
          <w:rPr>
            <w:spacing w:val="21"/>
          </w:rPr>
          <w:delText xml:space="preserve"> </w:delText>
        </w:r>
      </w:del>
      <w:r>
        <w:rPr>
          <w:spacing w:val="-1"/>
        </w:rPr>
        <w:t>model</w:t>
      </w:r>
      <w:r>
        <w:rPr>
          <w:spacing w:val="25"/>
        </w:rPr>
        <w:t xml:space="preserve"> </w:t>
      </w:r>
      <w:r>
        <w:t>into</w:t>
      </w:r>
      <w:r>
        <w:rPr>
          <w:spacing w:val="30"/>
        </w:rPr>
        <w:t xml:space="preserve"> </w:t>
      </w:r>
      <w:r>
        <w:rPr>
          <w:spacing w:val="1"/>
        </w:rPr>
        <w:t>better</w:t>
      </w:r>
      <w:r>
        <w:rPr>
          <w:spacing w:val="30"/>
        </w:rPr>
        <w:t xml:space="preserve"> </w:t>
      </w:r>
      <w:r>
        <w:rPr>
          <w:spacing w:val="1"/>
        </w:rPr>
        <w:t>agreement</w:t>
      </w:r>
      <w:r>
        <w:rPr>
          <w:spacing w:val="28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30"/>
        </w:rPr>
        <w:t xml:space="preserve"> </w:t>
      </w:r>
      <w:r>
        <w:rPr>
          <w:spacing w:val="1"/>
        </w:rPr>
        <w:t>the</w:t>
      </w:r>
      <w:r>
        <w:rPr>
          <w:spacing w:val="100"/>
        </w:rPr>
        <w:t xml:space="preserve"> </w:t>
      </w:r>
      <w:r>
        <w:rPr>
          <w:spacing w:val="2"/>
        </w:rPr>
        <w:t>observed</w:t>
      </w:r>
      <w:r>
        <w:rPr>
          <w:spacing w:val="10"/>
        </w:rPr>
        <w:t xml:space="preserve"> </w:t>
      </w:r>
      <w:r>
        <w:rPr>
          <w:spacing w:val="-1"/>
        </w:rPr>
        <w:t>experimental</w:t>
      </w:r>
      <w:r>
        <w:rPr>
          <w:spacing w:val="6"/>
        </w:rPr>
        <w:t xml:space="preserve"> </w:t>
      </w:r>
      <w:r>
        <w:rPr>
          <w:spacing w:val="2"/>
        </w:rPr>
        <w:t>data.</w:t>
      </w:r>
      <w:r>
        <w:rPr>
          <w:spacing w:val="8"/>
        </w:rPr>
        <w:t xml:space="preserve"> </w:t>
      </w:r>
      <w:r>
        <w:rPr>
          <w:spacing w:val="-3"/>
        </w:rPr>
        <w:t>All</w:t>
      </w:r>
      <w:r>
        <w:rPr>
          <w:spacing w:val="9"/>
        </w:rPr>
        <w:t xml:space="preserve"> </w:t>
      </w:r>
      <w:r>
        <w:rPr>
          <w:spacing w:val="1"/>
        </w:rPr>
        <w:t>chosen</w:t>
      </w:r>
      <w:r>
        <w:rPr>
          <w:spacing w:val="13"/>
        </w:rPr>
        <w:t xml:space="preserve"> </w:t>
      </w:r>
      <w:r>
        <w:rPr>
          <w:spacing w:val="1"/>
        </w:rPr>
        <w:t>parameters</w:t>
      </w:r>
      <w:r>
        <w:rPr>
          <w:spacing w:val="11"/>
        </w:rPr>
        <w:t xml:space="preserve"> </w:t>
      </w:r>
      <w:r>
        <w:rPr>
          <w:spacing w:val="-3"/>
        </w:rPr>
        <w:t>were</w:t>
      </w:r>
      <w:r>
        <w:rPr>
          <w:spacing w:val="13"/>
        </w:rPr>
        <w:t xml:space="preserve"> </w:t>
      </w:r>
      <w:r>
        <w:rPr>
          <w:spacing w:val="1"/>
        </w:rPr>
        <w:t>global</w:t>
      </w:r>
      <w:ins w:id="41" w:author="John Braley" w:date="2018-09-28T13:09:00Z">
        <w:r w:rsidR="00052398">
          <w:rPr>
            <w:spacing w:val="1"/>
          </w:rPr>
          <w:t>ly active</w:t>
        </w:r>
      </w:ins>
      <w:r>
        <w:rPr>
          <w:spacing w:val="9"/>
        </w:rPr>
        <w:t xml:space="preserve"> </w:t>
      </w:r>
      <w:r>
        <w:rPr>
          <w:spacing w:val="1"/>
        </w:rPr>
        <w:t>across</w:t>
      </w:r>
      <w:r>
        <w:rPr>
          <w:spacing w:val="10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rPr>
          <w:spacing w:val="1"/>
        </w:rPr>
        <w:t>entire</w:t>
      </w:r>
      <w:r>
        <w:rPr>
          <w:spacing w:val="13"/>
        </w:rPr>
        <w:t xml:space="preserve"> </w:t>
      </w:r>
      <w:r>
        <w:rPr>
          <w:spacing w:val="-1"/>
        </w:rPr>
        <w:t>model.</w:t>
      </w:r>
      <w:r>
        <w:rPr>
          <w:spacing w:val="13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deck</w:t>
      </w:r>
      <w:r>
        <w:rPr>
          <w:spacing w:val="11"/>
        </w:rPr>
        <w:t xml:space="preserve"> </w:t>
      </w:r>
      <w:r>
        <w:rPr>
          <w:spacing w:val="2"/>
        </w:rPr>
        <w:t>and</w:t>
      </w:r>
      <w:r>
        <w:rPr>
          <w:spacing w:val="84"/>
        </w:rPr>
        <w:t xml:space="preserve"> </w:t>
      </w:r>
      <w:r>
        <w:t>encasement</w:t>
      </w:r>
      <w:r>
        <w:rPr>
          <w:spacing w:val="2"/>
        </w:rPr>
        <w:t xml:space="preserve"> </w:t>
      </w:r>
      <w:r>
        <w:t xml:space="preserve">stiffness </w:t>
      </w:r>
      <w:r>
        <w:rPr>
          <w:spacing w:val="1"/>
        </w:rPr>
        <w:t>parameters</w:t>
      </w:r>
      <w:r>
        <w:t xml:space="preserve"> </w:t>
      </w:r>
      <w:r>
        <w:rPr>
          <w:spacing w:val="-3"/>
        </w:rPr>
        <w:t>were</w:t>
      </w:r>
      <w:r>
        <w:rPr>
          <w:spacing w:val="3"/>
        </w:rPr>
        <w:t xml:space="preserve"> </w:t>
      </w:r>
      <w:r>
        <w:rPr>
          <w:spacing w:val="2"/>
        </w:rPr>
        <w:t>updated</w:t>
      </w:r>
      <w:r>
        <w:rPr>
          <w:spacing w:val="4"/>
        </w:rPr>
        <w:t xml:space="preserve"> </w:t>
      </w:r>
      <w:r>
        <w:rPr>
          <w:spacing w:val="1"/>
        </w:rPr>
        <w:t>by</w:t>
      </w:r>
      <w:r>
        <w:t xml:space="preserve"> </w:t>
      </w:r>
      <w:r>
        <w:rPr>
          <w:spacing w:val="1"/>
        </w:rPr>
        <w:t>adjusting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t xml:space="preserve">modulus </w:t>
      </w:r>
      <w:r>
        <w:rPr>
          <w:spacing w:val="1"/>
        </w:rPr>
        <w:t>of</w:t>
      </w:r>
      <w:r>
        <w:rPr>
          <w:spacing w:val="2"/>
        </w:rPr>
        <w:t xml:space="preserve"> </w:t>
      </w:r>
      <w:r>
        <w:t>elasticity</w:t>
      </w:r>
      <w:r>
        <w:rPr>
          <w:spacing w:val="1"/>
        </w:rPr>
        <w:t xml:space="preserve"> </w:t>
      </w:r>
      <w:del w:id="42" w:author="John Braley" w:date="2018-09-28T13:09:00Z">
        <w:r w:rsidDel="00052398">
          <w:rPr>
            <w:spacing w:val="-1"/>
          </w:rPr>
          <w:delText>(</w:delText>
        </w:r>
        <w:r w:rsidDel="00052398">
          <w:rPr>
            <w:spacing w:val="-1"/>
          </w:rPr>
          <w:delText>E</w:delText>
        </w:r>
        <w:r w:rsidDel="00052398">
          <w:rPr>
            <w:spacing w:val="-1"/>
          </w:rPr>
          <w:delText>)</w:delText>
        </w:r>
      </w:del>
      <w:r>
        <w:rPr>
          <w:spacing w:val="5"/>
        </w:rPr>
        <w:t xml:space="preserve"> </w:t>
      </w:r>
      <w:r>
        <w:rPr>
          <w:spacing w:val="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1"/>
        </w:rPr>
        <w:t>concrete</w:t>
      </w:r>
      <w:r>
        <w:rPr>
          <w:spacing w:val="3"/>
        </w:rPr>
        <w:t xml:space="preserve"> </w:t>
      </w:r>
      <w:r>
        <w:t>material</w:t>
      </w:r>
      <w:r>
        <w:rPr>
          <w:spacing w:val="90"/>
        </w:rPr>
        <w:t xml:space="preserve"> </w:t>
      </w:r>
      <w:r>
        <w:rPr>
          <w:spacing w:val="1"/>
        </w:rPr>
        <w:t>used</w:t>
      </w:r>
      <w:r>
        <w:rPr>
          <w:spacing w:val="51"/>
        </w:rPr>
        <w:t xml:space="preserve"> </w:t>
      </w:r>
      <w:r>
        <w:rPr>
          <w:spacing w:val="-1"/>
        </w:rPr>
        <w:t>in</w:t>
      </w:r>
      <w:r>
        <w:rPr>
          <w:spacing w:val="51"/>
        </w:rPr>
        <w:t xml:space="preserve"> </w:t>
      </w:r>
      <w:r>
        <w:rPr>
          <w:spacing w:val="1"/>
        </w:rPr>
        <w:t>the</w:t>
      </w:r>
      <w:r>
        <w:rPr>
          <w:spacing w:val="52"/>
        </w:rPr>
        <w:t xml:space="preserve"> </w:t>
      </w:r>
      <w:r>
        <w:rPr>
          <w:spacing w:val="-1"/>
        </w:rPr>
        <w:t>model.</w:t>
      </w:r>
      <w:r>
        <w:rPr>
          <w:spacing w:val="49"/>
        </w:rPr>
        <w:t xml:space="preserve"> </w:t>
      </w:r>
      <w:r>
        <w:rPr>
          <w:spacing w:val="-1"/>
        </w:rPr>
        <w:t>Composite</w:t>
      </w:r>
      <w:r>
        <w:rPr>
          <w:spacing w:val="52"/>
        </w:rPr>
        <w:t xml:space="preserve"> </w:t>
      </w:r>
      <w:r>
        <w:t>action</w:t>
      </w:r>
      <w:r>
        <w:rPr>
          <w:spacing w:val="51"/>
        </w:rPr>
        <w:t xml:space="preserve"> </w:t>
      </w:r>
      <w:r>
        <w:rPr>
          <w:spacing w:val="-5"/>
        </w:rPr>
        <w:t>was</w:t>
      </w:r>
      <w:r>
        <w:rPr>
          <w:spacing w:val="49"/>
        </w:rPr>
        <w:t xml:space="preserve"> </w:t>
      </w:r>
      <w:r>
        <w:rPr>
          <w:spacing w:val="2"/>
        </w:rPr>
        <w:t>updated</w:t>
      </w:r>
      <w:r>
        <w:rPr>
          <w:spacing w:val="51"/>
        </w:rPr>
        <w:t xml:space="preserve"> </w:t>
      </w:r>
      <w:r>
        <w:rPr>
          <w:spacing w:val="1"/>
        </w:rPr>
        <w:t>by</w:t>
      </w:r>
      <w:r>
        <w:rPr>
          <w:spacing w:val="49"/>
        </w:rPr>
        <w:t xml:space="preserve"> </w:t>
      </w:r>
      <w:r>
        <w:rPr>
          <w:spacing w:val="1"/>
        </w:rPr>
        <w:t>adjusting</w:t>
      </w:r>
      <w:r>
        <w:rPr>
          <w:spacing w:val="51"/>
        </w:rPr>
        <w:t xml:space="preserve"> </w:t>
      </w:r>
      <w:r>
        <w:rPr>
          <w:spacing w:val="1"/>
        </w:rPr>
        <w:t>the</w:t>
      </w:r>
      <w:r>
        <w:rPr>
          <w:spacing w:val="52"/>
        </w:rPr>
        <w:t xml:space="preserve"> </w:t>
      </w:r>
      <w:r>
        <w:t>stiffness</w:t>
      </w:r>
      <w:r>
        <w:rPr>
          <w:spacing w:val="48"/>
        </w:rPr>
        <w:t xml:space="preserve"> </w:t>
      </w:r>
      <w:r>
        <w:rPr>
          <w:spacing w:val="1"/>
        </w:rPr>
        <w:t>of</w:t>
      </w:r>
      <w:r>
        <w:rPr>
          <w:spacing w:val="50"/>
        </w:rPr>
        <w:t xml:space="preserve"> </w:t>
      </w:r>
      <w:r>
        <w:rPr>
          <w:spacing w:val="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composite</w:t>
      </w:r>
      <w:r>
        <w:rPr>
          <w:spacing w:val="52"/>
        </w:rPr>
        <w:t xml:space="preserve"> </w:t>
      </w:r>
      <w:r>
        <w:t>action</w:t>
      </w:r>
      <w:r>
        <w:rPr>
          <w:spacing w:val="51"/>
        </w:rPr>
        <w:t xml:space="preserve"> </w:t>
      </w:r>
      <w:r>
        <w:rPr>
          <w:spacing w:val="-1"/>
        </w:rPr>
        <w:t>links.</w:t>
      </w:r>
      <w:r>
        <w:rPr>
          <w:spacing w:val="94"/>
          <w:w w:val="99"/>
        </w:rPr>
        <w:t xml:space="preserve"> </w:t>
      </w:r>
      <w:r>
        <w:rPr>
          <w:spacing w:val="1"/>
        </w:rPr>
        <w:t>Boundary</w:t>
      </w:r>
      <w:r>
        <w:rPr>
          <w:spacing w:val="12"/>
        </w:rPr>
        <w:t xml:space="preserve"> </w:t>
      </w:r>
      <w:r>
        <w:rPr>
          <w:spacing w:val="2"/>
        </w:rPr>
        <w:t>rotational</w:t>
      </w:r>
      <w:r>
        <w:rPr>
          <w:spacing w:val="11"/>
        </w:rPr>
        <w:t xml:space="preserve"> </w:t>
      </w:r>
      <w:r>
        <w:t>stiffness</w:t>
      </w:r>
      <w:del w:id="43" w:author="John Braley" w:date="2018-09-28T13:09:00Z">
        <w:r w:rsidDel="00052398">
          <w:rPr>
            <w:spacing w:val="13"/>
          </w:rPr>
          <w:delText xml:space="preserve"> </w:delText>
        </w:r>
        <w:r w:rsidDel="00052398">
          <w:rPr>
            <w:spacing w:val="1"/>
          </w:rPr>
          <w:delText>(</w:delText>
        </w:r>
        <w:r w:rsidDel="00052398">
          <w:rPr>
            <w:spacing w:val="1"/>
          </w:rPr>
          <w:delText>R</w:delText>
        </w:r>
        <w:r w:rsidDel="00052398">
          <w:rPr>
            <w:spacing w:val="1"/>
          </w:rPr>
          <w:delText>2</w:delText>
        </w:r>
        <w:r w:rsidDel="00052398">
          <w:rPr>
            <w:spacing w:val="1"/>
          </w:rPr>
          <w:delText>)</w:delText>
        </w:r>
      </w:del>
      <w:r>
        <w:rPr>
          <w:spacing w:val="17"/>
        </w:rPr>
        <w:t xml:space="preserve"> </w:t>
      </w:r>
      <w:r>
        <w:rPr>
          <w:spacing w:val="2"/>
        </w:rPr>
        <w:t>about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rPr>
          <w:spacing w:val="16"/>
        </w:rPr>
        <w:t xml:space="preserve"> </w:t>
      </w:r>
      <w:r>
        <w:rPr>
          <w:spacing w:val="2"/>
        </w:rPr>
        <w:t>transverse</w:t>
      </w:r>
      <w:r>
        <w:rPr>
          <w:spacing w:val="16"/>
        </w:rPr>
        <w:t xml:space="preserve"> </w:t>
      </w:r>
      <w:r>
        <w:rPr>
          <w:spacing w:val="-4"/>
        </w:rPr>
        <w:t>axis</w:t>
      </w:r>
      <w:r>
        <w:rPr>
          <w:spacing w:val="13"/>
        </w:rPr>
        <w:t xml:space="preserve"> </w:t>
      </w:r>
      <w:r>
        <w:t>normal</w:t>
      </w:r>
      <w:r>
        <w:rPr>
          <w:spacing w:val="11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1"/>
        </w:rPr>
        <w:t>the</w:t>
      </w:r>
      <w:r>
        <w:rPr>
          <w:spacing w:val="16"/>
        </w:rPr>
        <w:t xml:space="preserve"> </w:t>
      </w:r>
      <w:r>
        <w:rPr>
          <w:spacing w:val="2"/>
        </w:rPr>
        <w:t>girder</w:t>
      </w:r>
      <w:r>
        <w:rPr>
          <w:spacing w:val="17"/>
        </w:rPr>
        <w:t xml:space="preserve"> </w:t>
      </w:r>
      <w:r>
        <w:t>lines</w:t>
      </w:r>
      <w:r>
        <w:rPr>
          <w:spacing w:val="13"/>
        </w:rPr>
        <w:t xml:space="preserve"> </w:t>
      </w:r>
      <w:r>
        <w:rPr>
          <w:spacing w:val="2"/>
        </w:rPr>
        <w:t>represent</w:t>
      </w:r>
      <w:ins w:id="44" w:author="John Braley" w:date="2018-09-28T13:09:00Z">
        <w:r w:rsidR="00052398">
          <w:rPr>
            <w:spacing w:val="2"/>
          </w:rPr>
          <w:t>ed</w:t>
        </w:r>
      </w:ins>
      <w:del w:id="45" w:author="John Braley" w:date="2018-09-28T13:09:00Z">
        <w:r w:rsidDel="00052398">
          <w:rPr>
            <w:spacing w:val="2"/>
          </w:rPr>
          <w:delText>s</w:delText>
        </w:r>
      </w:del>
      <w:r>
        <w:rPr>
          <w:spacing w:val="12"/>
        </w:rPr>
        <w:t xml:space="preserve"> </w:t>
      </w:r>
      <w:r>
        <w:rPr>
          <w:spacing w:val="1"/>
        </w:rPr>
        <w:t>the</w:t>
      </w:r>
      <w:r>
        <w:rPr>
          <w:spacing w:val="17"/>
        </w:rPr>
        <w:t xml:space="preserve"> </w:t>
      </w:r>
      <w:r>
        <w:rPr>
          <w:spacing w:val="2"/>
        </w:rPr>
        <w:t>degree</w:t>
      </w:r>
      <w:r>
        <w:rPr>
          <w:spacing w:val="16"/>
        </w:rPr>
        <w:t xml:space="preserve"> </w:t>
      </w:r>
      <w:r>
        <w:rPr>
          <w:spacing w:val="1"/>
        </w:rPr>
        <w:t>of</w:t>
      </w:r>
      <w:r>
        <w:rPr>
          <w:spacing w:val="82"/>
          <w:w w:val="99"/>
        </w:rPr>
        <w:t xml:space="preserve"> </w:t>
      </w:r>
      <w:del w:id="46" w:author="John Braley" w:date="2018-09-28T13:10:00Z">
        <w:r w:rsidDel="00052398">
          <w:rPr>
            <w:spacing w:val="1"/>
          </w:rPr>
          <w:delText>partial</w:delText>
        </w:r>
        <w:r w:rsidDel="00052398">
          <w:rPr>
            <w:spacing w:val="-3"/>
          </w:rPr>
          <w:delText xml:space="preserve"> </w:delText>
        </w:r>
      </w:del>
      <w:r>
        <w:rPr>
          <w:spacing w:val="-3"/>
        </w:rPr>
        <w:t>fixity</w:t>
      </w:r>
      <w:r>
        <w:t xml:space="preserve"> </w:t>
      </w:r>
      <w:r>
        <w:rPr>
          <w:spacing w:val="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2"/>
        </w:rPr>
        <w:t>bearings.</w:t>
      </w:r>
    </w:p>
    <w:p w:rsidR="00C0190B" w:rsidRDefault="00C0190B">
      <w:pPr>
        <w:jc w:val="both"/>
        <w:rPr>
          <w:rFonts w:ascii="Arial" w:eastAsia="Arial" w:hAnsi="Arial" w:cs="Arial"/>
        </w:rPr>
        <w:sectPr w:rsidR="00C0190B">
          <w:headerReference w:type="even" r:id="rId14"/>
          <w:pgSz w:w="12240" w:h="15840"/>
          <w:pgMar w:top="500" w:right="680" w:bottom="280" w:left="700" w:header="0" w:footer="0" w:gutter="0"/>
          <w:cols w:space="720"/>
        </w:sectPr>
      </w:pPr>
    </w:p>
    <w:p w:rsidR="00C0190B" w:rsidRDefault="00C0190B">
      <w:pPr>
        <w:rPr>
          <w:rFonts w:ascii="Arial" w:eastAsia="Arial" w:hAnsi="Arial" w:cs="Arial"/>
          <w:b/>
          <w:bCs/>
          <w:sz w:val="20"/>
          <w:szCs w:val="20"/>
        </w:rPr>
      </w:pPr>
    </w:p>
    <w:p w:rsidR="00C0190B" w:rsidRDefault="00C0190B">
      <w:pPr>
        <w:spacing w:before="5"/>
        <w:rPr>
          <w:rFonts w:ascii="Arial" w:eastAsia="Arial" w:hAnsi="Arial" w:cs="Arial"/>
          <w:b/>
          <w:bCs/>
          <w:sz w:val="16"/>
          <w:szCs w:val="16"/>
        </w:rPr>
      </w:pPr>
    </w:p>
    <w:p w:rsidR="00C0190B" w:rsidRDefault="00D70678">
      <w:pPr>
        <w:pStyle w:val="BodyText"/>
        <w:tabs>
          <w:tab w:val="left" w:pos="2659"/>
        </w:tabs>
        <w:ind w:left="365"/>
        <w:rPr>
          <w:rFonts w:cs="Arial"/>
        </w:rPr>
      </w:pPr>
      <w:r>
        <w:pict>
          <v:group id="_x0000_s1038" style="position:absolute;left:0;text-align:left;margin-left:308.7pt;margin-top:-6.05pt;width:141.1pt;height:32.35pt;z-index:1264;mso-position-horizontal-relative:page" coordorigin="6174,-121" coordsize="2822,647">
            <v:group id="_x0000_s1044" style="position:absolute;left:6193;top:-106;width:2781;height:2" coordorigin="6193,-106" coordsize="2781,2">
              <v:shape id="_x0000_s1045" style="position:absolute;left:6193;top:-106;width:2781;height:2" coordorigin="6193,-106" coordsize="2781,0" path="m6193,-106r2780,e" filled="f" strokecolor="#ddd" strokeweight=".53233mm">
                <v:path arrowok="t"/>
              </v:shape>
            </v:group>
            <v:group id="_x0000_s1042" style="position:absolute;left:8981;top:-103;width:2;height:614" coordorigin="8981,-103" coordsize="2,614">
              <v:shape id="_x0000_s1043" style="position:absolute;left:8981;top:-103;width:2;height:614" coordorigin="8981,-103" coordsize="0,614" path="m8981,-103r,613e" filled="f" strokecolor="#ddd" strokeweight=".54572mm">
                <v:path arrowok="t"/>
              </v:shape>
            </v:group>
            <v:group id="_x0000_s1039" style="position:absolute;left:6189;top:-98;width:2;height:608" coordorigin="6189,-98" coordsize="2,608">
              <v:shape id="_x0000_s1041" style="position:absolute;left:6189;top:-98;width:2;height:608" coordorigin="6189,-98" coordsize="0,608" path="m6189,-98r,608e" filled="f" strokecolor="#ddd" strokeweight=".54572mm">
                <v:path arrowok="t"/>
              </v:shape>
              <v:shape id="_x0000_s1040" type="#_x0000_t202" style="position:absolute;left:6189;top:-106;width:2792;height:616" filled="f" stroked="f">
                <v:textbox inset="0,0,0,0">
                  <w:txbxContent>
                    <w:p w:rsidR="00C0190B" w:rsidRDefault="00D70678">
                      <w:pPr>
                        <w:spacing w:before="179"/>
                        <w:ind w:left="225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sz w:val="21"/>
                        </w:rPr>
                        <w:t xml:space="preserve">Results </w:t>
                      </w:r>
                      <w:r>
                        <w:rPr>
                          <w:rFonts w:ascii="Arial"/>
                          <w:spacing w:val="2"/>
                          <w:sz w:val="21"/>
                        </w:rPr>
                        <w:t>and</w:t>
                      </w:r>
                      <w:r>
                        <w:rPr>
                          <w:rFonts w:ascii="Arial"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sz w:val="21"/>
                        </w:rPr>
                        <w:t>Conclusions</w:t>
                      </w:r>
                    </w:p>
                  </w:txbxContent>
                </v:textbox>
              </v:shape>
            </v:group>
            <w10:wrap anchorx="page"/>
          </v:group>
        </w:pict>
      </w:r>
      <w:bookmarkStart w:id="47" w:name="conc_encased_3"/>
      <w:bookmarkEnd w:id="47"/>
      <w:r>
        <w:t>Bridge</w:t>
      </w:r>
      <w:r>
        <w:rPr>
          <w:spacing w:val="-1"/>
        </w:rPr>
        <w:t xml:space="preserve"> </w:t>
      </w:r>
      <w:r>
        <w:t>Introduction</w:t>
      </w:r>
      <w:r>
        <w:tab/>
      </w:r>
      <w:r>
        <w:rPr>
          <w:spacing w:val="-25"/>
        </w:rPr>
        <w:t>T</w:t>
      </w:r>
      <w:r>
        <w:rPr>
          <w:spacing w:val="3"/>
        </w:rPr>
        <w:t>e</w:t>
      </w:r>
      <w:r>
        <w:t>c</w:t>
      </w:r>
      <w:r>
        <w:rPr>
          <w:spacing w:val="3"/>
        </w:rPr>
        <w:t>hno</w:t>
      </w:r>
      <w:r>
        <w:rPr>
          <w:spacing w:val="-2"/>
        </w:rPr>
        <w:t>l</w:t>
      </w:r>
      <w:r>
        <w:rPr>
          <w:spacing w:val="3"/>
        </w:rPr>
        <w:t>og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Implementation</w:t>
      </w:r>
    </w:p>
    <w:p w:rsidR="00C0190B" w:rsidRDefault="00C0190B">
      <w:pPr>
        <w:spacing w:before="1"/>
        <w:rPr>
          <w:rFonts w:ascii="Arial" w:eastAsia="Arial" w:hAnsi="Arial" w:cs="Arial"/>
          <w:sz w:val="26"/>
          <w:szCs w:val="26"/>
        </w:rPr>
      </w:pPr>
    </w:p>
    <w:p w:rsidR="00C0190B" w:rsidRDefault="00D70678">
      <w:pPr>
        <w:pStyle w:val="BodyText"/>
        <w:ind w:left="365"/>
        <w:rPr>
          <w:rFonts w:cs="Arial"/>
        </w:rPr>
      </w:pPr>
      <w:r>
        <w:t>Additional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</w:p>
    <w:p w:rsidR="00C0190B" w:rsidRDefault="00C0190B">
      <w:pPr>
        <w:spacing w:before="7"/>
        <w:rPr>
          <w:rFonts w:ascii="Arial" w:eastAsia="Arial" w:hAnsi="Arial" w:cs="Arial"/>
          <w:sz w:val="15"/>
          <w:szCs w:val="15"/>
        </w:rPr>
      </w:pPr>
    </w:p>
    <w:p w:rsidR="00C0190B" w:rsidRDefault="00D70678">
      <w:pPr>
        <w:spacing w:line="20" w:lineRule="atLeas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5" style="width:533.35pt;height:.85pt;mso-position-horizontal-relative:char;mso-position-vertical-relative:line" coordsize="10667,17">
            <v:group id="_x0000_s1036" style="position:absolute;left:9;top:9;width:10650;height:2" coordorigin="9,9" coordsize="10650,2">
              <v:shape id="_x0000_s1037" style="position:absolute;left:9;top:9;width:10650;height:2" coordorigin="9,9" coordsize="10650,0" path="m9,9r10650,e" filled="f" strokecolor="#ddd" strokeweight=".85pt">
                <v:path arrowok="t"/>
              </v:shape>
            </v:group>
            <w10:wrap type="none"/>
            <w10:anchorlock/>
          </v:group>
        </w:pict>
      </w:r>
    </w:p>
    <w:p w:rsidR="00C0190B" w:rsidRDefault="00C0190B">
      <w:pPr>
        <w:spacing w:before="9"/>
        <w:rPr>
          <w:rFonts w:ascii="Arial" w:eastAsia="Arial" w:hAnsi="Arial" w:cs="Arial"/>
          <w:sz w:val="19"/>
          <w:szCs w:val="19"/>
        </w:rPr>
      </w:pPr>
    </w:p>
    <w:p w:rsidR="00C0190B" w:rsidRDefault="00D70678">
      <w:pPr>
        <w:pStyle w:val="Heading1"/>
        <w:rPr>
          <w:rFonts w:cs="Arial"/>
        </w:rPr>
      </w:pPr>
      <w:r>
        <w:rPr>
          <w:spacing w:val="-3"/>
        </w:rPr>
        <w:t>Concrete</w:t>
      </w:r>
      <w:r>
        <w:rPr>
          <w:spacing w:val="-19"/>
        </w:rPr>
        <w:t xml:space="preserve"> </w:t>
      </w:r>
      <w:r>
        <w:rPr>
          <w:spacing w:val="-3"/>
        </w:rPr>
        <w:t>Encased</w:t>
      </w:r>
      <w:r>
        <w:rPr>
          <w:spacing w:val="-4"/>
        </w:rPr>
        <w:t xml:space="preserve"> </w:t>
      </w:r>
      <w:r>
        <w:rPr>
          <w:spacing w:val="-7"/>
        </w:rPr>
        <w:t>St</w:t>
      </w:r>
      <w:r>
        <w:rPr>
          <w:spacing w:val="-6"/>
        </w:rPr>
        <w:t>eel</w:t>
      </w:r>
      <w:r>
        <w:rPr>
          <w:spacing w:val="-4"/>
        </w:rPr>
        <w:t xml:space="preserve"> </w:t>
      </w:r>
      <w:r>
        <w:rPr>
          <w:spacing w:val="-2"/>
        </w:rPr>
        <w:t>Girder</w:t>
      </w:r>
      <w:r>
        <w:rPr>
          <w:spacing w:val="-8"/>
        </w:rPr>
        <w:t xml:space="preserve"> </w:t>
      </w:r>
      <w:r>
        <w:rPr>
          <w:spacing w:val="-2"/>
        </w:rPr>
        <w:t>Case</w:t>
      </w:r>
      <w:r>
        <w:rPr>
          <w:spacing w:val="-19"/>
        </w:rPr>
        <w:t xml:space="preserve"> </w:t>
      </w:r>
      <w:r>
        <w:t>Study</w:t>
      </w:r>
    </w:p>
    <w:p w:rsidR="00C0190B" w:rsidRDefault="00D70678">
      <w:pPr>
        <w:pStyle w:val="Heading2"/>
        <w:rPr>
          <w:rFonts w:cs="Arial"/>
        </w:rPr>
      </w:pPr>
      <w:r>
        <w:rPr>
          <w:spacing w:val="1"/>
        </w:rPr>
        <w:t>Results</w:t>
      </w:r>
      <w:r>
        <w:rPr>
          <w:spacing w:val="2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rPr>
          <w:spacing w:val="1"/>
        </w:rPr>
        <w:t>Conclusions</w:t>
      </w:r>
    </w:p>
    <w:p w:rsidR="00C0190B" w:rsidRDefault="00D70678">
      <w:pPr>
        <w:pStyle w:val="BodyText"/>
        <w:spacing w:before="191" w:line="298" w:lineRule="auto"/>
        <w:ind w:right="124"/>
        <w:rPr>
          <w:rFonts w:cs="Arial"/>
        </w:rPr>
      </w:pPr>
      <w:r>
        <w:rPr>
          <w:spacing w:val="-1"/>
        </w:rPr>
        <w:t xml:space="preserve">Modal </w:t>
      </w:r>
      <w:r>
        <w:rPr>
          <w:spacing w:val="1"/>
        </w:rPr>
        <w:t>processing</w:t>
      </w:r>
      <w:r>
        <w:rPr>
          <w:spacing w:val="5"/>
        </w:rP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rPr>
          <w:spacing w:val="2"/>
        </w:rPr>
        <w:t>gathered</w:t>
      </w:r>
      <w:r>
        <w:rPr>
          <w:spacing w:val="4"/>
        </w:rPr>
        <w:t xml:space="preserve"> </w:t>
      </w:r>
      <w:r>
        <w:rPr>
          <w:spacing w:val="1"/>
        </w:rPr>
        <w:t>acceleration</w:t>
      </w:r>
      <w:r>
        <w:rPr>
          <w:spacing w:val="5"/>
        </w:rPr>
        <w:t xml:space="preserve"> </w:t>
      </w:r>
      <w:r>
        <w:rPr>
          <w:spacing w:val="1"/>
        </w:rPr>
        <w:t>data</w:t>
      </w:r>
      <w:r>
        <w:rPr>
          <w:spacing w:val="4"/>
        </w:rPr>
        <w:t xml:space="preserve"> </w:t>
      </w:r>
      <w:r>
        <w:t>yielded</w:t>
      </w:r>
      <w:r>
        <w:rPr>
          <w:spacing w:val="5"/>
        </w:rPr>
        <w:t xml:space="preserve"> </w:t>
      </w:r>
      <w:r>
        <w:rPr>
          <w:spacing w:val="-1"/>
        </w:rPr>
        <w:t>five</w:t>
      </w:r>
      <w:r>
        <w:rPr>
          <w:spacing w:val="4"/>
        </w:rPr>
        <w:t xml:space="preserve"> </w:t>
      </w:r>
      <w:r>
        <w:rPr>
          <w:spacing w:val="-1"/>
        </w:rPr>
        <w:t>modes</w:t>
      </w:r>
      <w:r>
        <w:rPr>
          <w:spacing w:val="2"/>
        </w:rP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vibration.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4"/>
        </w:rPr>
        <w:t xml:space="preserve"> </w:t>
      </w:r>
      <w:r>
        <w:rPr>
          <w:spacing w:val="2"/>
        </w:rPr>
        <w:t>shapes and</w:t>
      </w:r>
      <w:r>
        <w:rPr>
          <w:spacing w:val="4"/>
        </w:rPr>
        <w:t xml:space="preserve"> </w:t>
      </w:r>
      <w:r>
        <w:rPr>
          <w:spacing w:val="2"/>
        </w:rPr>
        <w:t>frequencies</w:t>
      </w:r>
      <w:r>
        <w:rPr>
          <w:spacing w:val="82"/>
        </w:rPr>
        <w:t xml:space="preserve"> </w:t>
      </w:r>
      <w:r>
        <w:rPr>
          <w:spacing w:val="3"/>
        </w:rPr>
        <w:t>a</w:t>
      </w:r>
      <w:r>
        <w:rPr>
          <w:spacing w:val="5"/>
        </w:rPr>
        <w:t>r</w:t>
      </w:r>
      <w:r>
        <w:t>e</w:t>
      </w:r>
      <w:r>
        <w:rPr>
          <w:spacing w:val="3"/>
        </w:rPr>
        <w:t xml:space="preserve"> g</w:t>
      </w:r>
      <w:r>
        <w:rPr>
          <w:spacing w:val="-2"/>
        </w:rPr>
        <w:t>i</w:t>
      </w:r>
      <w:r>
        <w:t>v</w:t>
      </w:r>
      <w:r>
        <w:rPr>
          <w:spacing w:val="3"/>
        </w:rPr>
        <w:t>e</w:t>
      </w:r>
      <w:r>
        <w:t>n</w:t>
      </w:r>
      <w:r>
        <w:rPr>
          <w:spacing w:val="4"/>
        </w:rPr>
        <w:t xml:space="preserve"> </w:t>
      </w:r>
      <w:r>
        <w:rPr>
          <w:spacing w:val="3"/>
        </w:rPr>
        <w:t>be</w:t>
      </w:r>
      <w:r>
        <w:rPr>
          <w:spacing w:val="-2"/>
        </w:rPr>
        <w:t>l</w:t>
      </w:r>
      <w:r>
        <w:rPr>
          <w:spacing w:val="3"/>
        </w:rPr>
        <w:t>o</w:t>
      </w:r>
      <w:r>
        <w:rPr>
          <w:spacing w:val="-32"/>
        </w:rPr>
        <w:t>w</w:t>
      </w:r>
      <w:r>
        <w:t>.</w:t>
      </w:r>
    </w:p>
    <w:p w:rsidR="00C0190B" w:rsidRDefault="00C0190B">
      <w:pPr>
        <w:spacing w:before="9"/>
        <w:rPr>
          <w:rFonts w:ascii="Arial" w:eastAsia="Arial" w:hAnsi="Arial" w:cs="Arial"/>
          <w:sz w:val="10"/>
          <w:szCs w:val="10"/>
        </w:rPr>
      </w:pPr>
    </w:p>
    <w:p w:rsidR="00C0190B" w:rsidRDefault="00D70678">
      <w:pPr>
        <w:spacing w:line="200" w:lineRule="atLeast"/>
        <w:ind w:left="1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32" style="width:532.5pt;height:318pt;mso-position-horizontal-relative:char;mso-position-vertical-relative:line" coordsize="10650,6360">
            <v:shape id="_x0000_s1034" type="#_x0000_t75" style="position:absolute;width:10650;height:3270">
              <v:imagedata r:id="rId15" o:title=""/>
            </v:shape>
            <v:shape id="_x0000_s1033" type="#_x0000_t75" style="position:absolute;left:3195;top:3270;width:4260;height:3090">
              <v:imagedata r:id="rId16" o:title=""/>
            </v:shape>
            <w10:wrap type="none"/>
            <w10:anchorlock/>
          </v:group>
        </w:pict>
      </w:r>
    </w:p>
    <w:p w:rsidR="00C0190B" w:rsidRDefault="00D70678">
      <w:pPr>
        <w:pStyle w:val="BodyText"/>
        <w:spacing w:before="28"/>
        <w:rPr>
          <w:rFonts w:cs="Arial"/>
        </w:rPr>
      </w:pPr>
      <w:r>
        <w:rPr>
          <w:spacing w:val="3"/>
        </w:rPr>
        <w:t xml:space="preserve">The </w:t>
      </w:r>
      <w:r>
        <w:rPr>
          <w:spacing w:val="1"/>
        </w:rPr>
        <w:t>calibrated</w:t>
      </w:r>
      <w:r>
        <w:rPr>
          <w:spacing w:val="3"/>
        </w:rPr>
        <w:t xml:space="preserve"> FE</w:t>
      </w:r>
      <w:r>
        <w:rPr>
          <w:spacing w:val="-5"/>
        </w:rPr>
        <w:t xml:space="preserve"> </w:t>
      </w:r>
      <w:r>
        <w:rPr>
          <w:spacing w:val="-1"/>
        </w:rPr>
        <w:t>model</w:t>
      </w:r>
      <w:r>
        <w:rPr>
          <w:spacing w:val="-2"/>
        </w:rPr>
        <w:t xml:space="preserve"> </w:t>
      </w:r>
      <w:r>
        <w:rPr>
          <w:spacing w:val="2"/>
        </w:rPr>
        <w:t>agreed</w:t>
      </w:r>
      <w:r>
        <w:rPr>
          <w:spacing w:val="3"/>
        </w:rPr>
        <w:t xml:space="preserve"> </w:t>
      </w:r>
      <w:r>
        <w:rPr>
          <w:spacing w:val="-4"/>
        </w:rPr>
        <w:t>well</w:t>
      </w:r>
      <w:r>
        <w:rPr>
          <w:spacing w:val="-2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3"/>
        </w:rPr>
        <w:t xml:space="preserve"> </w:t>
      </w:r>
      <w:r>
        <w:rPr>
          <w:spacing w:val="-1"/>
        </w:rPr>
        <w:t xml:space="preserve">experimental </w:t>
      </w:r>
      <w:r>
        <w:rPr>
          <w:spacing w:val="1"/>
        </w:rPr>
        <w:t>results</w:t>
      </w:r>
      <w:ins w:id="48" w:author="John Braley" w:date="2018-09-28T13:12:00Z">
        <w:r w:rsidR="00052398">
          <w:rPr>
            <w:spacing w:val="1"/>
          </w:rPr>
          <w:t xml:space="preserve"> and with minor modifications the calibrated model was obtained</w:t>
        </w:r>
      </w:ins>
      <w:r>
        <w:rPr>
          <w:spacing w:val="1"/>
        </w:rPr>
        <w:t>.</w:t>
      </w:r>
    </w:p>
    <w:p w:rsidR="00C0190B" w:rsidRDefault="00C0190B">
      <w:pPr>
        <w:rPr>
          <w:rFonts w:ascii="Arial" w:eastAsia="Arial" w:hAnsi="Arial" w:cs="Arial"/>
        </w:rPr>
        <w:sectPr w:rsidR="00C0190B">
          <w:headerReference w:type="default" r:id="rId17"/>
          <w:pgSz w:w="12240" w:h="15840"/>
          <w:pgMar w:top="2060" w:right="660" w:bottom="280" w:left="680" w:header="1222" w:footer="0" w:gutter="0"/>
          <w:cols w:space="720"/>
        </w:sectPr>
      </w:pPr>
    </w:p>
    <w:p w:rsidR="00C0190B" w:rsidRDefault="00C0190B">
      <w:pPr>
        <w:spacing w:before="11"/>
        <w:rPr>
          <w:rFonts w:ascii="Arial" w:eastAsia="Arial" w:hAnsi="Arial" w:cs="Arial"/>
          <w:sz w:val="6"/>
          <w:szCs w:val="6"/>
        </w:rPr>
      </w:pPr>
    </w:p>
    <w:p w:rsidR="00C0190B" w:rsidRDefault="00D70678">
      <w:pPr>
        <w:spacing w:line="200" w:lineRule="atLeast"/>
        <w:ind w:left="2255"/>
        <w:rPr>
          <w:rFonts w:ascii="Arial" w:eastAsia="Arial" w:hAnsi="Arial" w:cs="Arial"/>
          <w:sz w:val="20"/>
          <w:szCs w:val="20"/>
        </w:rPr>
      </w:pPr>
      <w:commentRangeStart w:id="49"/>
      <w:r>
        <w:rPr>
          <w:rFonts w:ascii="Arial" w:eastAsia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ABBDEC1" wp14:editId="445D93E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41140" cy="2333625"/>
            <wp:effectExtent l="0" t="0" r="0" b="0"/>
            <wp:wrapSquare wrapText="bothSides"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49"/>
      <w:r w:rsidR="00052398">
        <w:rPr>
          <w:rStyle w:val="CommentReference"/>
        </w:rPr>
        <w:commentReference w:id="49"/>
      </w:r>
      <w:r w:rsidR="00052398">
        <w:rPr>
          <w:rFonts w:ascii="Arial" w:eastAsia="Arial" w:hAnsi="Arial" w:cs="Arial"/>
          <w:sz w:val="20"/>
          <w:szCs w:val="20"/>
        </w:rPr>
        <w:br w:type="textWrapping" w:clear="all"/>
      </w:r>
    </w:p>
    <w:p w:rsidR="00C0190B" w:rsidRDefault="00D70678">
      <w:pPr>
        <w:pStyle w:val="BodyText"/>
        <w:spacing w:before="43" w:line="298" w:lineRule="auto"/>
        <w:ind w:right="104"/>
        <w:jc w:val="both"/>
        <w:rPr>
          <w:rFonts w:cs="Arial"/>
        </w:rPr>
      </w:pPr>
      <w:r>
        <w:rPr>
          <w:spacing w:val="3"/>
        </w:rPr>
        <w:t>The</w:t>
      </w:r>
      <w:r>
        <w:rPr>
          <w:spacing w:val="19"/>
        </w:rPr>
        <w:t xml:space="preserve"> </w:t>
      </w:r>
      <w:r>
        <w:rPr>
          <w:spacing w:val="2"/>
        </w:rPr>
        <w:t>updated</w:t>
      </w:r>
      <w:r>
        <w:rPr>
          <w:spacing w:val="19"/>
        </w:rPr>
        <w:t xml:space="preserve"> </w:t>
      </w:r>
      <w:r>
        <w:rPr>
          <w:spacing w:val="3"/>
        </w:rPr>
        <w:t>FE</w:t>
      </w:r>
      <w:r>
        <w:rPr>
          <w:spacing w:val="12"/>
        </w:rPr>
        <w:t xml:space="preserve"> </w:t>
      </w:r>
      <w:r>
        <w:rPr>
          <w:spacing w:val="-1"/>
        </w:rPr>
        <w:t>model</w:t>
      </w:r>
      <w:r>
        <w:rPr>
          <w:spacing w:val="14"/>
        </w:rPr>
        <w:t xml:space="preserve"> </w:t>
      </w:r>
      <w:r>
        <w:rPr>
          <w:spacing w:val="-5"/>
        </w:rPr>
        <w:t>was</w:t>
      </w:r>
      <w:r>
        <w:rPr>
          <w:spacing w:val="17"/>
        </w:rPr>
        <w:t xml:space="preserve"> </w:t>
      </w:r>
      <w:r>
        <w:rPr>
          <w:spacing w:val="1"/>
        </w:rPr>
        <w:t>used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compute</w:t>
      </w:r>
      <w:r>
        <w:rPr>
          <w:spacing w:val="19"/>
        </w:rPr>
        <w:t xml:space="preserve"> </w:t>
      </w:r>
      <w:r>
        <w:rPr>
          <w:spacing w:val="1"/>
        </w:rPr>
        <w:t>the</w:t>
      </w:r>
      <w:r>
        <w:rPr>
          <w:spacing w:val="20"/>
        </w:rPr>
        <w:t xml:space="preserve"> </w:t>
      </w:r>
      <w:r>
        <w:t>demands</w:t>
      </w:r>
      <w:r>
        <w:rPr>
          <w:spacing w:val="16"/>
        </w:rPr>
        <w:t xml:space="preserve"> </w:t>
      </w:r>
      <w:r>
        <w:rPr>
          <w:spacing w:val="2"/>
        </w:rPr>
        <w:t>due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2"/>
        </w:rPr>
        <w:t>dead</w:t>
      </w:r>
      <w:r>
        <w:rPr>
          <w:spacing w:val="19"/>
        </w:rPr>
        <w:t xml:space="preserve"> </w:t>
      </w:r>
      <w:r>
        <w:rPr>
          <w:spacing w:val="1"/>
        </w:rPr>
        <w:t>load</w:t>
      </w:r>
      <w:r>
        <w:rPr>
          <w:spacing w:val="20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1"/>
        </w:rPr>
        <w:t>Strength</w:t>
      </w:r>
      <w:r>
        <w:rPr>
          <w:spacing w:val="20"/>
        </w:rPr>
        <w:t xml:space="preserve"> </w:t>
      </w:r>
      <w:r>
        <w:t>1</w:t>
      </w:r>
      <w:r>
        <w:rPr>
          <w:spacing w:val="19"/>
        </w:rPr>
        <w:t xml:space="preserve"> </w:t>
      </w:r>
      <w:r>
        <w:rPr>
          <w:spacing w:val="1"/>
        </w:rPr>
        <w:t>design</w:t>
      </w:r>
      <w:r>
        <w:rPr>
          <w:spacing w:val="19"/>
        </w:rPr>
        <w:t xml:space="preserve"> </w:t>
      </w:r>
      <w:r>
        <w:rPr>
          <w:spacing w:val="-1"/>
        </w:rPr>
        <w:t>live</w:t>
      </w:r>
      <w:r>
        <w:rPr>
          <w:spacing w:val="20"/>
        </w:rPr>
        <w:t xml:space="preserve"> </w:t>
      </w:r>
      <w:r>
        <w:rPr>
          <w:spacing w:val="1"/>
        </w:rPr>
        <w:t>loads.</w:t>
      </w:r>
      <w:r>
        <w:rPr>
          <w:spacing w:val="44"/>
          <w:w w:val="99"/>
        </w:rPr>
        <w:t xml:space="preserve"> </w:t>
      </w:r>
      <w:r>
        <w:rPr>
          <w:spacing w:val="3"/>
        </w:rPr>
        <w:t>The</w:t>
      </w:r>
      <w:r>
        <w:rPr>
          <w:spacing w:val="49"/>
        </w:rPr>
        <w:t xml:space="preserve"> </w:t>
      </w:r>
      <w:r>
        <w:rPr>
          <w:spacing w:val="1"/>
        </w:rPr>
        <w:t>controlling</w:t>
      </w:r>
      <w:r>
        <w:rPr>
          <w:spacing w:val="50"/>
        </w:rPr>
        <w:t xml:space="preserve"> </w:t>
      </w:r>
      <w:r>
        <w:t>demands</w:t>
      </w:r>
      <w:r>
        <w:rPr>
          <w:spacing w:val="47"/>
        </w:rPr>
        <w:t xml:space="preserve"> </w:t>
      </w:r>
      <w:r>
        <w:rPr>
          <w:spacing w:val="2"/>
        </w:rPr>
        <w:t>and</w:t>
      </w:r>
      <w:r>
        <w:rPr>
          <w:spacing w:val="49"/>
        </w:rPr>
        <w:t xml:space="preserve"> </w:t>
      </w:r>
      <w:r>
        <w:rPr>
          <w:spacing w:val="1"/>
        </w:rPr>
        <w:t>Strength</w:t>
      </w:r>
      <w:r>
        <w:rPr>
          <w:spacing w:val="50"/>
        </w:rPr>
        <w:t xml:space="preserve"> </w:t>
      </w:r>
      <w:r>
        <w:t>1</w:t>
      </w:r>
      <w:r>
        <w:rPr>
          <w:spacing w:val="50"/>
        </w:rPr>
        <w:t xml:space="preserve"> </w:t>
      </w:r>
      <w:r>
        <w:t>Inventory</w:t>
      </w:r>
      <w:r>
        <w:rPr>
          <w:spacing w:val="47"/>
        </w:rPr>
        <w:t xml:space="preserve"> </w:t>
      </w:r>
      <w:r>
        <w:rPr>
          <w:spacing w:val="1"/>
        </w:rPr>
        <w:t>ratings</w:t>
      </w:r>
      <w:r>
        <w:rPr>
          <w:spacing w:val="46"/>
        </w:rPr>
        <w:t xml:space="preserve"> </w:t>
      </w:r>
      <w:r>
        <w:rPr>
          <w:spacing w:val="2"/>
        </w:rPr>
        <w:t>from</w:t>
      </w:r>
      <w:r>
        <w:rPr>
          <w:spacing w:val="37"/>
        </w:rPr>
        <w:t xml:space="preserve"> </w:t>
      </w:r>
      <w:r>
        <w:rPr>
          <w:spacing w:val="1"/>
        </w:rPr>
        <w:t>the</w:t>
      </w:r>
      <w:r>
        <w:rPr>
          <w:spacing w:val="50"/>
        </w:rPr>
        <w:t xml:space="preserve"> </w:t>
      </w:r>
      <w:r>
        <w:rPr>
          <w:spacing w:val="1"/>
        </w:rPr>
        <w:t>calibrated</w:t>
      </w:r>
      <w:r>
        <w:rPr>
          <w:spacing w:val="50"/>
        </w:rPr>
        <w:t xml:space="preserve"> </w:t>
      </w:r>
      <w:r>
        <w:rPr>
          <w:spacing w:val="3"/>
        </w:rPr>
        <w:t>FE</w:t>
      </w:r>
      <w:r>
        <w:rPr>
          <w:spacing w:val="41"/>
        </w:rPr>
        <w:t xml:space="preserve"> </w:t>
      </w:r>
      <w:r>
        <w:rPr>
          <w:spacing w:val="-1"/>
        </w:rPr>
        <w:t>model</w:t>
      </w:r>
      <w:r>
        <w:rPr>
          <w:spacing w:val="45"/>
        </w:rPr>
        <w:t xml:space="preserve"> </w:t>
      </w:r>
      <w:r>
        <w:rPr>
          <w:spacing w:val="1"/>
        </w:rPr>
        <w:t>as</w:t>
      </w:r>
      <w:r>
        <w:rPr>
          <w:spacing w:val="47"/>
        </w:rPr>
        <w:t xml:space="preserve"> </w:t>
      </w:r>
      <w:r>
        <w:rPr>
          <w:spacing w:val="-4"/>
        </w:rPr>
        <w:t>well</w:t>
      </w:r>
      <w:r>
        <w:rPr>
          <w:spacing w:val="45"/>
        </w:rPr>
        <w:t xml:space="preserve"> </w:t>
      </w:r>
      <w:r>
        <w:rPr>
          <w:spacing w:val="1"/>
        </w:rPr>
        <w:t>as</w:t>
      </w:r>
      <w:r>
        <w:rPr>
          <w:spacing w:val="46"/>
        </w:rPr>
        <w:t xml:space="preserve"> </w:t>
      </w:r>
      <w:r>
        <w:rPr>
          <w:spacing w:val="2"/>
        </w:rPr>
        <w:t>from</w:t>
      </w:r>
      <w:r>
        <w:rPr>
          <w:spacing w:val="37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3"/>
        </w:rPr>
        <w:t>anda</w:t>
      </w:r>
      <w:r>
        <w:rPr>
          <w:spacing w:val="5"/>
        </w:rPr>
        <w:t>r</w:t>
      </w:r>
      <w:r>
        <w:t>d</w:t>
      </w:r>
      <w:r>
        <w:rPr>
          <w:spacing w:val="3"/>
        </w:rPr>
        <w:t xml:space="preserve"> </w:t>
      </w:r>
      <w:r>
        <w:t>s</w:t>
      </w:r>
      <w:r>
        <w:rPr>
          <w:spacing w:val="-2"/>
        </w:rPr>
        <w:t>i</w:t>
      </w:r>
      <w:r>
        <w:rPr>
          <w:spacing w:val="3"/>
        </w:rPr>
        <w:t>ng</w:t>
      </w:r>
      <w:r>
        <w:rPr>
          <w:spacing w:val="-2"/>
        </w:rPr>
        <w:t>l</w:t>
      </w:r>
      <w:r>
        <w:rPr>
          <w:spacing w:val="3"/>
        </w:rPr>
        <w:t>e</w:t>
      </w:r>
      <w:r>
        <w:rPr>
          <w:spacing w:val="5"/>
        </w:rPr>
        <w:t>-</w:t>
      </w:r>
      <w:r>
        <w:rPr>
          <w:spacing w:val="-2"/>
        </w:rPr>
        <w:t>li</w:t>
      </w:r>
      <w:r>
        <w:rPr>
          <w:spacing w:val="3"/>
        </w:rPr>
        <w:t>n</w:t>
      </w:r>
      <w:r>
        <w:t>e</w:t>
      </w:r>
      <w:r>
        <w:rPr>
          <w:spacing w:val="4"/>
        </w:rPr>
        <w:t xml:space="preserve"> </w:t>
      </w:r>
      <w:r>
        <w:rPr>
          <w:spacing w:val="3"/>
        </w:rPr>
        <w:t>g</w:t>
      </w:r>
      <w:r>
        <w:rPr>
          <w:spacing w:val="-2"/>
        </w:rPr>
        <w:t>i</w:t>
      </w:r>
      <w:r>
        <w:rPr>
          <w:spacing w:val="5"/>
        </w:rPr>
        <w:t>r</w:t>
      </w:r>
      <w:r>
        <w:rPr>
          <w:spacing w:val="3"/>
        </w:rPr>
        <w:t>de</w:t>
      </w:r>
      <w:r>
        <w:t>r</w:t>
      </w:r>
      <w:r>
        <w:rPr>
          <w:spacing w:val="5"/>
        </w:rPr>
        <w:t xml:space="preserve"> </w:t>
      </w:r>
      <w:r>
        <w:rPr>
          <w:spacing w:val="-10"/>
        </w:rPr>
        <w:t>m</w:t>
      </w:r>
      <w:r>
        <w:rPr>
          <w:spacing w:val="3"/>
        </w:rPr>
        <w:t>ode</w:t>
      </w:r>
      <w:r>
        <w:t>l</w:t>
      </w:r>
      <w:r>
        <w:rPr>
          <w:spacing w:val="-1"/>
        </w:rPr>
        <w:t xml:space="preserve"> </w:t>
      </w:r>
      <w:r>
        <w:rPr>
          <w:spacing w:val="3"/>
        </w:rPr>
        <w:t>a</w:t>
      </w:r>
      <w:r>
        <w:rPr>
          <w:spacing w:val="5"/>
        </w:rPr>
        <w:t>r</w:t>
      </w:r>
      <w:r>
        <w:t>e</w:t>
      </w:r>
      <w:r>
        <w:rPr>
          <w:spacing w:val="4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10"/>
        </w:rPr>
        <w:t>m</w:t>
      </w:r>
      <w:r>
        <w:rPr>
          <w:spacing w:val="3"/>
        </w:rPr>
        <w:t>pa</w:t>
      </w:r>
      <w:r>
        <w:rPr>
          <w:spacing w:val="5"/>
        </w:rPr>
        <w:t>r</w:t>
      </w:r>
      <w:r>
        <w:rPr>
          <w:spacing w:val="3"/>
        </w:rPr>
        <w:t>e</w:t>
      </w:r>
      <w:r>
        <w:t>d</w:t>
      </w:r>
      <w:r>
        <w:rPr>
          <w:spacing w:val="3"/>
        </w:rPr>
        <w:t xml:space="preserve"> be</w:t>
      </w:r>
      <w:r>
        <w:rPr>
          <w:spacing w:val="-2"/>
        </w:rPr>
        <w:t>l</w:t>
      </w:r>
      <w:r>
        <w:rPr>
          <w:spacing w:val="3"/>
        </w:rPr>
        <w:t>o</w:t>
      </w:r>
      <w:r>
        <w:rPr>
          <w:spacing w:val="-32"/>
        </w:rPr>
        <w:t>w</w:t>
      </w:r>
      <w:r>
        <w:t>.</w:t>
      </w:r>
    </w:p>
    <w:p w:rsidR="00C0190B" w:rsidRDefault="00C0190B">
      <w:pPr>
        <w:spacing w:before="9"/>
        <w:rPr>
          <w:rFonts w:ascii="Arial" w:eastAsia="Arial" w:hAnsi="Arial" w:cs="Arial"/>
          <w:sz w:val="10"/>
          <w:szCs w:val="10"/>
        </w:rPr>
      </w:pPr>
    </w:p>
    <w:p w:rsidR="00C0190B" w:rsidRDefault="00D70678">
      <w:pPr>
        <w:spacing w:line="200" w:lineRule="atLeast"/>
        <w:ind w:left="1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758164" cy="1123188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164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0B" w:rsidRDefault="00D70678">
      <w:pPr>
        <w:pStyle w:val="Heading3"/>
        <w:spacing w:before="138"/>
        <w:jc w:val="both"/>
        <w:rPr>
          <w:rFonts w:cs="Arial"/>
        </w:rPr>
      </w:pPr>
      <w:r>
        <w:rPr>
          <w:spacing w:val="-6"/>
        </w:rPr>
        <w:t>S</w:t>
      </w:r>
      <w:r>
        <w:rPr>
          <w:spacing w:val="-5"/>
        </w:rPr>
        <w:t>ummary</w:t>
      </w:r>
    </w:p>
    <w:p w:rsidR="00C0190B" w:rsidRDefault="00D70678">
      <w:pPr>
        <w:pStyle w:val="BodyText"/>
        <w:spacing w:before="166" w:line="298" w:lineRule="auto"/>
        <w:ind w:left="335"/>
        <w:rPr>
          <w:rFonts w:cs="Arial"/>
        </w:rPr>
      </w:pPr>
      <w:r>
        <w:pict>
          <v:group id="_x0000_s1030" style="position:absolute;left:0;text-align:left;margin-left:39.5pt;margin-top:13.65pt;width:3pt;height:3pt;z-index:1288;mso-position-horizontal-relative:page" coordorigin="790,273" coordsize="60,60">
            <v:shape id="_x0000_s1031" style="position:absolute;left:790;top:273;width:60;height:60" coordorigin="790,273" coordsize="60,60" path="m824,333r-8,l812,332,790,307r,-8l816,273r8,l850,299r,8l824,333xe" fillcolor="black" stroked="f">
              <v:path arrowok="t"/>
            </v:shape>
            <w10:wrap anchorx="page"/>
          </v:group>
        </w:pict>
      </w:r>
      <w:r>
        <w:rPr>
          <w:spacing w:val="3"/>
        </w:rPr>
        <w:t>The</w:t>
      </w:r>
      <w:r>
        <w:rPr>
          <w:spacing w:val="37"/>
        </w:rPr>
        <w:t xml:space="preserve"> </w:t>
      </w:r>
      <w:r>
        <w:rPr>
          <w:spacing w:val="1"/>
        </w:rPr>
        <w:t>use</w:t>
      </w:r>
      <w:r>
        <w:rPr>
          <w:spacing w:val="38"/>
        </w:rPr>
        <w:t xml:space="preserve"> </w:t>
      </w:r>
      <w:r>
        <w:rPr>
          <w:spacing w:val="1"/>
        </w:rPr>
        <w:t>of</w:t>
      </w:r>
      <w:r>
        <w:rPr>
          <w:spacing w:val="37"/>
        </w:rPr>
        <w:t xml:space="preserve"> </w:t>
      </w:r>
      <w:r>
        <w:rPr>
          <w:spacing w:val="1"/>
        </w:rPr>
        <w:t>refined</w:t>
      </w:r>
      <w:r>
        <w:rPr>
          <w:spacing w:val="38"/>
        </w:rPr>
        <w:t xml:space="preserve"> </w:t>
      </w:r>
      <w:r>
        <w:rPr>
          <w:spacing w:val="-1"/>
        </w:rPr>
        <w:t>modeling</w:t>
      </w:r>
      <w:r>
        <w:rPr>
          <w:spacing w:val="38"/>
        </w:rPr>
        <w:t xml:space="preserve"> </w:t>
      </w:r>
      <w:r>
        <w:rPr>
          <w:spacing w:val="2"/>
        </w:rPr>
        <w:t>approaches</w:t>
      </w:r>
      <w:ins w:id="50" w:author="John Braley" w:date="2018-09-28T13:13:00Z">
        <w:r w:rsidR="00052398">
          <w:rPr>
            <w:spacing w:val="2"/>
          </w:rPr>
          <w:t>,</w:t>
        </w:r>
      </w:ins>
      <w:r>
        <w:rPr>
          <w:spacing w:val="35"/>
        </w:rPr>
        <w:t xml:space="preserve"> </w:t>
      </w:r>
      <w:r>
        <w:rPr>
          <w:spacing w:val="1"/>
        </w:rPr>
        <w:t>calibrated</w:t>
      </w:r>
      <w:r>
        <w:rPr>
          <w:spacing w:val="38"/>
        </w:rPr>
        <w:t xml:space="preserve"> </w:t>
      </w:r>
      <w:r>
        <w:rPr>
          <w:spacing w:val="1"/>
        </w:rPr>
        <w:t>based</w:t>
      </w:r>
      <w:r>
        <w:rPr>
          <w:spacing w:val="38"/>
        </w:rPr>
        <w:t xml:space="preserve"> </w:t>
      </w:r>
      <w:r>
        <w:rPr>
          <w:spacing w:val="1"/>
        </w:rPr>
        <w:t>on</w:t>
      </w:r>
      <w:r>
        <w:rPr>
          <w:spacing w:val="37"/>
        </w:rPr>
        <w:t xml:space="preserve"> </w:t>
      </w:r>
      <w:r>
        <w:t>field</w:t>
      </w:r>
      <w:r>
        <w:rPr>
          <w:spacing w:val="38"/>
        </w:rPr>
        <w:t xml:space="preserve"> </w:t>
      </w:r>
      <w:r>
        <w:t>measurements,</w:t>
      </w:r>
      <w:r>
        <w:rPr>
          <w:spacing w:val="37"/>
        </w:rPr>
        <w:t xml:space="preserve"> </w:t>
      </w:r>
      <w:r>
        <w:rPr>
          <w:spacing w:val="1"/>
        </w:rPr>
        <w:t>resulted</w:t>
      </w:r>
      <w:r>
        <w:rPr>
          <w:spacing w:val="38"/>
        </w:rPr>
        <w:t xml:space="preserve"> </w:t>
      </w:r>
      <w:r>
        <w:rPr>
          <w:spacing w:val="-1"/>
        </w:rPr>
        <w:t>in</w:t>
      </w:r>
      <w:r>
        <w:rPr>
          <w:spacing w:val="38"/>
        </w:rPr>
        <w:t xml:space="preserve"> </w:t>
      </w:r>
      <w:r>
        <w:rPr>
          <w:spacing w:val="1"/>
        </w:rPr>
        <w:t>load</w:t>
      </w:r>
      <w:r>
        <w:rPr>
          <w:spacing w:val="38"/>
        </w:rPr>
        <w:t xml:space="preserve"> </w:t>
      </w:r>
      <w:r>
        <w:rPr>
          <w:spacing w:val="1"/>
        </w:rPr>
        <w:t>ratings</w:t>
      </w:r>
      <w:r>
        <w:rPr>
          <w:spacing w:val="86"/>
        </w:rPr>
        <w:t xml:space="preserve"> </w:t>
      </w:r>
      <w:r>
        <w:rPr>
          <w:spacing w:val="1"/>
        </w:rPr>
        <w:t>above</w:t>
      </w:r>
      <w:r>
        <w:rPr>
          <w:spacing w:val="3"/>
        </w:rPr>
        <w:t xml:space="preserve"> </w:t>
      </w:r>
      <w:r>
        <w:rPr>
          <w:spacing w:val="1"/>
        </w:rPr>
        <w:t>1.0</w:t>
      </w:r>
      <w:r>
        <w:rPr>
          <w:spacing w:val="4"/>
        </w:rPr>
        <w:t xml:space="preserve"> </w:t>
      </w:r>
      <w:r>
        <w:rPr>
          <w:spacing w:val="2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allowed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owners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2"/>
        </w:rPr>
        <w:t>forego</w:t>
      </w:r>
      <w:r>
        <w:rPr>
          <w:spacing w:val="4"/>
        </w:rPr>
        <w:t xml:space="preserve"> </w:t>
      </w:r>
      <w:r>
        <w:rPr>
          <w:spacing w:val="1"/>
        </w:rPr>
        <w:t>load</w:t>
      </w:r>
      <w:r>
        <w:rPr>
          <w:spacing w:val="4"/>
        </w:rPr>
        <w:t xml:space="preserve"> </w:t>
      </w:r>
      <w:r>
        <w:rPr>
          <w:spacing w:val="1"/>
        </w:rPr>
        <w:t>posting</w:t>
      </w:r>
    </w:p>
    <w:p w:rsidR="00C0190B" w:rsidRDefault="00D70678">
      <w:pPr>
        <w:pStyle w:val="BodyText"/>
        <w:spacing w:before="121" w:line="298" w:lineRule="auto"/>
        <w:ind w:left="335"/>
        <w:rPr>
          <w:rFonts w:cs="Arial"/>
        </w:rPr>
      </w:pPr>
      <w:r>
        <w:pict>
          <v:group id="_x0000_s1028" style="position:absolute;left:0;text-align:left;margin-left:39.5pt;margin-top:11.4pt;width:3pt;height:3pt;z-index:1312;mso-position-horizontal-relative:page" coordorigin="790,228" coordsize="60,60">
            <v:shape id="_x0000_s1029" style="position:absolute;left:790;top:228;width:60;height:60" coordorigin="790,228" coordsize="60,60" path="m824,288r-8,l812,287,790,262r,-8l816,228r8,l850,254r,8l824,288xe" fillcolor="black" stroked="f">
              <v:path arrowok="t"/>
            </v:shape>
            <w10:wrap anchorx="page"/>
          </v:group>
        </w:pict>
      </w:r>
      <w:r>
        <w:rPr>
          <w:spacing w:val="3"/>
        </w:rPr>
        <w:t>The</w:t>
      </w:r>
      <w:r>
        <w:t xml:space="preserve"> </w:t>
      </w:r>
      <w:r>
        <w:rPr>
          <w:spacing w:val="3"/>
        </w:rPr>
        <w:t xml:space="preserve"> </w:t>
      </w:r>
      <w:r>
        <w:rPr>
          <w:spacing w:val="1"/>
        </w:rPr>
        <w:t>increase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3"/>
        </w:rPr>
        <w:t xml:space="preserve"> </w:t>
      </w:r>
      <w:r>
        <w:rPr>
          <w:spacing w:val="1"/>
        </w:rPr>
        <w:t>load</w:t>
      </w:r>
      <w:r>
        <w:t xml:space="preserve"> </w:t>
      </w:r>
      <w:r>
        <w:rPr>
          <w:spacing w:val="4"/>
        </w:rPr>
        <w:t xml:space="preserve"> </w:t>
      </w:r>
      <w:r>
        <w:rPr>
          <w:spacing w:val="1"/>
        </w:rPr>
        <w:t>rating</w:t>
      </w:r>
      <w:r>
        <w:t xml:space="preserve"> </w:t>
      </w:r>
      <w:r>
        <w:rPr>
          <w:spacing w:val="4"/>
        </w:rPr>
        <w:t xml:space="preserve"> </w:t>
      </w:r>
      <w:r>
        <w:rPr>
          <w:spacing w:val="-5"/>
        </w:rPr>
        <w:t>was</w:t>
      </w:r>
      <w:r>
        <w:t xml:space="preserve">  </w:t>
      </w:r>
      <w:r>
        <w:rPr>
          <w:spacing w:val="1"/>
        </w:rPr>
        <w:t>caused</w:t>
      </w:r>
      <w:r>
        <w:t xml:space="preserve"> </w:t>
      </w:r>
      <w:r>
        <w:rPr>
          <w:spacing w:val="4"/>
        </w:rPr>
        <w:t xml:space="preserve"> </w:t>
      </w:r>
      <w:r>
        <w:rPr>
          <w:spacing w:val="1"/>
        </w:rPr>
        <w:t>by</w:t>
      </w:r>
      <w:r>
        <w:t xml:space="preserve">  a </w:t>
      </w:r>
      <w:r>
        <w:rPr>
          <w:spacing w:val="4"/>
        </w:rPr>
        <w:t xml:space="preserve"> </w:t>
      </w:r>
      <w:r>
        <w:rPr>
          <w:spacing w:val="2"/>
        </w:rPr>
        <w:t>decrease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3"/>
        </w:rPr>
        <w:t xml:space="preserve"> </w:t>
      </w:r>
      <w:r>
        <w:rPr>
          <w:spacing w:val="2"/>
        </w:rPr>
        <w:t>girder</w:t>
      </w:r>
      <w:r>
        <w:t xml:space="preserve"> </w:t>
      </w:r>
      <w:r>
        <w:rPr>
          <w:spacing w:val="6"/>
        </w:rPr>
        <w:t xml:space="preserve"> </w:t>
      </w:r>
      <w:r>
        <w:rPr>
          <w:spacing w:val="1"/>
        </w:rPr>
        <w:t>force</w:t>
      </w:r>
      <w:r>
        <w:t xml:space="preserve"> </w:t>
      </w:r>
      <w:r>
        <w:rPr>
          <w:spacing w:val="3"/>
        </w:rPr>
        <w:t xml:space="preserve"> </w:t>
      </w:r>
      <w:r>
        <w:rPr>
          <w:spacing w:val="1"/>
        </w:rPr>
        <w:t>effects</w:t>
      </w:r>
      <w:r>
        <w:t xml:space="preserve"> </w:t>
      </w:r>
      <w:r>
        <w:rPr>
          <w:spacing w:val="1"/>
        </w:rPr>
        <w:t xml:space="preserve"> that</w:t>
      </w:r>
      <w:r>
        <w:t xml:space="preserve"> </w:t>
      </w:r>
      <w:r>
        <w:rPr>
          <w:spacing w:val="3"/>
        </w:rPr>
        <w:t xml:space="preserve"> </w:t>
      </w:r>
      <w:r>
        <w:rPr>
          <w:spacing w:val="1"/>
        </w:rPr>
        <w:t>resulted</w:t>
      </w:r>
      <w:r>
        <w:t xml:space="preserve"> </w:t>
      </w:r>
      <w:r>
        <w:rPr>
          <w:spacing w:val="3"/>
        </w:rPr>
        <w:t xml:space="preserve"> </w:t>
      </w:r>
      <w:r>
        <w:rPr>
          <w:spacing w:val="2"/>
        </w:rPr>
        <w:t>from</w:t>
      </w:r>
      <w:r>
        <w:rPr>
          <w:spacing w:val="49"/>
        </w:rPr>
        <w:t xml:space="preserve"> </w:t>
      </w:r>
      <w:r>
        <w:rPr>
          <w:spacing w:val="-1"/>
        </w:rPr>
        <w:t>more</w:t>
      </w:r>
      <w:r>
        <w:rPr>
          <w:spacing w:val="62"/>
        </w:rPr>
        <w:t xml:space="preserve"> </w:t>
      </w:r>
      <w:r>
        <w:rPr>
          <w:spacing w:val="1"/>
        </w:rPr>
        <w:t>accurately</w:t>
      </w:r>
      <w:r>
        <w:t xml:space="preserve"> </w:t>
      </w:r>
      <w:r>
        <w:rPr>
          <w:spacing w:val="-1"/>
        </w:rPr>
        <w:t>estimating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4"/>
        </w:rPr>
        <w:t xml:space="preserve"> </w:t>
      </w:r>
      <w:r>
        <w:rPr>
          <w:spacing w:val="1"/>
        </w:rPr>
        <w:t>load</w:t>
      </w:r>
      <w:r>
        <w:rPr>
          <w:spacing w:val="3"/>
        </w:rPr>
        <w:t xml:space="preserve"> </w:t>
      </w:r>
      <w:r>
        <w:rPr>
          <w:spacing w:val="1"/>
        </w:rPr>
        <w:t>sharing</w:t>
      </w:r>
      <w:r>
        <w:rPr>
          <w:spacing w:val="3"/>
        </w:rPr>
        <w:t xml:space="preserve"> </w:t>
      </w:r>
      <w:r>
        <w:rPr>
          <w:spacing w:val="-1"/>
        </w:rPr>
        <w:t>between</w:t>
      </w:r>
      <w:r>
        <w:rPr>
          <w:spacing w:val="4"/>
        </w:rPr>
        <w:t xml:space="preserve"> </w:t>
      </w:r>
      <w:r>
        <w:rPr>
          <w:spacing w:val="2"/>
        </w:rPr>
        <w:t>girders</w:t>
      </w:r>
    </w:p>
    <w:p w:rsidR="00C0190B" w:rsidRDefault="00D70678">
      <w:pPr>
        <w:pStyle w:val="BodyText"/>
        <w:spacing w:before="121" w:line="298" w:lineRule="auto"/>
        <w:ind w:left="335"/>
        <w:rPr>
          <w:rFonts w:cs="Arial"/>
        </w:rPr>
      </w:pPr>
      <w:r>
        <w:pict>
          <v:group id="_x0000_s1026" style="position:absolute;left:0;text-align:left;margin-left:39.5pt;margin-top:11.4pt;width:3pt;height:3pt;z-index:1336;mso-position-horizontal-relative:page" coordorigin="790,228" coordsize="60,60">
            <v:shape id="_x0000_s1027" style="position:absolute;left:790;top:228;width:60;height:60" coordorigin="790,228" coordsize="60,60" path="m824,288r-8,l812,287,790,262r,-8l816,228r8,l850,254r,8l824,288xe" fillcolor="black" stroked="f">
              <v:path arrowok="t"/>
            </v:shape>
            <w10:wrap anchorx="page"/>
          </v:group>
        </w:pict>
      </w:r>
      <w:r>
        <w:rPr>
          <w:spacing w:val="1"/>
        </w:rPr>
        <w:t>This</w:t>
      </w:r>
      <w:r>
        <w:rPr>
          <w:spacing w:val="47"/>
        </w:rPr>
        <w:t xml:space="preserve"> </w:t>
      </w:r>
      <w:r>
        <w:rPr>
          <w:spacing w:val="1"/>
        </w:rPr>
        <w:t>reduction</w:t>
      </w:r>
      <w:r>
        <w:rPr>
          <w:spacing w:val="51"/>
        </w:rPr>
        <w:t xml:space="preserve"> </w:t>
      </w:r>
      <w:r>
        <w:rPr>
          <w:spacing w:val="-1"/>
        </w:rPr>
        <w:t>in</w:t>
      </w:r>
      <w:r>
        <w:rPr>
          <w:spacing w:val="51"/>
        </w:rPr>
        <w:t xml:space="preserve"> </w:t>
      </w:r>
      <w:r>
        <w:rPr>
          <w:spacing w:val="2"/>
        </w:rPr>
        <w:t>girder</w:t>
      </w:r>
      <w:r>
        <w:rPr>
          <w:spacing w:val="53"/>
        </w:rPr>
        <w:t xml:space="preserve"> </w:t>
      </w:r>
      <w:r>
        <w:rPr>
          <w:spacing w:val="1"/>
        </w:rPr>
        <w:t>force</w:t>
      </w:r>
      <w:r>
        <w:rPr>
          <w:spacing w:val="51"/>
        </w:rPr>
        <w:t xml:space="preserve"> </w:t>
      </w:r>
      <w:r>
        <w:rPr>
          <w:spacing w:val="1"/>
        </w:rPr>
        <w:t>effects</w:t>
      </w:r>
      <w:r>
        <w:rPr>
          <w:spacing w:val="48"/>
        </w:rPr>
        <w:t xml:space="preserve"> </w:t>
      </w:r>
      <w:r>
        <w:rPr>
          <w:spacing w:val="-1"/>
        </w:rPr>
        <w:t>is</w:t>
      </w:r>
      <w:r>
        <w:rPr>
          <w:spacing w:val="48"/>
        </w:rPr>
        <w:t xml:space="preserve"> </w:t>
      </w:r>
      <w:r>
        <w:rPr>
          <w:spacing w:val="2"/>
        </w:rPr>
        <w:t>larger</w:t>
      </w:r>
      <w:r>
        <w:rPr>
          <w:spacing w:val="53"/>
        </w:rPr>
        <w:t xml:space="preserve"> </w:t>
      </w:r>
      <w:r>
        <w:rPr>
          <w:spacing w:val="1"/>
        </w:rPr>
        <w:t>for</w:t>
      </w:r>
      <w:r>
        <w:rPr>
          <w:spacing w:val="53"/>
        </w:rPr>
        <w:t xml:space="preserve"> </w:t>
      </w:r>
      <w:r>
        <w:rPr>
          <w:spacing w:val="-2"/>
        </w:rPr>
        <w:t>smaller</w:t>
      </w:r>
      <w:r>
        <w:rPr>
          <w:spacing w:val="53"/>
        </w:rPr>
        <w:t xml:space="preserve"> </w:t>
      </w:r>
      <w:r>
        <w:rPr>
          <w:spacing w:val="2"/>
        </w:rPr>
        <w:t>girder</w:t>
      </w:r>
      <w:r>
        <w:rPr>
          <w:spacing w:val="52"/>
        </w:rPr>
        <w:t xml:space="preserve"> </w:t>
      </w:r>
      <w:r>
        <w:rPr>
          <w:spacing w:val="1"/>
        </w:rPr>
        <w:t>spacing</w:t>
      </w:r>
      <w:r>
        <w:rPr>
          <w:spacing w:val="51"/>
        </w:rPr>
        <w:t xml:space="preserve"> </w:t>
      </w:r>
      <w:r>
        <w:rPr>
          <w:spacing w:val="2"/>
        </w:rPr>
        <w:t>and</w:t>
      </w:r>
      <w:r>
        <w:rPr>
          <w:spacing w:val="51"/>
        </w:rPr>
        <w:t xml:space="preserve"> </w:t>
      </w:r>
      <w:r>
        <w:rPr>
          <w:spacing w:val="2"/>
        </w:rPr>
        <w:t>larger</w:t>
      </w:r>
      <w:r>
        <w:rPr>
          <w:spacing w:val="53"/>
        </w:rPr>
        <w:t xml:space="preserve"> </w:t>
      </w:r>
      <w:r>
        <w:rPr>
          <w:spacing w:val="-3"/>
        </w:rPr>
        <w:t>skews</w:t>
      </w:r>
      <w:r>
        <w:rPr>
          <w:spacing w:val="48"/>
        </w:rPr>
        <w:t xml:space="preserve"> </w:t>
      </w:r>
      <w:r>
        <w:rPr>
          <w:spacing w:val="-2"/>
        </w:rPr>
        <w:t>(owing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rPr>
          <w:spacing w:val="1"/>
        </w:rPr>
        <w:t>the</w:t>
      </w:r>
      <w:r>
        <w:rPr>
          <w:spacing w:val="60"/>
        </w:rPr>
        <w:t xml:space="preserve"> </w:t>
      </w:r>
      <w:r>
        <w:rPr>
          <w:spacing w:val="1"/>
        </w:rPr>
        <w:t>increased</w:t>
      </w:r>
      <w:r>
        <w:rPr>
          <w:spacing w:val="2"/>
        </w:rPr>
        <w:t xml:space="preserve"> </w:t>
      </w:r>
      <w:r>
        <w:rPr>
          <w:spacing w:val="1"/>
        </w:rPr>
        <w:t>conservatism</w:t>
      </w:r>
      <w:r>
        <w:rPr>
          <w:spacing w:val="-10"/>
        </w:rPr>
        <w:t xml:space="preserve"> </w:t>
      </w:r>
      <w:r>
        <w:rPr>
          <w:spacing w:val="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distribution</w:t>
      </w:r>
      <w:r>
        <w:rPr>
          <w:spacing w:val="3"/>
        </w:rPr>
        <w:t xml:space="preserve"> </w:t>
      </w:r>
      <w:r>
        <w:rPr>
          <w:spacing w:val="1"/>
        </w:rPr>
        <w:t>factors</w:t>
      </w:r>
      <w:r>
        <w:t xml:space="preserve"> </w:t>
      </w:r>
      <w:r>
        <w:rPr>
          <w:spacing w:val="1"/>
        </w:rPr>
        <w:t>for</w:t>
      </w:r>
      <w:r>
        <w:rPr>
          <w:spacing w:val="4"/>
        </w:rPr>
        <w:t xml:space="preserve"> </w:t>
      </w:r>
      <w:r>
        <w:rPr>
          <w:spacing w:val="1"/>
        </w:rPr>
        <w:t>these</w:t>
      </w:r>
      <w:r>
        <w:rPr>
          <w:spacing w:val="3"/>
        </w:rPr>
        <w:t xml:space="preserve"> </w:t>
      </w:r>
      <w:r>
        <w:rPr>
          <w:spacing w:val="1"/>
        </w:rPr>
        <w:t>configurations).</w:t>
      </w:r>
    </w:p>
    <w:sectPr w:rsidR="00C0190B">
      <w:headerReference w:type="even" r:id="rId21"/>
      <w:pgSz w:w="12240" w:h="15840"/>
      <w:pgMar w:top="500" w:right="680" w:bottom="280" w:left="68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9" w:author="John Braley" w:date="2018-09-28T13:12:00Z" w:initials="JB">
    <w:p w:rsidR="00052398" w:rsidRDefault="00052398">
      <w:pPr>
        <w:pStyle w:val="CommentText"/>
      </w:pPr>
      <w:r>
        <w:rPr>
          <w:rStyle w:val="CommentReference"/>
        </w:rPr>
        <w:annotationRef/>
      </w:r>
      <w:r>
        <w:t>Fewer significant figures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678" w:rsidRDefault="00D70678">
      <w:r>
        <w:separator/>
      </w:r>
    </w:p>
  </w:endnote>
  <w:endnote w:type="continuationSeparator" w:id="0">
    <w:p w:rsidR="00D70678" w:rsidRDefault="00D70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678" w:rsidRDefault="00D70678">
      <w:r>
        <w:separator/>
      </w:r>
    </w:p>
  </w:footnote>
  <w:footnote w:type="continuationSeparator" w:id="0">
    <w:p w:rsidR="00D70678" w:rsidRDefault="00D706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90B" w:rsidRDefault="00C0190B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90B" w:rsidRDefault="00D70678">
    <w:pPr>
      <w:spacing w:line="14" w:lineRule="auto"/>
      <w:rPr>
        <w:sz w:val="20"/>
        <w:szCs w:val="20"/>
      </w:rPr>
    </w:pPr>
    <w:r>
      <w:pict>
        <v:group id="_x0000_s2053" style="position:absolute;margin-left:40.25pt;margin-top:102.9pt;width:532.5pt;height:.1pt;z-index:-6256;mso-position-horizontal-relative:page;mso-position-vertical-relative:page" coordorigin="805,2058" coordsize="10650,2">
          <v:shape id="_x0000_s2054" style="position:absolute;left:805;top:2058;width:10650;height:2" coordorigin="805,2058" coordsize="10650,0" path="m805,2058r10650,e" filled="f" strokecolor="#ededed" strokeweight=".8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9.25pt;margin-top:60.1pt;width:295.25pt;height:29pt;z-index:-6232;mso-position-horizontal-relative:page;mso-position-vertical-relative:page" filled="f" stroked="f">
          <v:textbox inset="0,0,0,0">
            <w:txbxContent>
              <w:p w:rsidR="00C0190B" w:rsidRDefault="00D70678">
                <w:pPr>
                  <w:spacing w:line="572" w:lineRule="exact"/>
                  <w:ind w:left="20"/>
                  <w:rPr>
                    <w:rFonts w:ascii="Arial" w:eastAsia="Arial" w:hAnsi="Arial" w:cs="Arial"/>
                    <w:sz w:val="54"/>
                    <w:szCs w:val="54"/>
                  </w:rPr>
                </w:pPr>
                <w:r>
                  <w:fldChar w:fldCharType="begin"/>
                </w:r>
                <w:r>
                  <w:instrText xml:space="preserve"> HYPERLINK "http://vlab.asklab.tk/VirtualLab/index.html" \h </w:instrText>
                </w:r>
                <w:r>
                  <w:fldChar w:fldCharType="separate"/>
                </w:r>
                <w:r>
                  <w:rPr>
                    <w:rFonts w:ascii="Arial"/>
                    <w:spacing w:val="-17"/>
                    <w:sz w:val="54"/>
                  </w:rPr>
                  <w:t>V</w:t>
                </w:r>
                <w:r>
                  <w:rPr>
                    <w:rFonts w:ascii="Arial"/>
                    <w:spacing w:val="-15"/>
                    <w:sz w:val="54"/>
                  </w:rPr>
                  <w:t>i</w:t>
                </w:r>
                <w:r>
                  <w:rPr>
                    <w:rFonts w:ascii="Arial"/>
                    <w:sz w:val="54"/>
                  </w:rPr>
                  <w:t>r</w:t>
                </w:r>
                <w:r>
                  <w:rPr>
                    <w:rFonts w:ascii="Arial"/>
                    <w:spacing w:val="-1"/>
                    <w:sz w:val="54"/>
                  </w:rPr>
                  <w:t>t</w:t>
                </w:r>
                <w:r>
                  <w:rPr>
                    <w:rFonts w:ascii="Arial"/>
                    <w:spacing w:val="-16"/>
                    <w:sz w:val="54"/>
                  </w:rPr>
                  <w:t>u</w:t>
                </w:r>
                <w:r>
                  <w:rPr>
                    <w:rFonts w:ascii="Arial"/>
                    <w:spacing w:val="-1"/>
                    <w:sz w:val="54"/>
                  </w:rPr>
                  <w:t>a</w:t>
                </w:r>
                <w:r>
                  <w:rPr>
                    <w:rFonts w:ascii="Arial"/>
                    <w:sz w:val="54"/>
                  </w:rPr>
                  <w:t>l</w:t>
                </w:r>
                <w:r>
                  <w:rPr>
                    <w:rFonts w:ascii="Arial"/>
                    <w:spacing w:val="-22"/>
                    <w:sz w:val="54"/>
                  </w:rPr>
                  <w:t xml:space="preserve"> </w:t>
                </w:r>
                <w:r>
                  <w:rPr>
                    <w:rFonts w:ascii="Arial"/>
                    <w:spacing w:val="-1"/>
                    <w:sz w:val="54"/>
                  </w:rPr>
                  <w:t>La</w:t>
                </w:r>
                <w:r>
                  <w:rPr>
                    <w:rFonts w:ascii="Arial"/>
                    <w:sz w:val="54"/>
                  </w:rPr>
                  <w:t>b</w:t>
                </w:r>
                <w:r>
                  <w:rPr>
                    <w:rFonts w:ascii="Arial"/>
                    <w:spacing w:val="-7"/>
                    <w:sz w:val="54"/>
                  </w:rPr>
                  <w:t xml:space="preserve"> </w:t>
                </w:r>
                <w:r>
                  <w:rPr>
                    <w:rFonts w:ascii="Arial"/>
                    <w:sz w:val="54"/>
                  </w:rPr>
                  <w:t>(</w:t>
                </w:r>
                <w:proofErr w:type="gramStart"/>
                <w:r>
                  <w:rPr>
                    <w:rFonts w:ascii="Arial"/>
                    <w:spacing w:val="-1"/>
                    <w:sz w:val="54"/>
                  </w:rPr>
                  <w:t>..</w:t>
                </w:r>
                <w:proofErr w:type="gramEnd"/>
                <w:r>
                  <w:rPr>
                    <w:rFonts w:ascii="Arial"/>
                    <w:spacing w:val="-1"/>
                    <w:sz w:val="54"/>
                  </w:rPr>
                  <w:t>/</w:t>
                </w:r>
                <w:r>
                  <w:rPr>
                    <w:rFonts w:ascii="Arial"/>
                    <w:spacing w:val="-15"/>
                    <w:sz w:val="54"/>
                  </w:rPr>
                  <w:t>i</w:t>
                </w:r>
                <w:r>
                  <w:rPr>
                    <w:rFonts w:ascii="Arial"/>
                    <w:spacing w:val="-16"/>
                    <w:sz w:val="54"/>
                  </w:rPr>
                  <w:t>n</w:t>
                </w:r>
                <w:r>
                  <w:rPr>
                    <w:rFonts w:ascii="Arial"/>
                    <w:spacing w:val="-1"/>
                    <w:sz w:val="54"/>
                  </w:rPr>
                  <w:t>de</w:t>
                </w:r>
                <w:r>
                  <w:rPr>
                    <w:rFonts w:ascii="Arial"/>
                    <w:spacing w:val="-30"/>
                    <w:sz w:val="54"/>
                  </w:rPr>
                  <w:t>x</w:t>
                </w:r>
                <w:r>
                  <w:rPr>
                    <w:rFonts w:ascii="Arial"/>
                    <w:spacing w:val="-1"/>
                    <w:sz w:val="54"/>
                  </w:rPr>
                  <w:t>.</w:t>
                </w:r>
                <w:r>
                  <w:rPr>
                    <w:rFonts w:ascii="Arial"/>
                    <w:spacing w:val="-16"/>
                    <w:sz w:val="54"/>
                  </w:rPr>
                  <w:t>h</w:t>
                </w:r>
                <w:r>
                  <w:rPr>
                    <w:rFonts w:ascii="Arial"/>
                    <w:spacing w:val="-1"/>
                    <w:sz w:val="54"/>
                  </w:rPr>
                  <w:t>t</w:t>
                </w:r>
                <w:r>
                  <w:rPr>
                    <w:rFonts w:ascii="Arial"/>
                    <w:spacing w:val="15"/>
                    <w:sz w:val="54"/>
                  </w:rPr>
                  <w:t>m</w:t>
                </w:r>
                <w:r>
                  <w:rPr>
                    <w:rFonts w:ascii="Arial"/>
                    <w:spacing w:val="-15"/>
                    <w:sz w:val="54"/>
                  </w:rPr>
                  <w:t>l</w:t>
                </w:r>
                <w:r>
                  <w:rPr>
                    <w:rFonts w:ascii="Arial"/>
                    <w:sz w:val="54"/>
                  </w:rPr>
                  <w:t>)</w:t>
                </w:r>
                <w:r>
                  <w:rPr>
                    <w:rFonts w:ascii="Arial"/>
                    <w:sz w:val="5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90B" w:rsidRDefault="00C0190B">
    <w:pPr>
      <w:spacing w:line="14" w:lineRule="auto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90B" w:rsidRDefault="00D70678">
    <w:pPr>
      <w:spacing w:line="14" w:lineRule="auto"/>
      <w:rPr>
        <w:sz w:val="20"/>
        <w:szCs w:val="20"/>
      </w:rPr>
    </w:pPr>
    <w:r>
      <w:pict>
        <v:group id="_x0000_s2050" style="position:absolute;margin-left:40.25pt;margin-top:102.9pt;width:532.5pt;height:.1pt;z-index:-6208;mso-position-horizontal-relative:page;mso-position-vertical-relative:page" coordorigin="805,2058" coordsize="10650,2">
          <v:shape id="_x0000_s2051" style="position:absolute;left:805;top:2058;width:10650;height:2" coordorigin="805,2058" coordsize="10650,0" path="m805,2058r10650,e" filled="f" strokecolor="#ededed" strokeweight=".8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.25pt;margin-top:60.1pt;width:295.25pt;height:29pt;z-index:-6184;mso-position-horizontal-relative:page;mso-position-vertical-relative:page" filled="f" stroked="f">
          <v:textbox style="mso-next-textbox:#_x0000_s2049" inset="0,0,0,0">
            <w:txbxContent>
              <w:p w:rsidR="00C0190B" w:rsidRDefault="00D70678">
                <w:pPr>
                  <w:spacing w:line="572" w:lineRule="exact"/>
                  <w:ind w:left="20"/>
                  <w:rPr>
                    <w:rFonts w:ascii="Arial" w:eastAsia="Arial" w:hAnsi="Arial" w:cs="Arial"/>
                    <w:sz w:val="54"/>
                    <w:szCs w:val="54"/>
                  </w:rPr>
                </w:pPr>
                <w:hyperlink r:id="rId1">
                  <w:r>
                    <w:rPr>
                      <w:rFonts w:ascii="Arial"/>
                      <w:spacing w:val="-17"/>
                      <w:sz w:val="54"/>
                    </w:rPr>
                    <w:t>V</w:t>
                  </w:r>
                  <w:r>
                    <w:rPr>
                      <w:rFonts w:ascii="Arial"/>
                      <w:spacing w:val="-15"/>
                      <w:sz w:val="54"/>
                    </w:rPr>
                    <w:t>i</w:t>
                  </w:r>
                  <w:r>
                    <w:rPr>
                      <w:rFonts w:ascii="Arial"/>
                      <w:sz w:val="54"/>
                    </w:rPr>
                    <w:t>r</w:t>
                  </w:r>
                  <w:r>
                    <w:rPr>
                      <w:rFonts w:ascii="Arial"/>
                      <w:spacing w:val="-1"/>
                      <w:sz w:val="54"/>
                    </w:rPr>
                    <w:t>t</w:t>
                  </w:r>
                  <w:r>
                    <w:rPr>
                      <w:rFonts w:ascii="Arial"/>
                      <w:spacing w:val="-16"/>
                      <w:sz w:val="54"/>
                    </w:rPr>
                    <w:t>u</w:t>
                  </w:r>
                  <w:r>
                    <w:rPr>
                      <w:rFonts w:ascii="Arial"/>
                      <w:spacing w:val="-1"/>
                      <w:sz w:val="54"/>
                    </w:rPr>
                    <w:t>a</w:t>
                  </w:r>
                  <w:r>
                    <w:rPr>
                      <w:rFonts w:ascii="Arial"/>
                      <w:sz w:val="54"/>
                    </w:rPr>
                    <w:t>l</w:t>
                  </w:r>
                  <w:r>
                    <w:rPr>
                      <w:rFonts w:ascii="Arial"/>
                      <w:spacing w:val="-22"/>
                      <w:sz w:val="5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54"/>
                    </w:rPr>
                    <w:t>La</w:t>
                  </w:r>
                  <w:r>
                    <w:rPr>
                      <w:rFonts w:ascii="Arial"/>
                      <w:sz w:val="54"/>
                    </w:rPr>
                    <w:t>b</w:t>
                  </w:r>
                  <w:r>
                    <w:rPr>
                      <w:rFonts w:ascii="Arial"/>
                      <w:spacing w:val="-7"/>
                      <w:sz w:val="54"/>
                    </w:rPr>
                    <w:t xml:space="preserve"> </w:t>
                  </w:r>
                  <w:r>
                    <w:rPr>
                      <w:rFonts w:ascii="Arial"/>
                      <w:sz w:val="54"/>
                    </w:rPr>
                    <w:t>(</w:t>
                  </w:r>
                  <w:proofErr w:type="gramStart"/>
                  <w:r>
                    <w:rPr>
                      <w:rFonts w:ascii="Arial"/>
                      <w:spacing w:val="-1"/>
                      <w:sz w:val="54"/>
                    </w:rPr>
                    <w:t>..</w:t>
                  </w:r>
                  <w:proofErr w:type="gramEnd"/>
                  <w:r>
                    <w:rPr>
                      <w:rFonts w:ascii="Arial"/>
                      <w:spacing w:val="-1"/>
                      <w:sz w:val="54"/>
                    </w:rPr>
                    <w:t>/</w:t>
                  </w:r>
                  <w:r>
                    <w:rPr>
                      <w:rFonts w:ascii="Arial"/>
                      <w:spacing w:val="-15"/>
                      <w:sz w:val="54"/>
                    </w:rPr>
                    <w:t>i</w:t>
                  </w:r>
                  <w:r>
                    <w:rPr>
                      <w:rFonts w:ascii="Arial"/>
                      <w:spacing w:val="-16"/>
                      <w:sz w:val="54"/>
                    </w:rPr>
                    <w:t>n</w:t>
                  </w:r>
                  <w:r>
                    <w:rPr>
                      <w:rFonts w:ascii="Arial"/>
                      <w:spacing w:val="-1"/>
                      <w:sz w:val="54"/>
                    </w:rPr>
                    <w:t>de</w:t>
                  </w:r>
                  <w:r>
                    <w:rPr>
                      <w:rFonts w:ascii="Arial"/>
                      <w:spacing w:val="-30"/>
                      <w:sz w:val="54"/>
                    </w:rPr>
                    <w:t>x</w:t>
                  </w:r>
                  <w:r>
                    <w:rPr>
                      <w:rFonts w:ascii="Arial"/>
                      <w:spacing w:val="-1"/>
                      <w:sz w:val="54"/>
                    </w:rPr>
                    <w:t>.</w:t>
                  </w:r>
                  <w:r>
                    <w:rPr>
                      <w:rFonts w:ascii="Arial"/>
                      <w:spacing w:val="-16"/>
                      <w:sz w:val="54"/>
                    </w:rPr>
                    <w:t>h</w:t>
                  </w:r>
                  <w:r>
                    <w:rPr>
                      <w:rFonts w:ascii="Arial"/>
                      <w:spacing w:val="-1"/>
                      <w:sz w:val="54"/>
                    </w:rPr>
                    <w:t>t</w:t>
                  </w:r>
                  <w:r>
                    <w:rPr>
                      <w:rFonts w:ascii="Arial"/>
                      <w:spacing w:val="15"/>
                      <w:sz w:val="54"/>
                    </w:rPr>
                    <w:t>m</w:t>
                  </w:r>
                  <w:r>
                    <w:rPr>
                      <w:rFonts w:ascii="Arial"/>
                      <w:spacing w:val="-15"/>
                      <w:sz w:val="54"/>
                    </w:rPr>
                    <w:t>l</w:t>
                  </w:r>
                  <w:r>
                    <w:rPr>
                      <w:rFonts w:ascii="Arial"/>
                      <w:sz w:val="54"/>
                    </w:rPr>
                    <w:t>)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90B" w:rsidRDefault="00C0190B">
    <w:pPr>
      <w:spacing w:line="14" w:lineRule="aut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0190B"/>
    <w:rsid w:val="00052398"/>
    <w:rsid w:val="00317AD9"/>
    <w:rsid w:val="00C0190B"/>
    <w:rsid w:val="00D7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2"/>
      <w:ind w:left="125"/>
      <w:outlineLvl w:val="0"/>
    </w:pPr>
    <w:rPr>
      <w:rFonts w:ascii="Arial" w:eastAsia="Arial" w:hAnsi="Arial"/>
      <w:sz w:val="45"/>
      <w:szCs w:val="45"/>
    </w:rPr>
  </w:style>
  <w:style w:type="paragraph" w:styleId="Heading2">
    <w:name w:val="heading 2"/>
    <w:basedOn w:val="Normal"/>
    <w:uiPriority w:val="1"/>
    <w:qFormat/>
    <w:pPr>
      <w:spacing w:before="257"/>
      <w:ind w:left="125"/>
      <w:outlineLvl w:val="1"/>
    </w:pPr>
    <w:rPr>
      <w:rFonts w:ascii="Arial" w:eastAsia="Arial" w:hAnsi="Arial"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150"/>
      <w:ind w:left="125"/>
      <w:outlineLvl w:val="2"/>
    </w:pPr>
    <w:rPr>
      <w:rFonts w:ascii="Arial" w:eastAsia="Arial" w:hAnsi="Arial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125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17A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52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3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39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eader" Target="header4.xm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http://vlab.asklab.tk/VirtualLab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6384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Braley</cp:lastModifiedBy>
  <cp:revision>2</cp:revision>
  <dcterms:created xsi:type="dcterms:W3CDTF">2018-09-28T12:54:00Z</dcterms:created>
  <dcterms:modified xsi:type="dcterms:W3CDTF">2018-09-28T17:14:00Z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2018-09-28T00:00:00Z</vt:filetime>
  </property>
  <property fmtid="{D5CDD505-2E9C-101B-9397-08002B2CF9AE}" pid="3" name="LastSaved">
    <vt:filetime>2018-09-28T00:00:00Z</vt:filetime>
  </property>
</Properties>
</file>